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2FAD1B" w14:textId="77777777" w:rsidR="000427BC" w:rsidRPr="00805FA3" w:rsidRDefault="000427BC" w:rsidP="00F70E9E">
      <w:pPr>
        <w:pStyle w:val="WW-31"/>
        <w:ind w:right="29"/>
        <w:jc w:val="center"/>
      </w:pPr>
      <w:r w:rsidRPr="00805FA3">
        <w:rPr>
          <w:rFonts w:ascii="Arial Narrow" w:hAnsi="Arial Narrow" w:cs="Arial Narrow"/>
          <w:b/>
          <w:color w:val="auto"/>
        </w:rPr>
        <w:t>ДОГОВОР № ____</w:t>
      </w:r>
    </w:p>
    <w:p w14:paraId="1210E47D" w14:textId="77777777" w:rsidR="000427BC" w:rsidRPr="00805FA3" w:rsidRDefault="000427BC" w:rsidP="00F70E9E">
      <w:pPr>
        <w:pStyle w:val="WW-31"/>
        <w:ind w:right="29"/>
        <w:jc w:val="center"/>
      </w:pPr>
      <w:r w:rsidRPr="00805FA3">
        <w:rPr>
          <w:rFonts w:ascii="Arial Narrow" w:hAnsi="Arial Narrow" w:cs="Arial Narrow"/>
          <w:b/>
          <w:color w:val="auto"/>
        </w:rPr>
        <w:t>аренды нежилого помещения</w:t>
      </w:r>
    </w:p>
    <w:p w14:paraId="2D1A56AB" w14:textId="6812D74D" w:rsidR="000427BC" w:rsidRPr="00805FA3" w:rsidRDefault="000427BC" w:rsidP="00F70E9E">
      <w:pPr>
        <w:pStyle w:val="WW-31"/>
        <w:ind w:right="29"/>
      </w:pPr>
      <w:r w:rsidRPr="00805FA3">
        <w:rPr>
          <w:rFonts w:ascii="Arial Narrow" w:hAnsi="Arial Narrow" w:cs="Arial Narrow"/>
          <w:b/>
          <w:color w:val="auto"/>
        </w:rPr>
        <w:t xml:space="preserve">г. Москва   </w:t>
      </w:r>
      <w:r w:rsidRPr="00805FA3">
        <w:rPr>
          <w:rFonts w:ascii="Arial Narrow" w:hAnsi="Arial Narrow" w:cs="Arial Narrow"/>
          <w:b/>
          <w:color w:val="auto"/>
        </w:rPr>
        <w:tab/>
      </w:r>
      <w:r w:rsidRPr="00805FA3">
        <w:rPr>
          <w:rFonts w:ascii="Arial Narrow" w:hAnsi="Arial Narrow" w:cs="Arial Narrow"/>
          <w:b/>
          <w:color w:val="auto"/>
        </w:rPr>
        <w:tab/>
      </w:r>
      <w:r w:rsidRPr="00805FA3">
        <w:rPr>
          <w:rFonts w:ascii="Arial Narrow" w:hAnsi="Arial Narrow" w:cs="Arial Narrow"/>
          <w:b/>
          <w:color w:val="auto"/>
        </w:rPr>
        <w:tab/>
      </w:r>
      <w:r w:rsidRPr="00805FA3">
        <w:rPr>
          <w:rFonts w:ascii="Arial Narrow" w:hAnsi="Arial Narrow" w:cs="Arial Narrow"/>
          <w:b/>
          <w:color w:val="auto"/>
        </w:rPr>
        <w:tab/>
        <w:t xml:space="preserve">   </w:t>
      </w:r>
      <w:r w:rsidRPr="00805FA3">
        <w:rPr>
          <w:rFonts w:ascii="Arial Narrow" w:hAnsi="Arial Narrow" w:cs="Arial Narrow"/>
          <w:b/>
          <w:color w:val="auto"/>
        </w:rPr>
        <w:tab/>
        <w:t xml:space="preserve">                                             </w:t>
      </w:r>
      <w:r w:rsidR="00A84BAD">
        <w:rPr>
          <w:rFonts w:ascii="Arial Narrow" w:hAnsi="Arial Narrow" w:cs="Arial Narrow"/>
          <w:b/>
          <w:color w:val="auto"/>
        </w:rPr>
        <w:t xml:space="preserve">                      </w:t>
      </w:r>
      <w:r w:rsidRPr="00805FA3">
        <w:rPr>
          <w:rFonts w:ascii="Arial Narrow" w:hAnsi="Arial Narrow" w:cs="Arial Narrow"/>
          <w:b/>
          <w:color w:val="auto"/>
        </w:rPr>
        <w:t xml:space="preserve"> «___» _____________ 20</w:t>
      </w:r>
      <w:r w:rsidR="002C0334" w:rsidRPr="00805FA3">
        <w:rPr>
          <w:rFonts w:ascii="Arial Narrow" w:hAnsi="Arial Narrow" w:cs="Arial Narrow"/>
          <w:b/>
          <w:color w:val="auto"/>
        </w:rPr>
        <w:t>2</w:t>
      </w:r>
      <w:r w:rsidR="00804836" w:rsidRPr="00D46E67">
        <w:rPr>
          <w:rFonts w:ascii="Arial Narrow" w:hAnsi="Arial Narrow" w:cs="Arial Narrow"/>
          <w:b/>
          <w:color w:val="auto"/>
        </w:rPr>
        <w:t>__</w:t>
      </w:r>
      <w:r w:rsidRPr="00805FA3">
        <w:rPr>
          <w:rFonts w:ascii="Arial Narrow" w:hAnsi="Arial Narrow" w:cs="Arial Narrow"/>
          <w:b/>
          <w:color w:val="auto"/>
        </w:rPr>
        <w:t xml:space="preserve"> г.</w:t>
      </w:r>
    </w:p>
    <w:p w14:paraId="667BADFE" w14:textId="455CB81B" w:rsidR="000427BC" w:rsidRPr="00805FA3" w:rsidRDefault="000427BC" w:rsidP="00F70E9E">
      <w:pPr>
        <w:pStyle w:val="WW-31"/>
        <w:ind w:right="29"/>
      </w:pPr>
      <w:r w:rsidRPr="00805FA3">
        <w:rPr>
          <w:rFonts w:ascii="Arial Narrow" w:eastAsia="Times New Roman" w:hAnsi="Arial Narrow" w:cs="Arial Narrow"/>
          <w:color w:val="auto"/>
        </w:rPr>
        <w:t xml:space="preserve">              </w:t>
      </w:r>
    </w:p>
    <w:p w14:paraId="31CEDB3E" w14:textId="77777777" w:rsidR="000427BC" w:rsidRPr="00805FA3" w:rsidRDefault="000427BC" w:rsidP="00F70E9E">
      <w:pPr>
        <w:pStyle w:val="WW-31"/>
        <w:ind w:right="29" w:firstLine="567"/>
      </w:pPr>
      <w:r w:rsidRPr="00805FA3">
        <w:rPr>
          <w:rFonts w:ascii="Arial Narrow" w:hAnsi="Arial Narrow" w:cs="Arial Narrow"/>
          <w:b/>
          <w:i/>
          <w:color w:val="auto"/>
        </w:rPr>
        <w:t>Общество с ограниченной ответственностью</w:t>
      </w:r>
      <w:r w:rsidRPr="00805FA3">
        <w:rPr>
          <w:rFonts w:ascii="Arial Narrow" w:hAnsi="Arial Narrow" w:cs="Arial Narrow"/>
          <w:color w:val="auto"/>
        </w:rPr>
        <w:t xml:space="preserve"> «_________________», </w:t>
      </w:r>
      <w:r w:rsidR="00657AC5" w:rsidRPr="00805FA3">
        <w:rPr>
          <w:rFonts w:ascii="Arial Narrow" w:hAnsi="Arial Narrow" w:cs="Arial Narrow"/>
          <w:color w:val="auto"/>
        </w:rPr>
        <w:t xml:space="preserve">именуемое в дальнейшем «Арендодатель», </w:t>
      </w:r>
      <w:r w:rsidRPr="00805FA3">
        <w:rPr>
          <w:rFonts w:ascii="Arial Narrow" w:hAnsi="Arial Narrow" w:cs="Arial Narrow"/>
          <w:color w:val="auto"/>
        </w:rPr>
        <w:t xml:space="preserve">в лице Генерального директора ____________________, действующего на основании Устава, с одной стороны, и </w:t>
      </w:r>
    </w:p>
    <w:p w14:paraId="67BD9790" w14:textId="406BB55B" w:rsidR="000427BC" w:rsidRPr="00805FA3" w:rsidRDefault="00A84BAD" w:rsidP="00F70E9E">
      <w:pPr>
        <w:pStyle w:val="WW-31"/>
        <w:ind w:right="29" w:firstLine="567"/>
      </w:pPr>
      <w:r>
        <w:rPr>
          <w:rFonts w:ascii="Arial Narrow" w:hAnsi="Arial Narrow" w:cs="Arial Narrow"/>
          <w:b/>
          <w:i/>
          <w:color w:val="auto"/>
        </w:rPr>
        <w:t>Публичное акционерное общество</w:t>
      </w:r>
      <w:r w:rsidRPr="00DE7BFE">
        <w:rPr>
          <w:rFonts w:ascii="Arial Narrow" w:hAnsi="Arial Narrow" w:cs="Arial Narrow"/>
          <w:b/>
          <w:i/>
          <w:color w:val="auto"/>
        </w:rPr>
        <w:t xml:space="preserve"> «Вкусвилл»</w:t>
      </w:r>
      <w:r w:rsidRPr="00DE7BFE">
        <w:rPr>
          <w:rFonts w:ascii="Arial Narrow" w:hAnsi="Arial Narrow" w:cs="Arial Narrow"/>
          <w:color w:val="auto"/>
        </w:rPr>
        <w:t>, именуемое в дальнейшем «</w:t>
      </w:r>
      <w:r>
        <w:rPr>
          <w:rFonts w:ascii="Arial Narrow" w:hAnsi="Arial Narrow" w:cs="Arial Narrow"/>
          <w:color w:val="auto"/>
        </w:rPr>
        <w:t>Арендатор</w:t>
      </w:r>
      <w:r w:rsidRPr="00DE7BFE">
        <w:rPr>
          <w:rFonts w:ascii="Arial Narrow" w:hAnsi="Arial Narrow" w:cs="Arial Narrow"/>
          <w:color w:val="auto"/>
        </w:rPr>
        <w:t xml:space="preserve">», в лице </w:t>
      </w:r>
      <w:r>
        <w:rPr>
          <w:rFonts w:ascii="Arial Narrow" w:hAnsi="Arial Narrow" w:cs="Arial Narrow"/>
          <w:color w:val="auto"/>
        </w:rPr>
        <w:t xml:space="preserve">своего представителя </w:t>
      </w:r>
      <w:r w:rsidRPr="00493A77">
        <w:rPr>
          <w:rFonts w:ascii="Arial Narrow" w:hAnsi="Arial Narrow" w:cs="Arial Narrow"/>
          <w:color w:val="auto"/>
        </w:rPr>
        <w:t xml:space="preserve">Курвякова Евгения Борисовича, действующего на основании доверенности </w:t>
      </w:r>
      <w:r w:rsidRPr="0045455D">
        <w:rPr>
          <w:rFonts w:ascii="Arial Narrow" w:hAnsi="Arial Narrow" w:cs="Arial Narrow"/>
          <w:color w:val="auto"/>
        </w:rPr>
        <w:t>серия 77 АГ номер 7986401</w:t>
      </w:r>
      <w:r w:rsidRPr="00493A77">
        <w:rPr>
          <w:rFonts w:ascii="Arial Narrow" w:hAnsi="Arial Narrow" w:cs="Arial Narrow"/>
          <w:color w:val="auto"/>
        </w:rPr>
        <w:t xml:space="preserve"> от </w:t>
      </w:r>
      <w:r>
        <w:rPr>
          <w:rFonts w:ascii="Arial Narrow" w:hAnsi="Arial Narrow" w:cs="Arial Narrow"/>
          <w:color w:val="auto"/>
        </w:rPr>
        <w:t>13 октября</w:t>
      </w:r>
      <w:r w:rsidRPr="00493A77">
        <w:rPr>
          <w:rFonts w:ascii="Arial Narrow" w:hAnsi="Arial Narrow" w:cs="Arial Narrow"/>
          <w:color w:val="auto"/>
        </w:rPr>
        <w:t xml:space="preserve"> 202</w:t>
      </w:r>
      <w:r>
        <w:rPr>
          <w:rFonts w:ascii="Arial Narrow" w:hAnsi="Arial Narrow" w:cs="Arial Narrow"/>
          <w:color w:val="auto"/>
        </w:rPr>
        <w:t>1</w:t>
      </w:r>
      <w:r w:rsidRPr="00493A77">
        <w:rPr>
          <w:rFonts w:ascii="Arial Narrow" w:hAnsi="Arial Narrow" w:cs="Arial Narrow"/>
          <w:color w:val="auto"/>
        </w:rPr>
        <w:t xml:space="preserve"> года (</w:t>
      </w:r>
      <w:r w:rsidRPr="0045455D">
        <w:rPr>
          <w:rFonts w:ascii="Arial Narrow" w:hAnsi="Arial Narrow" w:cs="Arial Narrow"/>
          <w:color w:val="auto"/>
        </w:rPr>
        <w:t>номер в реестре 77/93-н/77-2021-4-156</w:t>
      </w:r>
      <w:r w:rsidRPr="00493A77">
        <w:rPr>
          <w:rFonts w:ascii="Arial Narrow" w:hAnsi="Arial Narrow" w:cs="Arial Narrow"/>
          <w:color w:val="auto"/>
        </w:rPr>
        <w:t xml:space="preserve">), </w:t>
      </w:r>
      <w:r w:rsidRPr="0045455D">
        <w:rPr>
          <w:rFonts w:ascii="Arial Narrow" w:hAnsi="Arial Narrow" w:cs="Arial Narrow"/>
          <w:color w:val="auto"/>
        </w:rPr>
        <w:t>удостоверенная Ершовой Еленой Сергеевной</w:t>
      </w:r>
      <w:r w:rsidR="002C4AFD">
        <w:rPr>
          <w:rFonts w:ascii="Arial Narrow" w:hAnsi="Arial Narrow" w:cs="Arial Narrow"/>
          <w:color w:val="auto"/>
        </w:rPr>
        <w:t xml:space="preserve">, </w:t>
      </w:r>
      <w:r w:rsidR="00B10E45">
        <w:rPr>
          <w:rFonts w:ascii="Arial Narrow" w:hAnsi="Arial Narrow" w:cs="Arial Narrow"/>
          <w:color w:val="auto"/>
        </w:rPr>
        <w:t xml:space="preserve">временно </w:t>
      </w:r>
      <w:r w:rsidR="005B4FF9" w:rsidRPr="005B4FF9">
        <w:rPr>
          <w:rFonts w:ascii="Arial Narrow" w:hAnsi="Arial Narrow" w:cs="Arial Narrow"/>
          <w:color w:val="auto"/>
        </w:rPr>
        <w:t>исполняющей обязанности нотариуса г. Москвы Васильевой М</w:t>
      </w:r>
      <w:r w:rsidR="00340C62">
        <w:rPr>
          <w:rFonts w:ascii="Arial Narrow" w:hAnsi="Arial Narrow" w:cs="Arial Narrow"/>
          <w:color w:val="auto"/>
        </w:rPr>
        <w:t>арии</w:t>
      </w:r>
      <w:r w:rsidR="002C4AFD">
        <w:rPr>
          <w:rFonts w:ascii="Arial Narrow" w:hAnsi="Arial Narrow" w:cs="Arial Narrow"/>
          <w:color w:val="auto"/>
        </w:rPr>
        <w:t xml:space="preserve"> </w:t>
      </w:r>
      <w:r w:rsidR="005B4FF9" w:rsidRPr="005B4FF9">
        <w:rPr>
          <w:rFonts w:ascii="Arial Narrow" w:hAnsi="Arial Narrow" w:cs="Arial Narrow"/>
          <w:color w:val="auto"/>
        </w:rPr>
        <w:t>В</w:t>
      </w:r>
      <w:r w:rsidR="00340C62">
        <w:rPr>
          <w:rFonts w:ascii="Arial Narrow" w:hAnsi="Arial Narrow" w:cs="Arial Narrow"/>
          <w:color w:val="auto"/>
        </w:rPr>
        <w:t>севолодовны</w:t>
      </w:r>
      <w:r w:rsidR="002C0334" w:rsidRPr="00805FA3">
        <w:rPr>
          <w:rFonts w:ascii="Arial Narrow" w:hAnsi="Arial Narrow" w:cs="Arial Narrow"/>
          <w:color w:val="auto"/>
        </w:rPr>
        <w:t>, с другой стороны</w:t>
      </w:r>
      <w:r w:rsidR="000427BC" w:rsidRPr="00805FA3">
        <w:rPr>
          <w:rFonts w:ascii="Arial Narrow" w:hAnsi="Arial Narrow" w:cs="Arial Narrow"/>
          <w:color w:val="auto"/>
        </w:rPr>
        <w:t>, далее вместе по тексту именуемые Стороны, заключили настоящий Договор о нижеследующем:</w:t>
      </w:r>
    </w:p>
    <w:p w14:paraId="6F6C586F" w14:textId="77777777" w:rsidR="000427BC" w:rsidRPr="00805FA3" w:rsidRDefault="000427BC" w:rsidP="00F70E9E">
      <w:pPr>
        <w:pStyle w:val="WW-3"/>
        <w:ind w:right="29"/>
        <w:rPr>
          <w:rFonts w:ascii="Arial Narrow" w:hAnsi="Arial Narrow" w:cs="Arial Narrow"/>
          <w:sz w:val="22"/>
        </w:rPr>
      </w:pPr>
    </w:p>
    <w:p w14:paraId="2A899475" w14:textId="3A150825" w:rsidR="000427BC" w:rsidRPr="00805FA3" w:rsidRDefault="000427BC" w:rsidP="001F119E">
      <w:pPr>
        <w:pStyle w:val="WW-3"/>
        <w:ind w:right="28"/>
      </w:pPr>
      <w:r w:rsidRPr="00805FA3">
        <w:rPr>
          <w:rFonts w:ascii="Arial Narrow" w:eastAsia="Times New Roman" w:hAnsi="Arial Narrow" w:cs="Arial Narrow"/>
          <w:b/>
          <w:i/>
          <w:sz w:val="22"/>
        </w:rPr>
        <w:t xml:space="preserve">1. </w:t>
      </w:r>
      <w:r w:rsidRPr="00805FA3">
        <w:rPr>
          <w:rFonts w:ascii="Arial Narrow" w:hAnsi="Arial Narrow" w:cs="Arial Narrow"/>
          <w:b/>
          <w:i/>
          <w:sz w:val="22"/>
        </w:rPr>
        <w:t>ПРЕДМЕТ ДОГОВОРА.</w:t>
      </w:r>
    </w:p>
    <w:p w14:paraId="7BF49F6A" w14:textId="649524B0" w:rsidR="00644085" w:rsidRPr="00805FA3" w:rsidRDefault="000427BC" w:rsidP="00644085">
      <w:pPr>
        <w:pStyle w:val="WW-3"/>
        <w:numPr>
          <w:ilvl w:val="1"/>
          <w:numId w:val="3"/>
        </w:numPr>
        <w:tabs>
          <w:tab w:val="clear" w:pos="851"/>
          <w:tab w:val="left" w:pos="-142"/>
          <w:tab w:val="left" w:pos="142"/>
          <w:tab w:val="left" w:pos="284"/>
        </w:tabs>
        <w:ind w:left="0" w:right="28" w:firstLine="0"/>
      </w:pPr>
      <w:r w:rsidRPr="00805FA3">
        <w:rPr>
          <w:rFonts w:ascii="Arial Narrow" w:hAnsi="Arial Narrow" w:cs="Arial Narrow"/>
          <w:sz w:val="22"/>
          <w:szCs w:val="22"/>
        </w:rPr>
        <w:t xml:space="preserve">Арендодатель передает, а Арендатор принимает в аренду нежилое помещение общей площадью </w:t>
      </w:r>
      <w:r w:rsidRPr="00805FA3">
        <w:rPr>
          <w:rFonts w:ascii="Arial Narrow" w:hAnsi="Arial Narrow" w:cs="Arial Narrow"/>
          <w:b/>
          <w:sz w:val="22"/>
          <w:szCs w:val="22"/>
        </w:rPr>
        <w:t xml:space="preserve">__ (_________) </w:t>
      </w:r>
      <w:r w:rsidRPr="00805FA3">
        <w:rPr>
          <w:rFonts w:ascii="Arial Narrow" w:hAnsi="Arial Narrow" w:cs="Arial Narrow"/>
          <w:sz w:val="22"/>
          <w:szCs w:val="22"/>
        </w:rPr>
        <w:t xml:space="preserve">кв.м., которое включает в себя комнаты №№__________ согласно поэтажного плана арендуемого помещения, являющегося неотъемлемой частью настоящего Договора (Приложение № 1), </w:t>
      </w:r>
      <w:r w:rsidRPr="00805FA3">
        <w:rPr>
          <w:rFonts w:ascii="Arial Narrow" w:hAnsi="Arial Narrow"/>
          <w:sz w:val="22"/>
        </w:rPr>
        <w:t xml:space="preserve">расположенное на 1 этаже в здании по адресу: </w:t>
      </w:r>
      <w:r w:rsidRPr="00805FA3">
        <w:rPr>
          <w:rFonts w:ascii="Arial Narrow" w:hAnsi="Arial Narrow"/>
          <w:i/>
          <w:sz w:val="22"/>
        </w:rPr>
        <w:t xml:space="preserve">___________________  </w:t>
      </w:r>
      <w:r w:rsidRPr="00805FA3">
        <w:rPr>
          <w:rFonts w:ascii="Arial Narrow" w:hAnsi="Arial Narrow" w:cs="Arial Narrow"/>
          <w:i/>
          <w:sz w:val="22"/>
          <w:szCs w:val="22"/>
        </w:rPr>
        <w:t>(</w:t>
      </w:r>
      <w:r w:rsidRPr="00805FA3">
        <w:rPr>
          <w:rFonts w:ascii="Arial Narrow" w:hAnsi="Arial Narrow" w:cs="Arial Narrow"/>
          <w:sz w:val="22"/>
          <w:szCs w:val="22"/>
        </w:rPr>
        <w:t>далее – Помещение).</w:t>
      </w:r>
      <w:r w:rsidRPr="00805FA3">
        <w:rPr>
          <w:rFonts w:ascii="Arial Narrow" w:hAnsi="Arial Narrow"/>
          <w:i/>
          <w:sz w:val="22"/>
        </w:rPr>
        <w:t xml:space="preserve"> </w:t>
      </w:r>
      <w:r w:rsidRPr="00805FA3">
        <w:rPr>
          <w:rFonts w:ascii="Arial Narrow" w:hAnsi="Arial Narrow"/>
          <w:sz w:val="22"/>
        </w:rPr>
        <w:t>Кадастровый номер</w:t>
      </w:r>
      <w:r w:rsidR="0044085F">
        <w:rPr>
          <w:rFonts w:ascii="Arial Narrow" w:hAnsi="Arial Narrow"/>
          <w:sz w:val="22"/>
        </w:rPr>
        <w:t xml:space="preserve"> </w:t>
      </w:r>
      <w:r w:rsidR="0044085F" w:rsidRPr="00D860DC">
        <w:rPr>
          <w:rFonts w:ascii="Arial Narrow" w:hAnsi="Arial Narrow"/>
          <w:sz w:val="22"/>
        </w:rPr>
        <w:t>Помещения /Здания</w:t>
      </w:r>
      <w:r w:rsidRPr="00D860DC">
        <w:rPr>
          <w:rFonts w:ascii="Arial Narrow" w:hAnsi="Arial Narrow"/>
          <w:sz w:val="22"/>
        </w:rPr>
        <w:t>:</w:t>
      </w:r>
      <w:r w:rsidRPr="00D860DC">
        <w:rPr>
          <w:rFonts w:ascii="Arial Narrow" w:hAnsi="Arial Narrow"/>
          <w:i/>
          <w:sz w:val="22"/>
        </w:rPr>
        <w:t xml:space="preserve"> </w:t>
      </w:r>
      <w:r w:rsidRPr="00D860DC">
        <w:rPr>
          <w:rFonts w:ascii="Arial Narrow" w:hAnsi="Arial Narrow"/>
          <w:sz w:val="22"/>
        </w:rPr>
        <w:t>_______________.</w:t>
      </w:r>
      <w:r w:rsidR="000108F2" w:rsidRPr="00805FA3">
        <w:rPr>
          <w:rFonts w:ascii="Arial Narrow" w:hAnsi="Arial Narrow" w:cs="Arial Narrow"/>
          <w:sz w:val="22"/>
          <w:szCs w:val="22"/>
        </w:rPr>
        <w:t xml:space="preserve"> </w:t>
      </w:r>
    </w:p>
    <w:p w14:paraId="5C6BCA77" w14:textId="52B3F378" w:rsidR="000427BC" w:rsidRPr="00805FA3" w:rsidRDefault="000427BC" w:rsidP="001F119E">
      <w:pPr>
        <w:pStyle w:val="WW-3"/>
        <w:numPr>
          <w:ilvl w:val="1"/>
          <w:numId w:val="3"/>
        </w:numPr>
        <w:tabs>
          <w:tab w:val="clear" w:pos="851"/>
          <w:tab w:val="left" w:pos="0"/>
        </w:tabs>
        <w:ind w:left="0" w:right="28" w:firstLine="0"/>
      </w:pPr>
      <w:r w:rsidRPr="00805FA3">
        <w:rPr>
          <w:rFonts w:ascii="Arial Narrow" w:hAnsi="Arial Narrow" w:cs="Arial Narrow"/>
          <w:sz w:val="22"/>
          <w:szCs w:val="22"/>
        </w:rPr>
        <w:t>Арендодатель владеет Помещением, указанным в п.1.1 настоящего договора, на праве собственности на основании _______________________, о чём в Едином государственном реестре прав на недвижимое имущество и сделок с ним (или Едином государственном реестре недвижимости) __________ года сделана запись о регистрации № ________________.</w:t>
      </w:r>
      <w:r w:rsidRPr="00805FA3">
        <w:rPr>
          <w:rFonts w:ascii="Arial Narrow" w:hAnsi="Arial Narrow" w:cs="Arial Narrow"/>
          <w:color w:val="FF0000"/>
          <w:sz w:val="22"/>
          <w:szCs w:val="22"/>
        </w:rPr>
        <w:t xml:space="preserve">                                                  </w:t>
      </w:r>
    </w:p>
    <w:p w14:paraId="34DBE124" w14:textId="77777777" w:rsidR="000F7A62" w:rsidRPr="000F7A62" w:rsidRDefault="000427BC" w:rsidP="001F119E">
      <w:pPr>
        <w:pStyle w:val="WW-3"/>
        <w:numPr>
          <w:ilvl w:val="1"/>
          <w:numId w:val="3"/>
        </w:numPr>
        <w:tabs>
          <w:tab w:val="clear" w:pos="851"/>
          <w:tab w:val="left" w:pos="0"/>
        </w:tabs>
        <w:ind w:left="0" w:right="28" w:firstLine="0"/>
      </w:pPr>
      <w:r w:rsidRPr="00805FA3">
        <w:rPr>
          <w:rFonts w:ascii="Arial Narrow" w:hAnsi="Arial Narrow" w:cs="Arial Narrow"/>
          <w:sz w:val="22"/>
        </w:rPr>
        <w:t>Арендодатель гарантирует</w:t>
      </w:r>
      <w:r w:rsidR="00B20D98" w:rsidRPr="00805FA3">
        <w:rPr>
          <w:rFonts w:ascii="Arial Narrow" w:hAnsi="Arial Narrow" w:cs="Arial Narrow"/>
          <w:sz w:val="22"/>
        </w:rPr>
        <w:t xml:space="preserve"> и заверяет</w:t>
      </w:r>
      <w:r w:rsidRPr="00805FA3">
        <w:rPr>
          <w:rFonts w:ascii="Arial Narrow" w:hAnsi="Arial Narrow" w:cs="Arial Narrow"/>
          <w:sz w:val="22"/>
        </w:rPr>
        <w:t xml:space="preserve">, что на момент подписания настоящего договора Помещение, указанное в п. 1.1., </w:t>
      </w:r>
      <w:r w:rsidR="000F7A62">
        <w:rPr>
          <w:rFonts w:ascii="Arial Narrow" w:hAnsi="Arial Narrow" w:cs="Arial Narrow"/>
          <w:sz w:val="22"/>
        </w:rPr>
        <w:t>Договора:</w:t>
      </w:r>
    </w:p>
    <w:p w14:paraId="2E432BBF" w14:textId="1A1FB5F0" w:rsidR="000427BC" w:rsidRPr="000F7A62" w:rsidRDefault="000F7A62" w:rsidP="000F7A62">
      <w:pPr>
        <w:pStyle w:val="WW-3"/>
        <w:tabs>
          <w:tab w:val="clear" w:pos="851"/>
          <w:tab w:val="left" w:pos="0"/>
        </w:tabs>
        <w:ind w:right="28"/>
      </w:pPr>
      <w:r>
        <w:rPr>
          <w:rFonts w:ascii="Arial Narrow" w:hAnsi="Arial Narrow" w:cs="Arial Narrow"/>
          <w:sz w:val="22"/>
        </w:rPr>
        <w:t xml:space="preserve">- </w:t>
      </w:r>
      <w:r w:rsidR="00B20D98" w:rsidRPr="00805FA3">
        <w:rPr>
          <w:rFonts w:ascii="Arial Narrow" w:hAnsi="Arial Narrow" w:cs="Arial Narrow"/>
          <w:sz w:val="22"/>
        </w:rPr>
        <w:t xml:space="preserve">имеет разрешение на ввод его в эксплуатацию, не является самовольной постройкой, </w:t>
      </w:r>
      <w:r w:rsidR="000427BC" w:rsidRPr="00805FA3">
        <w:rPr>
          <w:rFonts w:ascii="Arial Narrow" w:hAnsi="Arial Narrow" w:cs="Arial Narrow"/>
          <w:sz w:val="22"/>
        </w:rPr>
        <w:t>не заложено, не подарено, не обещано, свободно от долгов, не подлежит удержанию, в споре и под запретом (арестом) не состоит, не является объектом/предметом предварительных договоров аренды и договоров аренды, не является объектом культурного наследия/выявленным объектом культурного наследия, свободно от любых прав третьих лиц и иных обременений, не оговоренных в настоящем Договоре, право Арендодателя на Помещение не оспаривается, отсутствуют основания для оспаривания права Арендодателя</w:t>
      </w:r>
      <w:r>
        <w:rPr>
          <w:rFonts w:ascii="Arial Narrow" w:hAnsi="Arial Narrow" w:cs="Arial Narrow"/>
          <w:sz w:val="22"/>
        </w:rPr>
        <w:t>;</w:t>
      </w:r>
    </w:p>
    <w:p w14:paraId="5B4F509B" w14:textId="17366116" w:rsidR="000F7A62" w:rsidRPr="00D860DC" w:rsidRDefault="000F7A62" w:rsidP="000F7A62">
      <w:pPr>
        <w:pStyle w:val="WW-3"/>
        <w:tabs>
          <w:tab w:val="clear" w:pos="851"/>
          <w:tab w:val="left" w:pos="0"/>
        </w:tabs>
        <w:ind w:right="28"/>
        <w:rPr>
          <w:rFonts w:ascii="Arial Narrow" w:hAnsi="Arial Narrow"/>
          <w:sz w:val="22"/>
          <w:szCs w:val="22"/>
        </w:rPr>
      </w:pPr>
      <w:r w:rsidRPr="00D860DC">
        <w:rPr>
          <w:rFonts w:ascii="Arial Narrow" w:hAnsi="Arial Narrow"/>
          <w:sz w:val="22"/>
          <w:szCs w:val="22"/>
        </w:rPr>
        <w:t>- Арендодателем получены все согласия и одобрения, необходимые для заключения Договора в соответствии с применимыми нормативно-правовыми актами;</w:t>
      </w:r>
    </w:p>
    <w:p w14:paraId="4AF63B3E" w14:textId="58B8A428" w:rsidR="004F198D" w:rsidRPr="00D860DC" w:rsidRDefault="007C3694" w:rsidP="004F198D">
      <w:pPr>
        <w:pStyle w:val="WW-3"/>
        <w:tabs>
          <w:tab w:val="clear" w:pos="851"/>
          <w:tab w:val="left" w:pos="0"/>
        </w:tabs>
        <w:ind w:right="28"/>
        <w:rPr>
          <w:rFonts w:ascii="Arial Narrow" w:hAnsi="Arial Narrow"/>
          <w:sz w:val="22"/>
          <w:szCs w:val="22"/>
        </w:rPr>
      </w:pPr>
      <w:r w:rsidRPr="00D860DC">
        <w:rPr>
          <w:rFonts w:ascii="Arial Narrow" w:hAnsi="Arial Narrow"/>
          <w:sz w:val="22"/>
          <w:szCs w:val="22"/>
        </w:rPr>
        <w:t>- в</w:t>
      </w:r>
      <w:r w:rsidR="004F198D" w:rsidRPr="00D860DC">
        <w:rPr>
          <w:rFonts w:ascii="Arial Narrow" w:hAnsi="Arial Narrow"/>
          <w:sz w:val="22"/>
          <w:szCs w:val="22"/>
        </w:rPr>
        <w:t xml:space="preserve"> Здании, в котором расположено Помещение, отсутствует незаконная или неоформленная перепланировка/переустройство/ реконструкция, равно как и отсутствуют основания для предписаний, претензий и исков в связи с проведением указанных работ, выполненных до заключения </w:t>
      </w:r>
      <w:r w:rsidR="00D860DC" w:rsidRPr="00D860DC">
        <w:rPr>
          <w:rFonts w:ascii="Arial Narrow" w:hAnsi="Arial Narrow"/>
          <w:sz w:val="22"/>
          <w:szCs w:val="22"/>
        </w:rPr>
        <w:t xml:space="preserve">настоящего </w:t>
      </w:r>
      <w:r w:rsidR="004F198D" w:rsidRPr="00D860DC">
        <w:rPr>
          <w:rFonts w:ascii="Arial Narrow" w:hAnsi="Arial Narrow"/>
          <w:sz w:val="22"/>
          <w:szCs w:val="22"/>
        </w:rPr>
        <w:t>Договора</w:t>
      </w:r>
      <w:r w:rsidRPr="00D860DC">
        <w:rPr>
          <w:rFonts w:ascii="Arial Narrow" w:hAnsi="Arial Narrow"/>
          <w:sz w:val="22"/>
          <w:szCs w:val="22"/>
        </w:rPr>
        <w:t>;</w:t>
      </w:r>
    </w:p>
    <w:p w14:paraId="08A92F36" w14:textId="5E35D76D" w:rsidR="007C3694" w:rsidRPr="004F198D" w:rsidRDefault="007C3694" w:rsidP="004F198D">
      <w:pPr>
        <w:pStyle w:val="WW-3"/>
        <w:tabs>
          <w:tab w:val="clear" w:pos="851"/>
          <w:tab w:val="left" w:pos="0"/>
        </w:tabs>
        <w:ind w:right="28"/>
        <w:rPr>
          <w:rFonts w:ascii="Arial Narrow" w:hAnsi="Arial Narrow"/>
          <w:sz w:val="22"/>
          <w:szCs w:val="22"/>
        </w:rPr>
      </w:pPr>
      <w:r w:rsidRPr="00D860DC">
        <w:rPr>
          <w:rFonts w:ascii="Arial Narrow" w:hAnsi="Arial Narrow"/>
          <w:sz w:val="22"/>
          <w:szCs w:val="22"/>
        </w:rPr>
        <w:t>- Помещение обеспечено электропитанием с разрешенной присоединяемой мощностью, указанной в п. 3.2.3 Договора.</w:t>
      </w:r>
    </w:p>
    <w:p w14:paraId="61F2032B" w14:textId="664266A6" w:rsidR="00127AF3" w:rsidRPr="00805FA3" w:rsidRDefault="000427BC" w:rsidP="001F119E">
      <w:pPr>
        <w:pStyle w:val="WW-3"/>
        <w:tabs>
          <w:tab w:val="clear" w:pos="851"/>
        </w:tabs>
        <w:ind w:right="28"/>
        <w:rPr>
          <w:rFonts w:ascii="Arial Narrow" w:hAnsi="Arial Narrow" w:cs="Arial Narrow"/>
          <w:sz w:val="22"/>
        </w:rPr>
      </w:pPr>
      <w:r w:rsidRPr="00805FA3">
        <w:rPr>
          <w:rFonts w:ascii="Arial Narrow" w:hAnsi="Arial Narrow" w:cs="Arial Narrow"/>
          <w:sz w:val="22"/>
        </w:rPr>
        <w:t>1.4.</w:t>
      </w:r>
      <w:r w:rsidRPr="00805FA3">
        <w:rPr>
          <w:rFonts w:ascii="Arial Narrow" w:hAnsi="Arial Narrow" w:cs="Arial Narrow"/>
          <w:sz w:val="22"/>
        </w:rPr>
        <w:tab/>
        <w:t>Помещение будет использоваться с целью размещения в нем</w:t>
      </w:r>
      <w:r w:rsidR="00127AF3" w:rsidRPr="00805FA3">
        <w:rPr>
          <w:rFonts w:ascii="Arial Narrow" w:hAnsi="Arial Narrow" w:cs="Arial Narrow"/>
          <w:sz w:val="22"/>
        </w:rPr>
        <w:t>:</w:t>
      </w:r>
      <w:r w:rsidR="00062DFD" w:rsidRPr="00805FA3">
        <w:rPr>
          <w:rFonts w:ascii="Arial Narrow" w:hAnsi="Arial Narrow" w:cs="Arial Narrow"/>
          <w:sz w:val="22"/>
        </w:rPr>
        <w:t xml:space="preserve"> </w:t>
      </w:r>
    </w:p>
    <w:p w14:paraId="1C707F16" w14:textId="7F95CE47" w:rsidR="00127AF3" w:rsidRPr="00805FA3" w:rsidRDefault="00127AF3" w:rsidP="001F119E">
      <w:pPr>
        <w:pStyle w:val="WW-3"/>
        <w:tabs>
          <w:tab w:val="clear" w:pos="851"/>
        </w:tabs>
        <w:ind w:right="28"/>
        <w:rPr>
          <w:rFonts w:ascii="Arial Narrow" w:hAnsi="Arial Narrow"/>
          <w:sz w:val="22"/>
        </w:rPr>
      </w:pPr>
      <w:r w:rsidRPr="00805FA3">
        <w:rPr>
          <w:rFonts w:ascii="Arial Narrow" w:hAnsi="Arial Narrow" w:cs="Arial Narrow"/>
          <w:sz w:val="22"/>
        </w:rPr>
        <w:t>- с</w:t>
      </w:r>
      <w:r w:rsidR="00062DFD" w:rsidRPr="00805FA3">
        <w:rPr>
          <w:rFonts w:ascii="Arial Narrow" w:hAnsi="Arial Narrow" w:cs="Arial Narrow"/>
          <w:sz w:val="22"/>
        </w:rPr>
        <w:t>клада</w:t>
      </w:r>
      <w:r w:rsidR="000427BC" w:rsidRPr="00805FA3">
        <w:rPr>
          <w:rFonts w:ascii="Arial Narrow" w:hAnsi="Arial Narrow"/>
          <w:sz w:val="22"/>
        </w:rPr>
        <w:t xml:space="preserve"> </w:t>
      </w:r>
      <w:r w:rsidRPr="00805FA3">
        <w:rPr>
          <w:rFonts w:ascii="Arial Narrow" w:hAnsi="Arial Narrow"/>
          <w:sz w:val="22"/>
        </w:rPr>
        <w:t xml:space="preserve">для хранения </w:t>
      </w:r>
      <w:r w:rsidR="00152075" w:rsidRPr="00805FA3">
        <w:rPr>
          <w:rFonts w:ascii="Arial Narrow" w:hAnsi="Arial Narrow"/>
          <w:sz w:val="22"/>
        </w:rPr>
        <w:t>товарно-материальных ценностей, исключая товары, запрещенные к обороту, а также для подготовки к такому использованию;</w:t>
      </w:r>
    </w:p>
    <w:p w14:paraId="22C82923" w14:textId="348E8F6B" w:rsidR="00127AF3" w:rsidRDefault="00127AF3" w:rsidP="001F119E">
      <w:pPr>
        <w:pStyle w:val="WW-3"/>
        <w:tabs>
          <w:tab w:val="clear" w:pos="851"/>
        </w:tabs>
        <w:ind w:right="28"/>
        <w:rPr>
          <w:rFonts w:ascii="Arial Narrow" w:hAnsi="Arial Narrow"/>
          <w:sz w:val="22"/>
        </w:rPr>
      </w:pPr>
      <w:r w:rsidRPr="00805FA3">
        <w:rPr>
          <w:rFonts w:ascii="Arial Narrow" w:hAnsi="Arial Narrow"/>
          <w:sz w:val="22"/>
        </w:rPr>
        <w:t xml:space="preserve">- </w:t>
      </w:r>
      <w:r w:rsidR="009A706F" w:rsidRPr="00805FA3">
        <w:rPr>
          <w:rFonts w:ascii="Arial Narrow" w:hAnsi="Arial Narrow"/>
          <w:sz w:val="22"/>
        </w:rPr>
        <w:t xml:space="preserve"> </w:t>
      </w:r>
      <w:r w:rsidR="00152075" w:rsidRPr="00805FA3">
        <w:rPr>
          <w:rFonts w:ascii="Arial Narrow" w:hAnsi="Arial Narrow"/>
          <w:sz w:val="22"/>
        </w:rPr>
        <w:t>пункта выдачи товаров (</w:t>
      </w:r>
      <w:r w:rsidR="00152075" w:rsidRPr="00805FA3">
        <w:rPr>
          <w:rFonts w:ascii="Arial Narrow" w:hAnsi="Arial Narrow"/>
          <w:sz w:val="22"/>
          <w:lang w:val="en-US"/>
        </w:rPr>
        <w:t>on</w:t>
      </w:r>
      <w:r w:rsidR="00152075" w:rsidRPr="00805FA3">
        <w:rPr>
          <w:rFonts w:ascii="Arial Narrow" w:hAnsi="Arial Narrow"/>
          <w:sz w:val="22"/>
        </w:rPr>
        <w:t>-</w:t>
      </w:r>
      <w:r w:rsidR="00152075" w:rsidRPr="00805FA3">
        <w:rPr>
          <w:rFonts w:ascii="Arial Narrow" w:hAnsi="Arial Narrow"/>
          <w:sz w:val="22"/>
          <w:lang w:val="en-US"/>
        </w:rPr>
        <w:t>line</w:t>
      </w:r>
      <w:r w:rsidR="00152075" w:rsidRPr="00805FA3">
        <w:rPr>
          <w:rFonts w:ascii="Arial Narrow" w:hAnsi="Arial Narrow"/>
          <w:sz w:val="22"/>
        </w:rPr>
        <w:t xml:space="preserve"> заказов);</w:t>
      </w:r>
    </w:p>
    <w:p w14:paraId="5C20CE24" w14:textId="50D3F7C8" w:rsidR="00B03DB8" w:rsidRPr="00805FA3" w:rsidRDefault="00B03DB8" w:rsidP="001F119E">
      <w:pPr>
        <w:pStyle w:val="WW-3"/>
        <w:tabs>
          <w:tab w:val="clear" w:pos="851"/>
        </w:tabs>
        <w:ind w:right="28"/>
        <w:rPr>
          <w:rFonts w:ascii="Arial Narrow" w:hAnsi="Arial Narrow"/>
          <w:sz w:val="22"/>
        </w:rPr>
      </w:pPr>
      <w:r>
        <w:rPr>
          <w:rFonts w:ascii="Arial Narrow" w:hAnsi="Arial Narrow"/>
          <w:sz w:val="22"/>
        </w:rPr>
        <w:t xml:space="preserve">- </w:t>
      </w:r>
      <w:r w:rsidR="005B4FF9">
        <w:rPr>
          <w:rFonts w:ascii="Arial Narrow" w:hAnsi="Arial Narrow"/>
          <w:sz w:val="22"/>
        </w:rPr>
        <w:t>ведения торговой деятельности</w:t>
      </w:r>
      <w:r w:rsidR="001E6AFA">
        <w:rPr>
          <w:rFonts w:ascii="Arial Narrow" w:hAnsi="Arial Narrow"/>
          <w:sz w:val="22"/>
        </w:rPr>
        <w:t>;</w:t>
      </w:r>
    </w:p>
    <w:p w14:paraId="73DEFBC1" w14:textId="6990358D" w:rsidR="000427BC" w:rsidRPr="00805FA3" w:rsidRDefault="00127AF3" w:rsidP="001F119E">
      <w:pPr>
        <w:pStyle w:val="WW-3"/>
        <w:tabs>
          <w:tab w:val="clear" w:pos="851"/>
        </w:tabs>
        <w:ind w:right="28"/>
        <w:rPr>
          <w:rFonts w:ascii="Arial Narrow" w:hAnsi="Arial Narrow"/>
          <w:sz w:val="22"/>
          <w:szCs w:val="22"/>
        </w:rPr>
      </w:pPr>
      <w:r w:rsidRPr="00805FA3">
        <w:rPr>
          <w:rFonts w:ascii="Arial Narrow" w:hAnsi="Arial Narrow"/>
          <w:sz w:val="22"/>
        </w:rPr>
        <w:t xml:space="preserve">- </w:t>
      </w:r>
      <w:r w:rsidR="00152075" w:rsidRPr="00805FA3">
        <w:rPr>
          <w:rFonts w:ascii="Arial Narrow" w:hAnsi="Arial Narrow"/>
          <w:sz w:val="22"/>
        </w:rPr>
        <w:t xml:space="preserve">в иных </w:t>
      </w:r>
      <w:r w:rsidR="00152075" w:rsidRPr="00805FA3">
        <w:rPr>
          <w:rFonts w:ascii="Arial Narrow" w:hAnsi="Arial Narrow"/>
          <w:sz w:val="22"/>
          <w:szCs w:val="22"/>
        </w:rPr>
        <w:t>целях, не запрещенных действующим законодательством РФ</w:t>
      </w:r>
      <w:r w:rsidR="000427BC" w:rsidRPr="00805FA3">
        <w:rPr>
          <w:rFonts w:ascii="Arial Narrow" w:hAnsi="Arial Narrow" w:cs="Arial Narrow"/>
          <w:sz w:val="22"/>
          <w:szCs w:val="22"/>
        </w:rPr>
        <w:t>.</w:t>
      </w:r>
    </w:p>
    <w:p w14:paraId="36459E00" w14:textId="04B385E3" w:rsidR="00A84BAD" w:rsidRDefault="000427BC" w:rsidP="00C478A1">
      <w:pPr>
        <w:pStyle w:val="WW-3"/>
        <w:ind w:right="28"/>
        <w:rPr>
          <w:rFonts w:ascii="Arial Narrow" w:hAnsi="Arial Narrow" w:cs="Arial Narrow"/>
          <w:sz w:val="22"/>
          <w:szCs w:val="22"/>
        </w:rPr>
      </w:pPr>
      <w:r w:rsidRPr="00805FA3">
        <w:rPr>
          <w:rFonts w:ascii="Arial Narrow" w:hAnsi="Arial Narrow" w:cs="Arial Narrow"/>
          <w:sz w:val="22"/>
          <w:szCs w:val="22"/>
        </w:rPr>
        <w:t xml:space="preserve">1.5. </w:t>
      </w:r>
      <w:bookmarkStart w:id="0" w:name="_Hlk78893582"/>
      <w:r w:rsidR="002C0334" w:rsidRPr="00805FA3">
        <w:rPr>
          <w:rFonts w:ascii="Arial Narrow" w:hAnsi="Arial Narrow"/>
          <w:color w:val="000000"/>
          <w:sz w:val="22"/>
          <w:szCs w:val="22"/>
          <w:shd w:val="clear" w:color="auto" w:fill="FFFFFF"/>
        </w:rPr>
        <w:t xml:space="preserve">Арендатор имеет право </w:t>
      </w:r>
      <w:bookmarkStart w:id="1" w:name="_Hlk53592879"/>
      <w:r w:rsidR="002C0334" w:rsidRPr="00805FA3">
        <w:rPr>
          <w:rFonts w:ascii="Arial Narrow" w:hAnsi="Arial Narrow"/>
          <w:color w:val="000000"/>
          <w:sz w:val="22"/>
          <w:szCs w:val="22"/>
          <w:shd w:val="clear" w:color="auto" w:fill="FFFFFF"/>
        </w:rPr>
        <w:t>сдавать часть Помещения общей площадью не более 400 (Четырехсот) квадратных метров в субаренду</w:t>
      </w:r>
      <w:r w:rsidR="00B10E45">
        <w:rPr>
          <w:rFonts w:ascii="Arial Narrow" w:hAnsi="Arial Narrow"/>
          <w:color w:val="000000"/>
          <w:sz w:val="22"/>
          <w:szCs w:val="22"/>
          <w:shd w:val="clear" w:color="auto" w:fill="FFFFFF"/>
        </w:rPr>
        <w:t>, на что подписанием настоящего Договора Арендодатель даёт своё безусловное безотзывное согласие.</w:t>
      </w:r>
      <w:r w:rsidR="002C0334" w:rsidRPr="00805FA3">
        <w:rPr>
          <w:rFonts w:ascii="Arial Narrow" w:hAnsi="Arial Narrow"/>
          <w:color w:val="000000"/>
          <w:sz w:val="22"/>
          <w:szCs w:val="22"/>
          <w:shd w:val="clear" w:color="auto" w:fill="FFFFFF"/>
        </w:rPr>
        <w:t xml:space="preserve"> Также Арендатор имеет право сдавать часть Помещения общей площадью более 400 (Четырехсот) квадратных метров в субаренду, но только по согласованию с Арендодателем</w:t>
      </w:r>
      <w:bookmarkEnd w:id="0"/>
      <w:bookmarkEnd w:id="1"/>
      <w:r w:rsidR="00E3271D">
        <w:rPr>
          <w:rFonts w:ascii="Arial Narrow" w:hAnsi="Arial Narrow" w:cs="Arial Narrow"/>
          <w:sz w:val="22"/>
          <w:szCs w:val="22"/>
        </w:rPr>
        <w:t>.</w:t>
      </w:r>
    </w:p>
    <w:p w14:paraId="5EFA7EC8" w14:textId="54323F4C" w:rsidR="00A20FD0" w:rsidRDefault="00A20FD0" w:rsidP="00C478A1">
      <w:pPr>
        <w:pStyle w:val="WW-3"/>
        <w:ind w:right="28"/>
        <w:rPr>
          <w:rFonts w:ascii="Arial Narrow" w:hAnsi="Arial Narrow" w:cs="Arial Narrow"/>
          <w:sz w:val="22"/>
          <w:szCs w:val="22"/>
        </w:rPr>
      </w:pPr>
      <w:r>
        <w:rPr>
          <w:rFonts w:ascii="Arial Narrow" w:hAnsi="Arial Narrow" w:cs="Arial Narrow"/>
          <w:sz w:val="22"/>
          <w:szCs w:val="22"/>
        </w:rPr>
        <w:t xml:space="preserve">1.6. </w:t>
      </w:r>
      <w:r w:rsidRPr="00A20FD0">
        <w:rPr>
          <w:rFonts w:ascii="Arial Narrow" w:hAnsi="Arial Narrow" w:cs="Arial Narrow"/>
          <w:sz w:val="22"/>
          <w:szCs w:val="22"/>
        </w:rPr>
        <w:t>Все претензии со стороны государственных, муниципальных</w:t>
      </w:r>
      <w:r w:rsidR="008940B6">
        <w:rPr>
          <w:rFonts w:ascii="Arial Narrow" w:hAnsi="Arial Narrow" w:cs="Arial Narrow"/>
          <w:sz w:val="22"/>
          <w:szCs w:val="22"/>
        </w:rPr>
        <w:t>, надзорных и контролирующих</w:t>
      </w:r>
      <w:r w:rsidRPr="00A20FD0">
        <w:rPr>
          <w:rFonts w:ascii="Arial Narrow" w:hAnsi="Arial Narrow" w:cs="Arial Narrow"/>
          <w:sz w:val="22"/>
          <w:szCs w:val="22"/>
        </w:rPr>
        <w:t xml:space="preserve"> органов и иных лиц, предъявленные Аренд</w:t>
      </w:r>
      <w:r>
        <w:rPr>
          <w:rFonts w:ascii="Arial Narrow" w:hAnsi="Arial Narrow" w:cs="Arial Narrow"/>
          <w:sz w:val="22"/>
          <w:szCs w:val="22"/>
        </w:rPr>
        <w:t>одателю</w:t>
      </w:r>
      <w:r w:rsidR="008D0114">
        <w:rPr>
          <w:rFonts w:ascii="Arial Narrow" w:hAnsi="Arial Narrow" w:cs="Arial Narrow"/>
          <w:sz w:val="22"/>
          <w:szCs w:val="22"/>
        </w:rPr>
        <w:t xml:space="preserve"> или Арендатору</w:t>
      </w:r>
      <w:r w:rsidRPr="00A20FD0">
        <w:rPr>
          <w:rFonts w:ascii="Arial Narrow" w:hAnsi="Arial Narrow" w:cs="Arial Narrow"/>
          <w:sz w:val="22"/>
          <w:szCs w:val="22"/>
        </w:rPr>
        <w:t xml:space="preserve"> и связанные с несоответствием </w:t>
      </w:r>
      <w:r w:rsidR="008D0114">
        <w:rPr>
          <w:rFonts w:ascii="Arial Narrow" w:hAnsi="Arial Narrow" w:cs="Arial Narrow"/>
          <w:sz w:val="22"/>
          <w:szCs w:val="22"/>
        </w:rPr>
        <w:t>целевого использования земельного участка, на котором расположено Здание</w:t>
      </w:r>
      <w:r w:rsidR="002C4AFD">
        <w:rPr>
          <w:rFonts w:ascii="Arial Narrow" w:hAnsi="Arial Narrow" w:cs="Arial Narrow"/>
          <w:sz w:val="22"/>
          <w:szCs w:val="22"/>
        </w:rPr>
        <w:t>/Помещение</w:t>
      </w:r>
      <w:r w:rsidR="008D0114">
        <w:rPr>
          <w:rFonts w:ascii="Arial Narrow" w:hAnsi="Arial Narrow" w:cs="Arial Narrow"/>
          <w:sz w:val="22"/>
          <w:szCs w:val="22"/>
        </w:rPr>
        <w:t xml:space="preserve">, </w:t>
      </w:r>
      <w:r w:rsidRPr="00A20FD0">
        <w:rPr>
          <w:rFonts w:ascii="Arial Narrow" w:hAnsi="Arial Narrow" w:cs="Arial Narrow"/>
          <w:sz w:val="22"/>
          <w:szCs w:val="22"/>
        </w:rPr>
        <w:t>относятся на Арен</w:t>
      </w:r>
      <w:r>
        <w:rPr>
          <w:rFonts w:ascii="Arial Narrow" w:hAnsi="Arial Narrow" w:cs="Arial Narrow"/>
          <w:sz w:val="22"/>
          <w:szCs w:val="22"/>
        </w:rPr>
        <w:t>додателя</w:t>
      </w:r>
      <w:r w:rsidRPr="00A20FD0">
        <w:rPr>
          <w:rFonts w:ascii="Arial Narrow" w:hAnsi="Arial Narrow" w:cs="Arial Narrow"/>
          <w:sz w:val="22"/>
          <w:szCs w:val="22"/>
        </w:rPr>
        <w:t>, и ответственность по ним несёт Аренд</w:t>
      </w:r>
      <w:r>
        <w:rPr>
          <w:rFonts w:ascii="Arial Narrow" w:hAnsi="Arial Narrow" w:cs="Arial Narrow"/>
          <w:sz w:val="22"/>
          <w:szCs w:val="22"/>
        </w:rPr>
        <w:t>одатель</w:t>
      </w:r>
      <w:r w:rsidR="002C4AFD">
        <w:rPr>
          <w:rFonts w:ascii="Arial Narrow" w:hAnsi="Arial Narrow" w:cs="Arial Narrow"/>
          <w:sz w:val="22"/>
          <w:szCs w:val="22"/>
        </w:rPr>
        <w:t xml:space="preserve"> за свой счет</w:t>
      </w:r>
      <w:r w:rsidRPr="00A20FD0">
        <w:rPr>
          <w:rFonts w:ascii="Arial Narrow" w:hAnsi="Arial Narrow" w:cs="Arial Narrow"/>
          <w:sz w:val="22"/>
          <w:szCs w:val="22"/>
        </w:rPr>
        <w:t>.</w:t>
      </w:r>
    </w:p>
    <w:p w14:paraId="40998870" w14:textId="77777777" w:rsidR="00E3271D" w:rsidRDefault="00E3271D" w:rsidP="00C478A1">
      <w:pPr>
        <w:pStyle w:val="WW-3"/>
        <w:ind w:right="28"/>
        <w:rPr>
          <w:rFonts w:ascii="Arial Narrow" w:hAnsi="Arial Narrow" w:cs="Arial Narrow"/>
          <w:sz w:val="22"/>
          <w:szCs w:val="22"/>
        </w:rPr>
      </w:pPr>
    </w:p>
    <w:p w14:paraId="6553F695" w14:textId="77777777" w:rsidR="00A84BAD" w:rsidRPr="00007551" w:rsidRDefault="00A84BAD" w:rsidP="00A84BAD">
      <w:pPr>
        <w:pStyle w:val="WW-31"/>
        <w:widowControl/>
        <w:numPr>
          <w:ilvl w:val="0"/>
          <w:numId w:val="3"/>
        </w:numPr>
        <w:tabs>
          <w:tab w:val="left" w:pos="0"/>
          <w:tab w:val="left" w:pos="851"/>
        </w:tabs>
        <w:ind w:right="29"/>
        <w:rPr>
          <w:b/>
          <w:i/>
        </w:rPr>
      </w:pPr>
      <w:r w:rsidRPr="00007551">
        <w:rPr>
          <w:rFonts w:ascii="Arial Narrow" w:hAnsi="Arial Narrow" w:cs="Arial Narrow"/>
          <w:b/>
          <w:i/>
          <w:color w:val="auto"/>
        </w:rPr>
        <w:t>СРОК ДЕЙСТВИЯ ДОГОВОРА, ПОРЯДОК РЕГИСТРАЦИИ</w:t>
      </w:r>
    </w:p>
    <w:p w14:paraId="5CC581B2" w14:textId="54953CDB" w:rsidR="00F3272E" w:rsidRDefault="00877920" w:rsidP="00F3272E">
      <w:pPr>
        <w:pStyle w:val="WW-31"/>
        <w:widowControl/>
        <w:tabs>
          <w:tab w:val="left" w:pos="0"/>
          <w:tab w:val="left" w:pos="567"/>
        </w:tabs>
        <w:ind w:right="29"/>
        <w:rPr>
          <w:rFonts w:ascii="Arial Narrow" w:hAnsi="Arial Narrow" w:cs="Arial Narrow"/>
          <w:color w:val="auto"/>
          <w:szCs w:val="22"/>
        </w:rPr>
      </w:pPr>
      <w:r>
        <w:rPr>
          <w:rFonts w:ascii="Arial Narrow" w:hAnsi="Arial Narrow" w:cs="Arial Narrow"/>
          <w:color w:val="auto"/>
          <w:szCs w:val="22"/>
        </w:rPr>
        <w:t xml:space="preserve">2.1. </w:t>
      </w:r>
      <w:r w:rsidR="00663663">
        <w:rPr>
          <w:rFonts w:ascii="Arial Narrow" w:hAnsi="Arial Narrow" w:cs="Arial Narrow"/>
          <w:color w:val="auto"/>
          <w:szCs w:val="22"/>
        </w:rPr>
        <w:t xml:space="preserve">Настоящий Договор </w:t>
      </w:r>
      <w:r w:rsidR="00925F48">
        <w:rPr>
          <w:rFonts w:ascii="Arial Narrow" w:hAnsi="Arial Narrow" w:cs="Arial Narrow"/>
          <w:color w:val="auto"/>
          <w:szCs w:val="22"/>
        </w:rPr>
        <w:t>становится обязательным для Сторон с момента</w:t>
      </w:r>
      <w:r w:rsidR="00663663">
        <w:rPr>
          <w:rFonts w:ascii="Arial Narrow" w:hAnsi="Arial Narrow" w:cs="Arial Narrow"/>
          <w:color w:val="auto"/>
          <w:szCs w:val="22"/>
        </w:rPr>
        <w:t xml:space="preserve"> его подписания Сторонами и действует до _____________ включительно</w:t>
      </w:r>
      <w:r w:rsidR="00AA6619" w:rsidRPr="00AA6619">
        <w:rPr>
          <w:rFonts w:ascii="Arial Narrow" w:hAnsi="Arial Narrow" w:cs="Arial Narrow"/>
          <w:color w:val="auto"/>
          <w:szCs w:val="22"/>
        </w:rPr>
        <w:t>.</w:t>
      </w:r>
      <w:r w:rsidR="002C4AFD">
        <w:rPr>
          <w:rFonts w:ascii="Arial Narrow" w:hAnsi="Arial Narrow" w:cs="Arial Narrow"/>
          <w:color w:val="auto"/>
          <w:szCs w:val="22"/>
        </w:rPr>
        <w:t xml:space="preserve"> </w:t>
      </w:r>
      <w:r w:rsidR="002C4AFD" w:rsidRPr="00755CF9">
        <w:rPr>
          <w:rFonts w:ascii="Arial Narrow" w:hAnsi="Arial Narrow"/>
          <w:color w:val="auto"/>
        </w:rPr>
        <w:t>Настоящий Договор подлеж</w:t>
      </w:r>
      <w:r w:rsidR="002C4AFD">
        <w:rPr>
          <w:rFonts w:ascii="Arial Narrow" w:hAnsi="Arial Narrow"/>
          <w:color w:val="auto"/>
        </w:rPr>
        <w:t>ит государственной регистрации</w:t>
      </w:r>
    </w:p>
    <w:p w14:paraId="32536000" w14:textId="761143EA" w:rsidR="00A84BAD" w:rsidRPr="00007551" w:rsidRDefault="00A84BAD" w:rsidP="002C4AFD">
      <w:pPr>
        <w:pStyle w:val="WW-31"/>
        <w:widowControl/>
        <w:tabs>
          <w:tab w:val="left" w:pos="0"/>
          <w:tab w:val="left" w:pos="567"/>
        </w:tabs>
        <w:ind w:right="29"/>
        <w:rPr>
          <w:rFonts w:ascii="Arial Narrow" w:hAnsi="Arial Narrow"/>
          <w:color w:val="auto"/>
        </w:rPr>
      </w:pPr>
      <w:r w:rsidRPr="00D860DC">
        <w:rPr>
          <w:rFonts w:ascii="Arial Narrow" w:hAnsi="Arial Narrow" w:cs="Arial Narrow"/>
          <w:color w:val="auto"/>
          <w:szCs w:val="22"/>
        </w:rPr>
        <w:t xml:space="preserve">Стороны установили, что до даты государственной регистрации настоящий Договор действует как краткосрочный в течение 360 (Трехсот шестидесяти) календарных дней с даты его подписания Сторонами. Если по истечении 360 (Трехсот шестидесяти) дней с даты подписания настоящий Договор по каким-либо причинам не будет зарегистрирован,  срок действия настоящего Договора как краткосрочного Договора аренды автоматически продлевается на последующие  360 календарных дней на тех же условиях и до тех пор, пока настоящий Договор не будет зарегистрирован, но в любом случае, не более 4 (четырех) раз подряд. При этом Арендодатель и Арендатор не вправе отказаться от перезаключения </w:t>
      </w:r>
      <w:r w:rsidRPr="00D860DC">
        <w:rPr>
          <w:rFonts w:ascii="Arial Narrow" w:hAnsi="Arial Narrow" w:cs="Arial Narrow"/>
          <w:color w:val="auto"/>
          <w:szCs w:val="22"/>
        </w:rPr>
        <w:lastRenderedPageBreak/>
        <w:t xml:space="preserve">(возобновления) настоящего Договора на каждый новый срок, если между Сторонами не будет достигнуто </w:t>
      </w:r>
      <w:r w:rsidR="00C81062" w:rsidRPr="00D860DC">
        <w:rPr>
          <w:rFonts w:ascii="Arial Narrow" w:hAnsi="Arial Narrow" w:cs="Arial Narrow"/>
          <w:color w:val="auto"/>
          <w:szCs w:val="22"/>
        </w:rPr>
        <w:t>обоюдно</w:t>
      </w:r>
      <w:r w:rsidR="00C81062">
        <w:rPr>
          <w:rFonts w:ascii="Arial Narrow" w:hAnsi="Arial Narrow" w:cs="Arial Narrow"/>
          <w:color w:val="auto"/>
          <w:szCs w:val="22"/>
        </w:rPr>
        <w:t>е</w:t>
      </w:r>
      <w:r w:rsidR="00C81062" w:rsidRPr="00D860DC">
        <w:rPr>
          <w:rFonts w:ascii="Arial Narrow" w:hAnsi="Arial Narrow" w:cs="Arial Narrow"/>
          <w:color w:val="auto"/>
          <w:szCs w:val="22"/>
        </w:rPr>
        <w:t xml:space="preserve"> письменно</w:t>
      </w:r>
      <w:r w:rsidR="00C81062">
        <w:rPr>
          <w:rFonts w:ascii="Arial Narrow" w:hAnsi="Arial Narrow" w:cs="Arial Narrow"/>
          <w:color w:val="auto"/>
          <w:szCs w:val="22"/>
        </w:rPr>
        <w:t>е</w:t>
      </w:r>
      <w:r w:rsidR="00C81062" w:rsidRPr="00D860DC">
        <w:rPr>
          <w:rFonts w:ascii="Arial Narrow" w:hAnsi="Arial Narrow" w:cs="Arial Narrow"/>
          <w:color w:val="auto"/>
          <w:szCs w:val="22"/>
        </w:rPr>
        <w:t xml:space="preserve"> согласи</w:t>
      </w:r>
      <w:r w:rsidR="00C81062">
        <w:rPr>
          <w:rFonts w:ascii="Arial Narrow" w:hAnsi="Arial Narrow" w:cs="Arial Narrow"/>
          <w:color w:val="auto"/>
          <w:szCs w:val="22"/>
        </w:rPr>
        <w:t>е</w:t>
      </w:r>
      <w:r w:rsidRPr="00D860DC">
        <w:rPr>
          <w:rFonts w:ascii="Arial Narrow" w:hAnsi="Arial Narrow"/>
          <w:color w:val="auto"/>
        </w:rPr>
        <w:t>.</w:t>
      </w:r>
    </w:p>
    <w:p w14:paraId="20B787B9" w14:textId="7EDC9BFB" w:rsidR="00271ABB" w:rsidRDefault="00A84BAD" w:rsidP="00A84BAD">
      <w:pPr>
        <w:pStyle w:val="WW-31"/>
        <w:widowControl/>
        <w:tabs>
          <w:tab w:val="left" w:pos="0"/>
          <w:tab w:val="left" w:pos="851"/>
        </w:tabs>
        <w:ind w:right="29"/>
        <w:rPr>
          <w:rFonts w:ascii="Arial Narrow" w:hAnsi="Arial Narrow"/>
          <w:color w:val="auto"/>
        </w:rPr>
      </w:pPr>
      <w:r w:rsidRPr="00007551">
        <w:rPr>
          <w:rFonts w:ascii="Arial Narrow" w:hAnsi="Arial Narrow"/>
          <w:color w:val="auto"/>
        </w:rPr>
        <w:t xml:space="preserve"> </w:t>
      </w:r>
      <w:r>
        <w:rPr>
          <w:rFonts w:ascii="Arial Narrow" w:hAnsi="Arial Narrow"/>
          <w:color w:val="auto"/>
        </w:rPr>
        <w:t>2</w:t>
      </w:r>
      <w:r w:rsidRPr="00007551">
        <w:rPr>
          <w:rFonts w:ascii="Arial Narrow" w:hAnsi="Arial Narrow"/>
          <w:color w:val="auto"/>
        </w:rPr>
        <w:t xml:space="preserve">.2. </w:t>
      </w:r>
      <w:r w:rsidRPr="00D860DC">
        <w:rPr>
          <w:rFonts w:ascii="Arial Narrow" w:hAnsi="Arial Narrow"/>
          <w:color w:val="auto"/>
        </w:rPr>
        <w:t xml:space="preserve">Арендодатель </w:t>
      </w:r>
      <w:ins w:id="2" w:author="user" w:date="2021-12-15T19:44:00Z">
        <w:r w:rsidR="00E21DDD">
          <w:rPr>
            <w:rFonts w:ascii="Arial Narrow" w:hAnsi="Arial Narrow"/>
            <w:color w:val="auto"/>
          </w:rPr>
          <w:t xml:space="preserve">в </w:t>
        </w:r>
      </w:ins>
      <w:r w:rsidRPr="00D860DC">
        <w:rPr>
          <w:rFonts w:ascii="Arial Narrow" w:hAnsi="Arial Narrow"/>
          <w:color w:val="auto"/>
        </w:rPr>
        <w:t>течение 60 (Шестидесяти) календарных дней с даты подписания Сторонами Акта приема-передачи</w:t>
      </w:r>
      <w:r w:rsidR="004F198D" w:rsidRPr="00D860DC">
        <w:rPr>
          <w:rFonts w:ascii="Arial Narrow" w:hAnsi="Arial Narrow"/>
          <w:color w:val="auto"/>
        </w:rPr>
        <w:t xml:space="preserve"> обязуется предоставить </w:t>
      </w:r>
      <w:r w:rsidR="00271ABB" w:rsidRPr="00D860DC">
        <w:rPr>
          <w:rFonts w:ascii="Arial Narrow" w:hAnsi="Arial Narrow"/>
          <w:color w:val="auto"/>
        </w:rPr>
        <w:t xml:space="preserve">в уполномоченный государственный орган заявление и полный пакет документов для </w:t>
      </w:r>
      <w:r w:rsidR="00877920">
        <w:rPr>
          <w:rFonts w:ascii="Arial Narrow" w:hAnsi="Arial Narrow"/>
          <w:color w:val="auto"/>
        </w:rPr>
        <w:t xml:space="preserve">государственной </w:t>
      </w:r>
      <w:r w:rsidR="00271ABB" w:rsidRPr="00D860DC">
        <w:rPr>
          <w:rFonts w:ascii="Arial Narrow" w:hAnsi="Arial Narrow"/>
          <w:color w:val="auto"/>
        </w:rPr>
        <w:t>регистрации Договора.</w:t>
      </w:r>
    </w:p>
    <w:p w14:paraId="3AFC2FED" w14:textId="07FF4547" w:rsidR="004F198D" w:rsidRPr="00D860DC" w:rsidRDefault="00A84BAD" w:rsidP="00A84BAD">
      <w:pPr>
        <w:pStyle w:val="WW-31"/>
        <w:widowControl/>
        <w:tabs>
          <w:tab w:val="left" w:pos="0"/>
          <w:tab w:val="left" w:pos="851"/>
        </w:tabs>
        <w:ind w:right="29"/>
        <w:rPr>
          <w:rFonts w:ascii="Arial Narrow" w:hAnsi="Arial Narrow"/>
          <w:color w:val="auto"/>
        </w:rPr>
      </w:pPr>
      <w:r w:rsidRPr="00D860DC">
        <w:rPr>
          <w:rFonts w:ascii="Arial Narrow" w:hAnsi="Arial Narrow"/>
          <w:color w:val="auto"/>
        </w:rPr>
        <w:t xml:space="preserve">Арендатор </w:t>
      </w:r>
      <w:r w:rsidR="00271ABB" w:rsidRPr="00D860DC">
        <w:rPr>
          <w:rFonts w:ascii="Arial Narrow" w:hAnsi="Arial Narrow"/>
          <w:color w:val="auto"/>
        </w:rPr>
        <w:t xml:space="preserve">в течение 10 (Десяти) рабочих дней с момента подписания настоящего Договора </w:t>
      </w:r>
      <w:r w:rsidRPr="00D860DC">
        <w:rPr>
          <w:rFonts w:ascii="Arial Narrow" w:hAnsi="Arial Narrow"/>
          <w:color w:val="auto"/>
        </w:rPr>
        <w:t>обяз</w:t>
      </w:r>
      <w:r w:rsidR="00271ABB" w:rsidRPr="00D860DC">
        <w:rPr>
          <w:rFonts w:ascii="Arial Narrow" w:hAnsi="Arial Narrow"/>
          <w:color w:val="auto"/>
        </w:rPr>
        <w:t>уется</w:t>
      </w:r>
      <w:r w:rsidRPr="00D860DC">
        <w:rPr>
          <w:rFonts w:ascii="Arial Narrow" w:hAnsi="Arial Narrow"/>
          <w:color w:val="auto"/>
        </w:rPr>
        <w:t xml:space="preserve"> предоставить </w:t>
      </w:r>
      <w:r w:rsidR="00271ABB" w:rsidRPr="00D860DC">
        <w:rPr>
          <w:rFonts w:ascii="Arial Narrow" w:hAnsi="Arial Narrow"/>
          <w:color w:val="auto"/>
        </w:rPr>
        <w:t xml:space="preserve">Арендодателю </w:t>
      </w:r>
      <w:r w:rsidR="00877920" w:rsidRPr="00877920">
        <w:rPr>
          <w:rFonts w:ascii="Arial Narrow" w:hAnsi="Arial Narrow"/>
          <w:color w:val="auto"/>
        </w:rPr>
        <w:t>необходимые для государственной регистрации учредительные документы Арендатора и документы, подтверждающие полномочия подписанта Арендатора по Договору.</w:t>
      </w:r>
    </w:p>
    <w:p w14:paraId="43969DF7" w14:textId="7704FAB2" w:rsidR="00A84BAD" w:rsidRPr="00D860DC" w:rsidRDefault="00A84BAD" w:rsidP="00A84BAD">
      <w:pPr>
        <w:pStyle w:val="WW-31"/>
        <w:widowControl/>
        <w:tabs>
          <w:tab w:val="left" w:pos="0"/>
          <w:tab w:val="left" w:pos="851"/>
        </w:tabs>
        <w:ind w:right="29"/>
        <w:rPr>
          <w:rFonts w:ascii="Arial Narrow" w:hAnsi="Arial Narrow"/>
          <w:color w:val="auto"/>
        </w:rPr>
      </w:pPr>
      <w:r w:rsidRPr="00D860DC">
        <w:rPr>
          <w:rFonts w:ascii="Arial Narrow" w:hAnsi="Arial Narrow"/>
          <w:color w:val="auto"/>
        </w:rPr>
        <w:t xml:space="preserve">Государственную пошлину за регистрацию Договора оплачивает Арендодатель самостоятельно. </w:t>
      </w:r>
    </w:p>
    <w:p w14:paraId="67C5BC4D" w14:textId="2C3F0D2F" w:rsidR="000F7A62" w:rsidRPr="00007551" w:rsidRDefault="000F7A62" w:rsidP="00A84BAD">
      <w:pPr>
        <w:pStyle w:val="WW-31"/>
        <w:widowControl/>
        <w:tabs>
          <w:tab w:val="left" w:pos="0"/>
          <w:tab w:val="left" w:pos="851"/>
        </w:tabs>
        <w:ind w:right="29"/>
        <w:rPr>
          <w:rFonts w:ascii="Arial Narrow" w:hAnsi="Arial Narrow"/>
          <w:color w:val="auto"/>
        </w:rPr>
      </w:pPr>
      <w:r w:rsidRPr="00D860DC">
        <w:rPr>
          <w:rFonts w:ascii="Arial Narrow" w:hAnsi="Arial Narrow"/>
          <w:color w:val="auto"/>
        </w:rPr>
        <w:t xml:space="preserve">Арендодатель обязуется уведомить Арендатора о государственной регистрации Договора и в течение 10 (десяти) календарных дней </w:t>
      </w:r>
      <w:r w:rsidR="00877920">
        <w:rPr>
          <w:rFonts w:ascii="Arial Narrow" w:hAnsi="Arial Narrow"/>
          <w:color w:val="auto"/>
        </w:rPr>
        <w:t xml:space="preserve">со дня регистрации </w:t>
      </w:r>
      <w:r w:rsidRPr="00D860DC">
        <w:rPr>
          <w:rFonts w:ascii="Arial Narrow" w:hAnsi="Arial Narrow"/>
          <w:color w:val="auto"/>
        </w:rPr>
        <w:t>предоставить Арендат</w:t>
      </w:r>
      <w:r w:rsidR="00D860DC" w:rsidRPr="00D860DC">
        <w:rPr>
          <w:rFonts w:ascii="Arial Narrow" w:hAnsi="Arial Narrow"/>
          <w:color w:val="auto"/>
        </w:rPr>
        <w:t>о</w:t>
      </w:r>
      <w:r w:rsidRPr="00D860DC">
        <w:rPr>
          <w:rFonts w:ascii="Arial Narrow" w:hAnsi="Arial Narrow"/>
          <w:color w:val="auto"/>
        </w:rPr>
        <w:t>ру оригинал зарегистрированного Договора.</w:t>
      </w:r>
    </w:p>
    <w:p w14:paraId="4A77525B" w14:textId="07C570A9" w:rsidR="00A84BAD" w:rsidRDefault="00A84BAD" w:rsidP="00A84BAD">
      <w:pPr>
        <w:pStyle w:val="WW-31"/>
        <w:widowControl/>
        <w:tabs>
          <w:tab w:val="left" w:pos="0"/>
          <w:tab w:val="left" w:pos="851"/>
        </w:tabs>
        <w:ind w:right="29"/>
        <w:rPr>
          <w:rFonts w:ascii="Arial Narrow" w:hAnsi="Arial Narrow"/>
          <w:color w:val="auto"/>
        </w:rPr>
      </w:pPr>
      <w:r>
        <w:rPr>
          <w:rFonts w:ascii="Arial Narrow" w:hAnsi="Arial Narrow"/>
          <w:color w:val="auto"/>
        </w:rPr>
        <w:t>2.</w:t>
      </w:r>
      <w:r w:rsidR="002C4AFD">
        <w:rPr>
          <w:rFonts w:ascii="Arial Narrow" w:hAnsi="Arial Narrow"/>
          <w:color w:val="auto"/>
        </w:rPr>
        <w:t>3</w:t>
      </w:r>
      <w:r>
        <w:rPr>
          <w:rFonts w:ascii="Arial Narrow" w:hAnsi="Arial Narrow"/>
          <w:color w:val="auto"/>
        </w:rPr>
        <w:t>. Арендодатель гарантирует, что Арендодателем не предоставлялись в Единый государственный реестр недвижимости заявление о невозможности государственной регистрации перехода, прекращения, ограничения права и обременения Помещения без его личного участия.</w:t>
      </w:r>
    </w:p>
    <w:p w14:paraId="5E9F495E" w14:textId="17434244" w:rsidR="00A84BAD" w:rsidRPr="00D860DC" w:rsidRDefault="00A84BAD" w:rsidP="00A84BAD">
      <w:pPr>
        <w:pStyle w:val="WW-31"/>
        <w:widowControl/>
        <w:tabs>
          <w:tab w:val="left" w:pos="0"/>
          <w:tab w:val="left" w:pos="851"/>
        </w:tabs>
        <w:ind w:right="29"/>
        <w:rPr>
          <w:rFonts w:ascii="Arial Narrow" w:hAnsi="Arial Narrow"/>
          <w:color w:val="auto"/>
        </w:rPr>
      </w:pPr>
      <w:r>
        <w:rPr>
          <w:rFonts w:ascii="Arial Narrow" w:hAnsi="Arial Narrow"/>
          <w:color w:val="auto"/>
        </w:rPr>
        <w:t>2.</w:t>
      </w:r>
      <w:r w:rsidR="002C4AFD">
        <w:rPr>
          <w:rFonts w:ascii="Arial Narrow" w:hAnsi="Arial Narrow"/>
          <w:color w:val="auto"/>
        </w:rPr>
        <w:t>4</w:t>
      </w:r>
      <w:r>
        <w:rPr>
          <w:rFonts w:ascii="Arial Narrow" w:hAnsi="Arial Narrow"/>
          <w:color w:val="auto"/>
        </w:rPr>
        <w:t xml:space="preserve">. </w:t>
      </w:r>
      <w:r w:rsidRPr="00D860DC">
        <w:rPr>
          <w:rFonts w:ascii="Arial Narrow" w:hAnsi="Arial Narrow"/>
          <w:color w:val="auto"/>
        </w:rPr>
        <w:t>Арендодатель обязан самостоятельно и за свой счет поставить Помещение на кадастровый учет, изготовить технический план Помещения</w:t>
      </w:r>
      <w:r w:rsidR="00D860DC">
        <w:rPr>
          <w:rFonts w:ascii="Arial Narrow" w:hAnsi="Arial Narrow"/>
          <w:color w:val="auto"/>
        </w:rPr>
        <w:t xml:space="preserve"> </w:t>
      </w:r>
      <w:r w:rsidR="00D860DC" w:rsidRPr="00D860DC">
        <w:rPr>
          <w:rFonts w:ascii="Arial Narrow" w:hAnsi="Arial Narrow"/>
          <w:color w:val="auto"/>
        </w:rPr>
        <w:t xml:space="preserve">и/или </w:t>
      </w:r>
      <w:r w:rsidR="00BA61CC" w:rsidRPr="00D860DC">
        <w:rPr>
          <w:rFonts w:ascii="Arial Narrow" w:hAnsi="Arial Narrow"/>
          <w:color w:val="auto"/>
        </w:rPr>
        <w:t>люб</w:t>
      </w:r>
      <w:r w:rsidR="00BA61CC">
        <w:rPr>
          <w:rFonts w:ascii="Arial Narrow" w:hAnsi="Arial Narrow"/>
          <w:color w:val="auto"/>
        </w:rPr>
        <w:t>ую</w:t>
      </w:r>
      <w:r w:rsidR="00BA61CC" w:rsidRPr="00D860DC">
        <w:rPr>
          <w:rFonts w:ascii="Arial Narrow" w:hAnsi="Arial Narrow"/>
          <w:color w:val="auto"/>
        </w:rPr>
        <w:t xml:space="preserve"> ин</w:t>
      </w:r>
      <w:r w:rsidR="00BA61CC">
        <w:rPr>
          <w:rFonts w:ascii="Arial Narrow" w:hAnsi="Arial Narrow"/>
          <w:color w:val="auto"/>
        </w:rPr>
        <w:t>ую</w:t>
      </w:r>
      <w:r w:rsidR="00BA61CC" w:rsidRPr="00D860DC">
        <w:rPr>
          <w:rFonts w:ascii="Arial Narrow" w:hAnsi="Arial Narrow"/>
          <w:color w:val="auto"/>
        </w:rPr>
        <w:t xml:space="preserve"> документаци</w:t>
      </w:r>
      <w:r w:rsidR="00BA61CC">
        <w:rPr>
          <w:rFonts w:ascii="Arial Narrow" w:hAnsi="Arial Narrow"/>
          <w:color w:val="auto"/>
        </w:rPr>
        <w:t>ю</w:t>
      </w:r>
      <w:r w:rsidR="00BA61CC" w:rsidRPr="00D860DC">
        <w:rPr>
          <w:rFonts w:ascii="Arial Narrow" w:hAnsi="Arial Narrow"/>
          <w:color w:val="auto"/>
        </w:rPr>
        <w:t xml:space="preserve"> </w:t>
      </w:r>
      <w:r w:rsidR="00D860DC" w:rsidRPr="00D860DC">
        <w:rPr>
          <w:rFonts w:ascii="Arial Narrow" w:hAnsi="Arial Narrow"/>
          <w:color w:val="auto"/>
        </w:rPr>
        <w:t>на Помещение,</w:t>
      </w:r>
      <w:r w:rsidRPr="00D860DC">
        <w:rPr>
          <w:rFonts w:ascii="Arial Narrow" w:hAnsi="Arial Narrow"/>
          <w:color w:val="auto"/>
        </w:rPr>
        <w:t xml:space="preserve"> в случае если это необходимо для целей государственного кадастрового учета и государственной регистрации настоящего Договора</w:t>
      </w:r>
      <w:r w:rsidR="0044085F" w:rsidRPr="00D860DC">
        <w:rPr>
          <w:rFonts w:ascii="Arial Narrow" w:hAnsi="Arial Narrow"/>
          <w:color w:val="auto"/>
        </w:rPr>
        <w:t xml:space="preserve"> в срок, не </w:t>
      </w:r>
      <w:r w:rsidR="00BA61CC" w:rsidRPr="00D860DC">
        <w:rPr>
          <w:rFonts w:ascii="Arial Narrow" w:hAnsi="Arial Narrow"/>
          <w:color w:val="auto"/>
        </w:rPr>
        <w:t>превышающи</w:t>
      </w:r>
      <w:r w:rsidR="00BA61CC">
        <w:rPr>
          <w:rFonts w:ascii="Arial Narrow" w:hAnsi="Arial Narrow"/>
          <w:color w:val="auto"/>
        </w:rPr>
        <w:t xml:space="preserve">й 60 календарных дней с даты подписания </w:t>
      </w:r>
      <w:r w:rsidR="00877920">
        <w:rPr>
          <w:rFonts w:ascii="Arial Narrow" w:hAnsi="Arial Narrow"/>
          <w:color w:val="auto"/>
        </w:rPr>
        <w:t>Д</w:t>
      </w:r>
      <w:r w:rsidR="00877920" w:rsidRPr="00D860DC">
        <w:rPr>
          <w:rFonts w:ascii="Arial Narrow" w:hAnsi="Arial Narrow"/>
          <w:color w:val="auto"/>
        </w:rPr>
        <w:t>оговора</w:t>
      </w:r>
      <w:r w:rsidR="0044085F" w:rsidRPr="00D860DC">
        <w:rPr>
          <w:rFonts w:ascii="Arial Narrow" w:hAnsi="Arial Narrow"/>
          <w:color w:val="auto"/>
        </w:rPr>
        <w:t>.</w:t>
      </w:r>
    </w:p>
    <w:p w14:paraId="2AE48401" w14:textId="77777777" w:rsidR="00E3271D" w:rsidRPr="00805FA3" w:rsidRDefault="00E3271D" w:rsidP="00C478A1">
      <w:pPr>
        <w:pStyle w:val="WW-3"/>
        <w:ind w:right="28"/>
        <w:rPr>
          <w:rFonts w:ascii="Arial Narrow" w:hAnsi="Arial Narrow"/>
          <w:sz w:val="22"/>
          <w:szCs w:val="22"/>
        </w:rPr>
      </w:pPr>
    </w:p>
    <w:p w14:paraId="198D1115" w14:textId="3B2FFCA1" w:rsidR="000427BC" w:rsidRPr="00805FA3" w:rsidRDefault="00A84BAD" w:rsidP="00F70E9E">
      <w:pPr>
        <w:pStyle w:val="WW-3"/>
        <w:ind w:right="29"/>
      </w:pPr>
      <w:r>
        <w:rPr>
          <w:rFonts w:ascii="Arial Narrow" w:hAnsi="Arial Narrow" w:cs="Arial Narrow"/>
          <w:b/>
          <w:i/>
          <w:sz w:val="22"/>
        </w:rPr>
        <w:t>3</w:t>
      </w:r>
      <w:r w:rsidR="000427BC" w:rsidRPr="00805FA3">
        <w:rPr>
          <w:rFonts w:ascii="Arial Narrow" w:hAnsi="Arial Narrow" w:cs="Arial Narrow"/>
          <w:b/>
          <w:i/>
          <w:sz w:val="22"/>
        </w:rPr>
        <w:t>.</w:t>
      </w:r>
      <w:r w:rsidR="000427BC" w:rsidRPr="00805FA3">
        <w:rPr>
          <w:rFonts w:ascii="Arial Narrow" w:hAnsi="Arial Narrow" w:cs="Arial Narrow"/>
          <w:b/>
          <w:i/>
          <w:sz w:val="22"/>
        </w:rPr>
        <w:tab/>
        <w:t>ПРАВА И ОБЯЗАННОСТИ СТОРОН.</w:t>
      </w:r>
    </w:p>
    <w:p w14:paraId="53D50B20" w14:textId="5D65E14F" w:rsidR="000427BC" w:rsidRPr="00805FA3" w:rsidRDefault="00A84BAD" w:rsidP="001F119E">
      <w:pPr>
        <w:pStyle w:val="WW-3"/>
        <w:ind w:right="28"/>
      </w:pPr>
      <w:r>
        <w:rPr>
          <w:rFonts w:ascii="Arial Narrow" w:hAnsi="Arial Narrow" w:cs="Arial Narrow"/>
          <w:i/>
          <w:sz w:val="22"/>
        </w:rPr>
        <w:t>3</w:t>
      </w:r>
      <w:r w:rsidR="000427BC" w:rsidRPr="00805FA3">
        <w:rPr>
          <w:rFonts w:ascii="Arial Narrow" w:hAnsi="Arial Narrow" w:cs="Arial Narrow"/>
          <w:i/>
          <w:sz w:val="22"/>
        </w:rPr>
        <w:t>.1.</w:t>
      </w:r>
      <w:r w:rsidR="000427BC" w:rsidRPr="00805FA3">
        <w:rPr>
          <w:rFonts w:ascii="Arial Narrow" w:hAnsi="Arial Narrow" w:cs="Arial Narrow"/>
          <w:i/>
          <w:sz w:val="22"/>
        </w:rPr>
        <w:tab/>
        <w:t>Права Арендодателя:</w:t>
      </w:r>
    </w:p>
    <w:p w14:paraId="2F18A2D1" w14:textId="00CB47A3" w:rsidR="000427BC" w:rsidRPr="00805FA3" w:rsidRDefault="00A84BAD" w:rsidP="001F119E">
      <w:pPr>
        <w:pStyle w:val="WW-3"/>
        <w:ind w:right="28"/>
      </w:pPr>
      <w:r>
        <w:rPr>
          <w:rFonts w:ascii="Arial Narrow" w:hAnsi="Arial Narrow" w:cs="Arial Narrow"/>
          <w:sz w:val="22"/>
        </w:rPr>
        <w:t>3</w:t>
      </w:r>
      <w:r w:rsidR="000427BC" w:rsidRPr="00805FA3">
        <w:rPr>
          <w:rFonts w:ascii="Arial Narrow" w:hAnsi="Arial Narrow" w:cs="Arial Narrow"/>
          <w:sz w:val="22"/>
        </w:rPr>
        <w:t xml:space="preserve">.1.1. Арендодатель, как лично, так и в лице </w:t>
      </w:r>
      <w:r w:rsidR="00A1787F">
        <w:rPr>
          <w:rFonts w:ascii="Arial Narrow" w:hAnsi="Arial Narrow" w:cs="Arial Narrow"/>
          <w:sz w:val="22"/>
        </w:rPr>
        <w:t xml:space="preserve">своих </w:t>
      </w:r>
      <w:r w:rsidR="000427BC" w:rsidRPr="00805FA3">
        <w:rPr>
          <w:rFonts w:ascii="Arial Narrow" w:hAnsi="Arial Narrow" w:cs="Arial Narrow"/>
          <w:sz w:val="22"/>
        </w:rPr>
        <w:t>уполном</w:t>
      </w:r>
      <w:bookmarkStart w:id="3" w:name="_GoBack"/>
      <w:bookmarkEnd w:id="3"/>
      <w:r w:rsidR="000427BC" w:rsidRPr="00805FA3">
        <w:rPr>
          <w:rFonts w:ascii="Arial Narrow" w:hAnsi="Arial Narrow" w:cs="Arial Narrow"/>
          <w:sz w:val="22"/>
        </w:rPr>
        <w:t xml:space="preserve">оченных представителей (на основании доверенности или иного документа, подтверждающего полномочия представителей), имеет право на вход в Помещение в любое время в течение рабочего дня Арендатора, но не чаще одного раза в месяц, </w:t>
      </w:r>
      <w:r w:rsidR="00BF724E" w:rsidRPr="00805FA3">
        <w:rPr>
          <w:rFonts w:ascii="Arial Narrow" w:hAnsi="Arial Narrow" w:cs="Arial Narrow"/>
          <w:sz w:val="22"/>
        </w:rPr>
        <w:t xml:space="preserve">и при условии предварительного письменного уведомления </w:t>
      </w:r>
      <w:r w:rsidR="00A1787F">
        <w:rPr>
          <w:rFonts w:ascii="Arial Narrow" w:hAnsi="Arial Narrow" w:cs="Arial Narrow"/>
          <w:sz w:val="22"/>
        </w:rPr>
        <w:t xml:space="preserve">Арендатора об этом </w:t>
      </w:r>
      <w:r w:rsidR="00BF724E" w:rsidRPr="00805FA3">
        <w:rPr>
          <w:rFonts w:ascii="Arial Narrow" w:hAnsi="Arial Narrow" w:cs="Arial Narrow"/>
          <w:sz w:val="22"/>
        </w:rPr>
        <w:t>не менее чем за 1 (один) рабочий день,</w:t>
      </w:r>
      <w:r w:rsidR="00F70E9E" w:rsidRPr="00805FA3">
        <w:rPr>
          <w:rFonts w:ascii="Arial Narrow" w:hAnsi="Arial Narrow" w:cs="Arial Narrow"/>
          <w:sz w:val="22"/>
        </w:rPr>
        <w:t xml:space="preserve"> </w:t>
      </w:r>
      <w:r w:rsidR="000427BC" w:rsidRPr="00805FA3">
        <w:rPr>
          <w:rFonts w:ascii="Arial Narrow" w:hAnsi="Arial Narrow" w:cs="Arial Narrow"/>
          <w:sz w:val="22"/>
        </w:rPr>
        <w:t xml:space="preserve">с целью проверки соблюдения условий настоящего договора. </w:t>
      </w:r>
      <w:r w:rsidR="00BF724E" w:rsidRPr="00805FA3">
        <w:rPr>
          <w:rFonts w:ascii="Arial Narrow" w:hAnsi="Arial Narrow" w:cs="Arial Narrow"/>
          <w:sz w:val="22"/>
        </w:rPr>
        <w:t>При этом такие действия Арендодателя и/или его представителей не должны создавать препятствия или ограничивать деятельность Арендатора в Помещении</w:t>
      </w:r>
      <w:r w:rsidR="00995C80" w:rsidRPr="00805FA3">
        <w:rPr>
          <w:rFonts w:ascii="Arial Narrow" w:hAnsi="Arial Narrow" w:cs="Arial Narrow"/>
          <w:sz w:val="22"/>
        </w:rPr>
        <w:t>.</w:t>
      </w:r>
    </w:p>
    <w:p w14:paraId="5F2AFDBF" w14:textId="1187F882" w:rsidR="000427BC" w:rsidRPr="00805FA3" w:rsidRDefault="00A84BAD" w:rsidP="001F119E">
      <w:pPr>
        <w:pStyle w:val="WW-3"/>
        <w:ind w:right="28"/>
      </w:pPr>
      <w:r>
        <w:rPr>
          <w:rFonts w:ascii="Arial Narrow" w:hAnsi="Arial Narrow" w:cs="Arial Narrow"/>
          <w:sz w:val="22"/>
        </w:rPr>
        <w:t>3</w:t>
      </w:r>
      <w:r w:rsidR="000427BC" w:rsidRPr="00805FA3">
        <w:rPr>
          <w:rFonts w:ascii="Arial Narrow" w:hAnsi="Arial Narrow" w:cs="Arial Narrow"/>
          <w:sz w:val="22"/>
        </w:rPr>
        <w:t xml:space="preserve">.1.2. Арендодатель, как лично, так и в лице </w:t>
      </w:r>
      <w:r w:rsidR="00A1787F">
        <w:rPr>
          <w:rFonts w:ascii="Arial Narrow" w:hAnsi="Arial Narrow" w:cs="Arial Narrow"/>
          <w:sz w:val="22"/>
        </w:rPr>
        <w:t xml:space="preserve">своих </w:t>
      </w:r>
      <w:r w:rsidR="000427BC" w:rsidRPr="00805FA3">
        <w:rPr>
          <w:rFonts w:ascii="Arial Narrow" w:hAnsi="Arial Narrow" w:cs="Arial Narrow"/>
          <w:sz w:val="22"/>
        </w:rPr>
        <w:t>уполномоченных представителей (на основании доверенности или иного документа, подтверждающего полномочия представителей), имеет право беспрепятственного доступа в Помещение в любое время в случае возникновения аварийных ситуаций, пожара, затопления и т.д., для устранения таких ситуаций и их последствий. Арендодатель незамедлительно любым способом оповещает о случившемся Арендатора (представителя Арендатора) и составляет соответствующий Акт</w:t>
      </w:r>
      <w:r w:rsidR="00A1787F">
        <w:rPr>
          <w:rFonts w:ascii="Arial Narrow" w:hAnsi="Arial Narrow" w:cs="Arial Narrow"/>
          <w:sz w:val="22"/>
        </w:rPr>
        <w:t>, который потом в течение 1 рабочего дня обязательно направляется/передаётся Арендатору</w:t>
      </w:r>
      <w:r w:rsidR="000427BC" w:rsidRPr="00805FA3">
        <w:rPr>
          <w:rFonts w:ascii="Arial Narrow" w:hAnsi="Arial Narrow" w:cs="Arial Narrow"/>
          <w:sz w:val="22"/>
        </w:rPr>
        <w:t>.</w:t>
      </w:r>
    </w:p>
    <w:p w14:paraId="0D90F6C6" w14:textId="77777777" w:rsidR="007C3694" w:rsidRPr="000665AE" w:rsidRDefault="00A84BAD" w:rsidP="001F119E">
      <w:pPr>
        <w:pStyle w:val="WW-3"/>
        <w:ind w:right="28"/>
        <w:rPr>
          <w:rFonts w:ascii="Arial Narrow" w:hAnsi="Arial Narrow" w:cs="Arial Narrow"/>
          <w:sz w:val="22"/>
        </w:rPr>
      </w:pPr>
      <w:r w:rsidRPr="000665AE">
        <w:rPr>
          <w:rFonts w:ascii="Arial Narrow" w:hAnsi="Arial Narrow" w:cs="Arial Narrow"/>
          <w:sz w:val="22"/>
        </w:rPr>
        <w:t>3</w:t>
      </w:r>
      <w:r w:rsidR="000427BC" w:rsidRPr="000665AE">
        <w:rPr>
          <w:rFonts w:ascii="Arial Narrow" w:hAnsi="Arial Narrow" w:cs="Arial Narrow"/>
          <w:sz w:val="22"/>
        </w:rPr>
        <w:t xml:space="preserve">.1.3. Арендодатель имеет право (без ограничения) продать, предоставить в залог или иным образом распорядиться Комплексом/Зданием/Помещениями (полностью или частично), уступить или заложить права по Договору </w:t>
      </w:r>
      <w:r w:rsidR="007C3694" w:rsidRPr="000665AE">
        <w:rPr>
          <w:rFonts w:ascii="Arial Narrow" w:hAnsi="Arial Narrow" w:cs="Arial Narrow"/>
          <w:sz w:val="22"/>
        </w:rPr>
        <w:t>а</w:t>
      </w:r>
      <w:r w:rsidR="000427BC" w:rsidRPr="000665AE">
        <w:rPr>
          <w:rFonts w:ascii="Arial Narrow" w:hAnsi="Arial Narrow" w:cs="Arial Narrow"/>
          <w:sz w:val="22"/>
        </w:rPr>
        <w:t>ренды (полностью или частично) в каждом случае без дополнительного согласия Арендатора</w:t>
      </w:r>
      <w:r w:rsidR="0097304C" w:rsidRPr="000665AE">
        <w:rPr>
          <w:rFonts w:ascii="Arial Narrow" w:hAnsi="Arial Narrow" w:cs="Arial Narrow"/>
          <w:sz w:val="22"/>
        </w:rPr>
        <w:t xml:space="preserve">. </w:t>
      </w:r>
    </w:p>
    <w:p w14:paraId="5B4B9A1F" w14:textId="5A2A1258" w:rsidR="007C3694" w:rsidRPr="000665AE" w:rsidRDefault="0097304C" w:rsidP="001F119E">
      <w:pPr>
        <w:pStyle w:val="WW-3"/>
        <w:ind w:right="28"/>
        <w:rPr>
          <w:rFonts w:ascii="Arial Narrow" w:hAnsi="Arial Narrow" w:cs="Arial Narrow"/>
          <w:sz w:val="22"/>
        </w:rPr>
      </w:pPr>
      <w:r w:rsidRPr="000665AE">
        <w:rPr>
          <w:rFonts w:ascii="Arial Narrow" w:hAnsi="Arial Narrow" w:cs="Arial Narrow"/>
          <w:sz w:val="22"/>
        </w:rPr>
        <w:t xml:space="preserve">При принятии решения Арендодателя о продаже, передаче прав и обязанностей, залога и иного распоряжения правами на Помещение (как в целом, так и в части), Арендодатель обязан уведомить Арендатора об указанных действиях в письменной форме в течение 60 (шестидесяти) </w:t>
      </w:r>
      <w:r w:rsidR="00C95F1F" w:rsidRPr="000665AE">
        <w:rPr>
          <w:rFonts w:ascii="Arial Narrow" w:hAnsi="Arial Narrow" w:cs="Arial Narrow"/>
          <w:sz w:val="22"/>
        </w:rPr>
        <w:t xml:space="preserve">календарных </w:t>
      </w:r>
      <w:r w:rsidRPr="000665AE">
        <w:rPr>
          <w:rFonts w:ascii="Arial Narrow" w:hAnsi="Arial Narrow" w:cs="Arial Narrow"/>
          <w:sz w:val="22"/>
        </w:rPr>
        <w:t>дней до осуществления любого из вышеуказанных действий</w:t>
      </w:r>
      <w:r w:rsidR="00BF724E" w:rsidRPr="000665AE">
        <w:rPr>
          <w:rFonts w:ascii="Arial Narrow" w:hAnsi="Arial Narrow" w:cs="Arial Narrow"/>
          <w:sz w:val="22"/>
        </w:rPr>
        <w:t>.</w:t>
      </w:r>
      <w:r w:rsidRPr="000665AE">
        <w:rPr>
          <w:rFonts w:ascii="Arial Narrow" w:hAnsi="Arial Narrow" w:cs="Arial Narrow"/>
          <w:sz w:val="22"/>
        </w:rPr>
        <w:t xml:space="preserve"> </w:t>
      </w:r>
    </w:p>
    <w:p w14:paraId="0F556FB7" w14:textId="69A60EA6" w:rsidR="000427BC" w:rsidRDefault="0097304C" w:rsidP="001F119E">
      <w:pPr>
        <w:pStyle w:val="WW-3"/>
        <w:ind w:right="28"/>
        <w:rPr>
          <w:rFonts w:ascii="Arial Narrow" w:hAnsi="Arial Narrow" w:cs="Arial Narrow"/>
          <w:sz w:val="22"/>
        </w:rPr>
      </w:pPr>
      <w:r w:rsidRPr="000665AE">
        <w:rPr>
          <w:rFonts w:ascii="Arial Narrow" w:hAnsi="Arial Narrow" w:cs="Arial Narrow"/>
          <w:sz w:val="22"/>
        </w:rPr>
        <w:t>В случае если после подписания Договора право собственности на Помещение будет передано третьему лицу/лицам, то Арендодатель обязуется до момента заключения такого договора, влекущего за собой переход права собственности</w:t>
      </w:r>
      <w:r w:rsidR="00A1787F">
        <w:rPr>
          <w:rFonts w:ascii="Arial Narrow" w:hAnsi="Arial Narrow" w:cs="Arial Narrow"/>
          <w:sz w:val="22"/>
        </w:rPr>
        <w:t xml:space="preserve"> на Помещение</w:t>
      </w:r>
      <w:r w:rsidRPr="000665AE">
        <w:rPr>
          <w:rFonts w:ascii="Arial Narrow" w:hAnsi="Arial Narrow" w:cs="Arial Narrow"/>
          <w:sz w:val="22"/>
        </w:rPr>
        <w:t>, уведомить приобретателя</w:t>
      </w:r>
      <w:r w:rsidR="00A0502A">
        <w:rPr>
          <w:rFonts w:ascii="Arial Narrow" w:hAnsi="Arial Narrow" w:cs="Arial Narrow"/>
          <w:sz w:val="22"/>
        </w:rPr>
        <w:t xml:space="preserve"> (покупателя)</w:t>
      </w:r>
      <w:r w:rsidRPr="000665AE">
        <w:rPr>
          <w:rFonts w:ascii="Arial Narrow" w:hAnsi="Arial Narrow" w:cs="Arial Narrow"/>
          <w:sz w:val="22"/>
        </w:rPr>
        <w:t xml:space="preserve"> в письменной форме о том, что в отношении Помещения </w:t>
      </w:r>
      <w:r w:rsidR="00A0502A" w:rsidRPr="000665AE">
        <w:rPr>
          <w:rFonts w:ascii="Arial Narrow" w:hAnsi="Arial Narrow" w:cs="Arial Narrow"/>
          <w:sz w:val="22"/>
        </w:rPr>
        <w:t>заключ</w:t>
      </w:r>
      <w:r w:rsidR="00A0502A">
        <w:rPr>
          <w:rFonts w:ascii="Arial Narrow" w:hAnsi="Arial Narrow" w:cs="Arial Narrow"/>
          <w:sz w:val="22"/>
        </w:rPr>
        <w:t>е</w:t>
      </w:r>
      <w:r w:rsidR="00A0502A" w:rsidRPr="000665AE">
        <w:rPr>
          <w:rFonts w:ascii="Arial Narrow" w:hAnsi="Arial Narrow" w:cs="Arial Narrow"/>
          <w:sz w:val="22"/>
        </w:rPr>
        <w:t xml:space="preserve">н </w:t>
      </w:r>
      <w:r w:rsidRPr="000665AE">
        <w:rPr>
          <w:rFonts w:ascii="Arial Narrow" w:hAnsi="Arial Narrow" w:cs="Arial Narrow"/>
          <w:sz w:val="22"/>
        </w:rPr>
        <w:t>настоящий Договор.</w:t>
      </w:r>
      <w:r w:rsidR="00A0502A">
        <w:rPr>
          <w:rFonts w:ascii="Arial Narrow" w:hAnsi="Arial Narrow" w:cs="Arial Narrow"/>
          <w:sz w:val="22"/>
        </w:rPr>
        <w:t xml:space="preserve"> </w:t>
      </w:r>
    </w:p>
    <w:p w14:paraId="5BAB8576" w14:textId="77777777" w:rsidR="000427BC" w:rsidRPr="00805FA3" w:rsidRDefault="000427BC" w:rsidP="001F119E">
      <w:pPr>
        <w:pStyle w:val="WW-3"/>
        <w:ind w:right="28"/>
      </w:pPr>
    </w:p>
    <w:p w14:paraId="5E2BF2BB" w14:textId="3F3CCC7B" w:rsidR="000427BC" w:rsidRPr="00805FA3" w:rsidRDefault="00A84BAD" w:rsidP="001F119E">
      <w:pPr>
        <w:pStyle w:val="WW-3"/>
        <w:ind w:right="28"/>
      </w:pPr>
      <w:r>
        <w:rPr>
          <w:rFonts w:ascii="Arial Narrow" w:hAnsi="Arial Narrow" w:cs="Arial Narrow"/>
          <w:i/>
          <w:sz w:val="22"/>
        </w:rPr>
        <w:t>3</w:t>
      </w:r>
      <w:r w:rsidR="000427BC" w:rsidRPr="00805FA3">
        <w:rPr>
          <w:rFonts w:ascii="Arial Narrow" w:hAnsi="Arial Narrow" w:cs="Arial Narrow"/>
          <w:i/>
          <w:sz w:val="22"/>
        </w:rPr>
        <w:t>.2.</w:t>
      </w:r>
      <w:r w:rsidR="000427BC" w:rsidRPr="00805FA3">
        <w:rPr>
          <w:rFonts w:ascii="Arial Narrow" w:hAnsi="Arial Narrow" w:cs="Arial Narrow"/>
          <w:i/>
          <w:sz w:val="22"/>
        </w:rPr>
        <w:tab/>
        <w:t>Обязанности Арендодателя:</w:t>
      </w:r>
    </w:p>
    <w:p w14:paraId="570BDB3B" w14:textId="576F3B63" w:rsidR="000427BC" w:rsidRPr="00805FA3" w:rsidRDefault="00A84BAD" w:rsidP="001F119E">
      <w:pPr>
        <w:pStyle w:val="WW-3"/>
        <w:ind w:right="28"/>
      </w:pPr>
      <w:r>
        <w:rPr>
          <w:rFonts w:ascii="Arial Narrow" w:hAnsi="Arial Narrow" w:cs="Arial Narrow"/>
          <w:sz w:val="22"/>
        </w:rPr>
        <w:t>3</w:t>
      </w:r>
      <w:r w:rsidR="000427BC" w:rsidRPr="00805FA3">
        <w:rPr>
          <w:rFonts w:ascii="Arial Narrow" w:hAnsi="Arial Narrow" w:cs="Arial Narrow"/>
          <w:sz w:val="22"/>
        </w:rPr>
        <w:t>.2.1. Предоставить Арендатору Помещение в соответствии с условиями настоящего договора</w:t>
      </w:r>
      <w:r w:rsidR="00CB1397" w:rsidRPr="00805FA3">
        <w:rPr>
          <w:rFonts w:ascii="Arial Narrow" w:hAnsi="Arial Narrow" w:cs="Arial Narrow"/>
          <w:sz w:val="22"/>
        </w:rPr>
        <w:t xml:space="preserve"> в состоянии пригодном для начала производства Арендатором Подготовительных работ</w:t>
      </w:r>
      <w:r w:rsidR="000427BC" w:rsidRPr="00805FA3">
        <w:rPr>
          <w:rFonts w:ascii="Arial Narrow" w:hAnsi="Arial Narrow" w:cs="Arial Narrow"/>
          <w:sz w:val="22"/>
        </w:rPr>
        <w:t xml:space="preserve">, свободное от отделимого имущества либо иного оборудования Арендодателя/третьих лиц, не относящегося к инженерным и иным системам Помещения, обеспечивающим его нормальное функционирование. </w:t>
      </w:r>
    </w:p>
    <w:p w14:paraId="7CE64477" w14:textId="12BE9788" w:rsidR="000427BC" w:rsidRPr="003E7E10" w:rsidRDefault="00A84BAD" w:rsidP="001F119E">
      <w:pPr>
        <w:pStyle w:val="WW-3"/>
        <w:ind w:right="28"/>
        <w:rPr>
          <w:rFonts w:ascii="Arial Narrow" w:hAnsi="Arial Narrow" w:cs="Arial Narrow"/>
          <w:sz w:val="22"/>
          <w:highlight w:val="green"/>
        </w:rPr>
      </w:pPr>
      <w:r>
        <w:rPr>
          <w:rFonts w:ascii="Arial Narrow" w:hAnsi="Arial Narrow" w:cs="Arial Narrow"/>
          <w:sz w:val="22"/>
        </w:rPr>
        <w:t>3</w:t>
      </w:r>
      <w:r w:rsidR="000427BC" w:rsidRPr="00805FA3">
        <w:rPr>
          <w:rFonts w:ascii="Arial Narrow" w:hAnsi="Arial Narrow" w:cs="Arial Narrow"/>
          <w:sz w:val="22"/>
        </w:rPr>
        <w:t xml:space="preserve">.2.2. </w:t>
      </w:r>
      <w:r w:rsidR="000427BC" w:rsidRPr="000665AE">
        <w:rPr>
          <w:rFonts w:ascii="Arial Narrow" w:hAnsi="Arial Narrow" w:cs="Arial Narrow"/>
          <w:sz w:val="22"/>
        </w:rPr>
        <w:t xml:space="preserve">Обеспечить Арендатору (в том числе, его сотрудникам, клиентам, посетителям) беспрепятственный </w:t>
      </w:r>
      <w:r w:rsidRPr="000665AE">
        <w:rPr>
          <w:rFonts w:ascii="Arial Narrow" w:hAnsi="Arial Narrow" w:cs="Arial Narrow"/>
          <w:sz w:val="22"/>
        </w:rPr>
        <w:t>круглосуточный</w:t>
      </w:r>
      <w:r w:rsidR="000427BC" w:rsidRPr="000665AE">
        <w:rPr>
          <w:rFonts w:ascii="Arial Narrow" w:hAnsi="Arial Narrow" w:cs="Arial Narrow"/>
          <w:sz w:val="22"/>
        </w:rPr>
        <w:t xml:space="preserve"> доступ в Помещение </w:t>
      </w:r>
      <w:r w:rsidR="00CC444D" w:rsidRPr="000665AE">
        <w:rPr>
          <w:rFonts w:ascii="Arial Narrow" w:hAnsi="Arial Narrow" w:cs="Arial Narrow"/>
          <w:sz w:val="22"/>
        </w:rPr>
        <w:t>и на территорию</w:t>
      </w:r>
      <w:r w:rsidR="00A0502A">
        <w:rPr>
          <w:rFonts w:ascii="Arial Narrow" w:hAnsi="Arial Narrow" w:cs="Arial Narrow"/>
          <w:sz w:val="22"/>
        </w:rPr>
        <w:t xml:space="preserve">, на которой находится </w:t>
      </w:r>
      <w:r w:rsidR="002C4AFD" w:rsidRPr="000665AE">
        <w:rPr>
          <w:rFonts w:ascii="Arial Narrow" w:hAnsi="Arial Narrow"/>
          <w:sz w:val="22"/>
        </w:rPr>
        <w:t>Здани</w:t>
      </w:r>
      <w:r w:rsidR="002C4AFD">
        <w:rPr>
          <w:rFonts w:ascii="Arial Narrow" w:hAnsi="Arial Narrow"/>
          <w:sz w:val="22"/>
        </w:rPr>
        <w:t>е</w:t>
      </w:r>
      <w:r w:rsidR="002C4AFD" w:rsidRPr="000665AE">
        <w:rPr>
          <w:rFonts w:ascii="Arial Narrow" w:hAnsi="Arial Narrow"/>
          <w:sz w:val="22"/>
        </w:rPr>
        <w:t>/Помещени</w:t>
      </w:r>
      <w:r w:rsidR="002C4AFD">
        <w:rPr>
          <w:rFonts w:ascii="Arial Narrow" w:hAnsi="Arial Narrow"/>
          <w:sz w:val="22"/>
        </w:rPr>
        <w:t>е</w:t>
      </w:r>
      <w:r w:rsidR="00A0502A">
        <w:rPr>
          <w:rFonts w:ascii="Arial Narrow" w:hAnsi="Arial Narrow" w:cs="Arial Narrow"/>
          <w:sz w:val="22"/>
        </w:rPr>
        <w:t xml:space="preserve"> с Помещением,</w:t>
      </w:r>
      <w:r w:rsidR="00CC444D" w:rsidRPr="000665AE">
        <w:rPr>
          <w:rFonts w:ascii="Arial Narrow" w:hAnsi="Arial Narrow" w:cs="Arial Narrow"/>
          <w:sz w:val="22"/>
        </w:rPr>
        <w:t xml:space="preserve"> в течение 7 дней в неделю. </w:t>
      </w:r>
      <w:r w:rsidR="00CC444D" w:rsidRPr="000665AE">
        <w:rPr>
          <w:rFonts w:ascii="Arial Narrow" w:hAnsi="Arial Narrow"/>
          <w:sz w:val="22"/>
        </w:rPr>
        <w:t>Г</w:t>
      </w:r>
      <w:r w:rsidR="00C468A6" w:rsidRPr="000665AE">
        <w:rPr>
          <w:rFonts w:ascii="Arial Narrow" w:hAnsi="Arial Narrow"/>
          <w:sz w:val="22"/>
        </w:rPr>
        <w:t>арантир</w:t>
      </w:r>
      <w:r w:rsidR="003E7E10" w:rsidRPr="000665AE">
        <w:rPr>
          <w:rFonts w:ascii="Arial Narrow" w:hAnsi="Arial Narrow"/>
          <w:sz w:val="22"/>
        </w:rPr>
        <w:t>овать</w:t>
      </w:r>
      <w:r w:rsidR="00C468A6" w:rsidRPr="000665AE">
        <w:rPr>
          <w:rFonts w:ascii="Arial Narrow" w:hAnsi="Arial Narrow"/>
          <w:sz w:val="22"/>
        </w:rPr>
        <w:t xml:space="preserve"> </w:t>
      </w:r>
      <w:r w:rsidR="000427BC" w:rsidRPr="000665AE">
        <w:rPr>
          <w:rFonts w:ascii="Arial Narrow" w:hAnsi="Arial Narrow"/>
          <w:sz w:val="22"/>
        </w:rPr>
        <w:t xml:space="preserve">возможность беспрепятственного </w:t>
      </w:r>
      <w:r w:rsidR="00C468A6" w:rsidRPr="000665AE">
        <w:rPr>
          <w:rFonts w:ascii="Arial Narrow" w:hAnsi="Arial Narrow" w:cs="Arial Narrow"/>
          <w:sz w:val="22"/>
        </w:rPr>
        <w:t>въезда/выезда</w:t>
      </w:r>
      <w:r w:rsidR="000427BC" w:rsidRPr="000665AE">
        <w:rPr>
          <w:rFonts w:ascii="Arial Narrow" w:hAnsi="Arial Narrow"/>
          <w:sz w:val="22"/>
        </w:rPr>
        <w:t xml:space="preserve"> Арендатора (</w:t>
      </w:r>
      <w:r w:rsidR="00E176B2" w:rsidRPr="000665AE">
        <w:rPr>
          <w:rFonts w:ascii="Arial Narrow" w:hAnsi="Arial Narrow"/>
          <w:sz w:val="22"/>
        </w:rPr>
        <w:t xml:space="preserve">его </w:t>
      </w:r>
      <w:r w:rsidR="000427BC" w:rsidRPr="000665AE">
        <w:rPr>
          <w:rFonts w:ascii="Arial Narrow" w:hAnsi="Arial Narrow"/>
          <w:sz w:val="22"/>
        </w:rPr>
        <w:t>подрядчиков и представителей)</w:t>
      </w:r>
      <w:r w:rsidR="003E7E10" w:rsidRPr="000665AE">
        <w:rPr>
          <w:rFonts w:ascii="Arial Narrow" w:hAnsi="Arial Narrow"/>
          <w:sz w:val="22"/>
        </w:rPr>
        <w:t>,</w:t>
      </w:r>
      <w:r w:rsidR="000427BC" w:rsidRPr="000665AE">
        <w:rPr>
          <w:rFonts w:ascii="Arial Narrow" w:hAnsi="Arial Narrow"/>
          <w:sz w:val="22"/>
        </w:rPr>
        <w:t xml:space="preserve"> </w:t>
      </w:r>
      <w:r w:rsidR="003E7E10" w:rsidRPr="000665AE">
        <w:rPr>
          <w:rFonts w:ascii="Arial Narrow" w:hAnsi="Arial Narrow"/>
          <w:sz w:val="22"/>
        </w:rPr>
        <w:t xml:space="preserve">а также </w:t>
      </w:r>
      <w:r w:rsidR="003E7E10" w:rsidRPr="000665AE">
        <w:rPr>
          <w:rFonts w:ascii="Arial Narrow" w:hAnsi="Arial Narrow" w:cs="Arial Narrow"/>
          <w:sz w:val="22"/>
        </w:rPr>
        <w:t xml:space="preserve">скутеров и иного механического транспорта Арендатора и/или третьих лиц, связанных с Арендатором договорными отношениями, </w:t>
      </w:r>
      <w:r w:rsidR="003E7E10" w:rsidRPr="000665AE">
        <w:rPr>
          <w:rFonts w:ascii="Arial Narrow" w:hAnsi="Arial Narrow"/>
          <w:sz w:val="22"/>
        </w:rPr>
        <w:t xml:space="preserve">на прилегающую территорию к </w:t>
      </w:r>
      <w:r w:rsidR="000427BC" w:rsidRPr="000665AE">
        <w:rPr>
          <w:rFonts w:ascii="Arial Narrow" w:hAnsi="Arial Narrow"/>
          <w:sz w:val="22"/>
        </w:rPr>
        <w:t>Помещению для проведения погрузо</w:t>
      </w:r>
      <w:r w:rsidR="00A0502A">
        <w:rPr>
          <w:rFonts w:ascii="Arial Narrow" w:hAnsi="Arial Narrow"/>
          <w:sz w:val="22"/>
        </w:rPr>
        <w:t>чно</w:t>
      </w:r>
      <w:r w:rsidR="000427BC" w:rsidRPr="000665AE">
        <w:rPr>
          <w:rFonts w:ascii="Arial Narrow" w:hAnsi="Arial Narrow"/>
          <w:sz w:val="22"/>
        </w:rPr>
        <w:t>-разгрузочных работ, включая предоставление брелоков от шлагбаумов, ключей от ворот и пропусков на территорию, на которой находится Помещение, если она является закрытой для свободного доступа</w:t>
      </w:r>
      <w:r w:rsidR="004268EC" w:rsidRPr="000665AE">
        <w:rPr>
          <w:rFonts w:ascii="Arial Narrow" w:hAnsi="Arial Narrow"/>
          <w:sz w:val="22"/>
        </w:rPr>
        <w:t>, а также беспрепятственное пользование грузовым лифтом</w:t>
      </w:r>
      <w:r w:rsidR="00A0502A">
        <w:rPr>
          <w:rFonts w:ascii="Arial Narrow" w:hAnsi="Arial Narrow"/>
          <w:sz w:val="22"/>
        </w:rPr>
        <w:t xml:space="preserve"> и/или подъёмником</w:t>
      </w:r>
      <w:r w:rsidR="004268EC" w:rsidRPr="000665AE">
        <w:rPr>
          <w:rFonts w:ascii="Arial Narrow" w:hAnsi="Arial Narrow"/>
          <w:sz w:val="22"/>
        </w:rPr>
        <w:t xml:space="preserve"> (в случае его</w:t>
      </w:r>
      <w:r w:rsidR="00A0502A">
        <w:rPr>
          <w:rFonts w:ascii="Arial Narrow" w:hAnsi="Arial Narrow"/>
          <w:sz w:val="22"/>
        </w:rPr>
        <w:t>/их</w:t>
      </w:r>
      <w:r w:rsidR="004268EC" w:rsidRPr="000665AE">
        <w:rPr>
          <w:rFonts w:ascii="Arial Narrow" w:hAnsi="Arial Narrow"/>
          <w:sz w:val="22"/>
        </w:rPr>
        <w:t xml:space="preserve"> наличия</w:t>
      </w:r>
      <w:r w:rsidR="003E7E10" w:rsidRPr="000665AE">
        <w:rPr>
          <w:rFonts w:ascii="Arial Narrow" w:hAnsi="Arial Narrow"/>
          <w:sz w:val="22"/>
        </w:rPr>
        <w:t xml:space="preserve"> в Здании/Помещении</w:t>
      </w:r>
      <w:r w:rsidR="004268EC" w:rsidRPr="000665AE">
        <w:rPr>
          <w:rFonts w:ascii="Arial Narrow" w:hAnsi="Arial Narrow"/>
          <w:sz w:val="22"/>
        </w:rPr>
        <w:t>)</w:t>
      </w:r>
      <w:r w:rsidR="000427BC" w:rsidRPr="000665AE">
        <w:rPr>
          <w:rFonts w:ascii="Arial Narrow" w:hAnsi="Arial Narrow"/>
          <w:sz w:val="22"/>
        </w:rPr>
        <w:t>.</w:t>
      </w:r>
      <w:r w:rsidR="000427BC" w:rsidRPr="000665AE">
        <w:rPr>
          <w:rFonts w:ascii="Arial Narrow" w:hAnsi="Arial Narrow" w:cs="Arial Narrow"/>
          <w:sz w:val="22"/>
        </w:rPr>
        <w:t xml:space="preserve"> </w:t>
      </w:r>
      <w:r w:rsidR="0044085F" w:rsidRPr="000665AE">
        <w:rPr>
          <w:rFonts w:ascii="Arial Narrow" w:hAnsi="Arial Narrow" w:cs="Arial Narrow"/>
          <w:sz w:val="22"/>
        </w:rPr>
        <w:t xml:space="preserve">Количество </w:t>
      </w:r>
      <w:r w:rsidR="003E7E10" w:rsidRPr="000665AE">
        <w:rPr>
          <w:rFonts w:ascii="Arial Narrow" w:hAnsi="Arial Narrow" w:cs="Arial Narrow"/>
          <w:sz w:val="22"/>
        </w:rPr>
        <w:t xml:space="preserve">и периодичность въезда / выезда </w:t>
      </w:r>
      <w:r w:rsidR="0044085F" w:rsidRPr="000665AE">
        <w:rPr>
          <w:rFonts w:ascii="Arial Narrow" w:hAnsi="Arial Narrow" w:cs="Arial Narrow"/>
          <w:sz w:val="22"/>
        </w:rPr>
        <w:t>автотранспорта /</w:t>
      </w:r>
      <w:r w:rsidR="003E7E10" w:rsidRPr="000665AE">
        <w:rPr>
          <w:rFonts w:ascii="Arial Narrow" w:hAnsi="Arial Narrow" w:cs="Arial Narrow"/>
          <w:sz w:val="22"/>
        </w:rPr>
        <w:t xml:space="preserve"> </w:t>
      </w:r>
      <w:r w:rsidR="0044085F" w:rsidRPr="000665AE">
        <w:rPr>
          <w:rFonts w:ascii="Arial Narrow" w:hAnsi="Arial Narrow" w:cs="Arial Narrow"/>
          <w:sz w:val="22"/>
        </w:rPr>
        <w:t>скутеров /</w:t>
      </w:r>
      <w:r w:rsidR="003E7E10" w:rsidRPr="000665AE">
        <w:rPr>
          <w:rFonts w:ascii="Arial Narrow" w:hAnsi="Arial Narrow" w:cs="Arial Narrow"/>
          <w:sz w:val="22"/>
        </w:rPr>
        <w:t xml:space="preserve"> </w:t>
      </w:r>
      <w:r w:rsidR="0044085F" w:rsidRPr="000665AE">
        <w:rPr>
          <w:rFonts w:ascii="Arial Narrow" w:hAnsi="Arial Narrow" w:cs="Arial Narrow"/>
          <w:sz w:val="22"/>
        </w:rPr>
        <w:t>иного механического транспорта в течени</w:t>
      </w:r>
      <w:r w:rsidR="000665AE">
        <w:rPr>
          <w:rFonts w:ascii="Arial Narrow" w:hAnsi="Arial Narrow" w:cs="Arial Narrow"/>
          <w:sz w:val="22"/>
        </w:rPr>
        <w:t>е</w:t>
      </w:r>
      <w:r w:rsidR="0044085F" w:rsidRPr="000665AE">
        <w:rPr>
          <w:rFonts w:ascii="Arial Narrow" w:hAnsi="Arial Narrow" w:cs="Arial Narrow"/>
          <w:sz w:val="22"/>
        </w:rPr>
        <w:t xml:space="preserve"> всего действия договора не ограничено.</w:t>
      </w:r>
    </w:p>
    <w:p w14:paraId="28DD87DC" w14:textId="76C031F5" w:rsidR="000427BC" w:rsidRDefault="00A84BAD" w:rsidP="001F119E">
      <w:pPr>
        <w:pStyle w:val="WW-3"/>
        <w:ind w:right="28"/>
      </w:pPr>
      <w:r>
        <w:rPr>
          <w:rFonts w:ascii="Arial Narrow" w:hAnsi="Arial Narrow" w:cs="Arial Narrow"/>
          <w:sz w:val="22"/>
        </w:rPr>
        <w:lastRenderedPageBreak/>
        <w:t>3</w:t>
      </w:r>
      <w:r w:rsidR="000427BC" w:rsidRPr="00805FA3">
        <w:rPr>
          <w:rFonts w:ascii="Arial Narrow" w:hAnsi="Arial Narrow" w:cs="Arial Narrow"/>
          <w:sz w:val="22"/>
        </w:rPr>
        <w:t xml:space="preserve">.2.3. Обеспечить </w:t>
      </w:r>
      <w:r w:rsidR="000427BC" w:rsidRPr="00D46E67">
        <w:rPr>
          <w:rFonts w:ascii="Arial Narrow" w:hAnsi="Arial Narrow" w:cs="Arial Narrow"/>
          <w:sz w:val="22"/>
        </w:rPr>
        <w:t>Помещение</w:t>
      </w:r>
      <w:r w:rsidR="000427BC" w:rsidRPr="00805FA3">
        <w:rPr>
          <w:rFonts w:ascii="Arial Narrow" w:hAnsi="Arial Narrow" w:cs="Arial Narrow"/>
          <w:sz w:val="22"/>
        </w:rPr>
        <w:t xml:space="preserve"> </w:t>
      </w:r>
      <w:bookmarkStart w:id="4" w:name="_Hlk33797291"/>
      <w:r w:rsidR="000427BC" w:rsidRPr="00805FA3">
        <w:rPr>
          <w:rFonts w:ascii="Arial Narrow" w:hAnsi="Arial Narrow" w:cs="Arial Narrow"/>
          <w:b/>
          <w:sz w:val="22"/>
        </w:rPr>
        <w:t>3-фазным электроснабжением единовременной мощностью не менее</w:t>
      </w:r>
      <w:r w:rsidR="000427BC" w:rsidRPr="00805FA3">
        <w:rPr>
          <w:rFonts w:ascii="Arial Narrow" w:hAnsi="Arial Narrow" w:cs="Arial Narrow"/>
          <w:sz w:val="22"/>
        </w:rPr>
        <w:t xml:space="preserve"> </w:t>
      </w:r>
      <w:r w:rsidR="000427BC" w:rsidRPr="00D46E67">
        <w:rPr>
          <w:rFonts w:ascii="Arial Narrow" w:hAnsi="Arial Narrow" w:cs="Arial Narrow"/>
          <w:b/>
          <w:sz w:val="22"/>
        </w:rPr>
        <w:t>__</w:t>
      </w:r>
      <w:r w:rsidR="000427BC" w:rsidRPr="00805FA3">
        <w:rPr>
          <w:rFonts w:ascii="Arial Narrow" w:hAnsi="Arial Narrow" w:cs="Arial Narrow"/>
          <w:b/>
          <w:sz w:val="22"/>
        </w:rPr>
        <w:t xml:space="preserve"> кВт</w:t>
      </w:r>
      <w:bookmarkEnd w:id="4"/>
      <w:r w:rsidR="000427BC" w:rsidRPr="00805FA3">
        <w:rPr>
          <w:rFonts w:ascii="Arial Narrow" w:hAnsi="Arial Narrow" w:cs="Arial Narrow"/>
          <w:sz w:val="22"/>
        </w:rPr>
        <w:t xml:space="preserve">, указанная норма мощности не должна обременяться дополнительными обязательствами по переподключению, замене или другими дополнительными затратами со стороны Арендатора. </w:t>
      </w:r>
      <w:r w:rsidR="00CB1397" w:rsidRPr="00805FA3">
        <w:rPr>
          <w:rFonts w:ascii="Arial Narrow" w:hAnsi="Arial Narrow" w:cs="Arial Narrow"/>
          <w:sz w:val="22"/>
        </w:rPr>
        <w:t xml:space="preserve">В </w:t>
      </w:r>
      <w:r w:rsidR="00030574" w:rsidRPr="00805FA3">
        <w:rPr>
          <w:rFonts w:ascii="Arial Narrow" w:hAnsi="Arial Narrow" w:cs="Arial Narrow"/>
          <w:sz w:val="22"/>
        </w:rPr>
        <w:t>дополнение</w:t>
      </w:r>
      <w:r w:rsidR="00CB1397" w:rsidRPr="00805FA3">
        <w:rPr>
          <w:rFonts w:ascii="Arial Narrow" w:hAnsi="Arial Narrow" w:cs="Arial Narrow"/>
          <w:sz w:val="22"/>
        </w:rPr>
        <w:t xml:space="preserve"> иных положени</w:t>
      </w:r>
      <w:r w:rsidR="00FC6917" w:rsidRPr="00805FA3">
        <w:rPr>
          <w:rFonts w:ascii="Arial Narrow" w:hAnsi="Arial Narrow" w:cs="Arial Narrow"/>
          <w:sz w:val="22"/>
        </w:rPr>
        <w:t>й</w:t>
      </w:r>
      <w:r w:rsidR="00CB1397" w:rsidRPr="00805FA3">
        <w:rPr>
          <w:rFonts w:ascii="Arial Narrow" w:hAnsi="Arial Narrow" w:cs="Arial Narrow"/>
          <w:sz w:val="22"/>
        </w:rPr>
        <w:t xml:space="preserve"> Договора Стороны согласовали, что </w:t>
      </w:r>
      <w:r w:rsidR="00995C80" w:rsidRPr="00805FA3">
        <w:rPr>
          <w:rFonts w:ascii="Arial Narrow" w:hAnsi="Arial Narrow" w:cs="Arial Narrow"/>
          <w:sz w:val="22"/>
        </w:rPr>
        <w:t>в</w:t>
      </w:r>
      <w:r w:rsidR="000427BC" w:rsidRPr="00805FA3">
        <w:rPr>
          <w:rFonts w:ascii="Arial Narrow" w:hAnsi="Arial Narrow" w:cs="Arial Narrow"/>
          <w:sz w:val="22"/>
        </w:rPr>
        <w:t xml:space="preserve"> случае возникновения сбоев в электроснабжении, случившихся не по вине Арендатора, Арендодатель своими силами и за свой счет устраняет последствия неисправностей, а также возмещает Арендатору ущерб, вызванный в результате неисправности (сбоев) электроснабжения.</w:t>
      </w:r>
      <w:r w:rsidR="000427BC" w:rsidRPr="00805FA3">
        <w:t xml:space="preserve"> </w:t>
      </w:r>
    </w:p>
    <w:p w14:paraId="4DE1BC60" w14:textId="16BBC246" w:rsidR="007F7078" w:rsidRPr="002C4AFD" w:rsidRDefault="007F7078" w:rsidP="001F119E">
      <w:pPr>
        <w:pStyle w:val="WW-3"/>
        <w:ind w:right="28"/>
        <w:rPr>
          <w:b/>
          <w:highlight w:val="yellow"/>
        </w:rPr>
      </w:pPr>
      <w:r w:rsidRPr="002C4AFD">
        <w:rPr>
          <w:b/>
          <w:highlight w:val="yellow"/>
        </w:rPr>
        <w:t>ЛИБО</w:t>
      </w:r>
    </w:p>
    <w:p w14:paraId="2C2DE3CE" w14:textId="06443116" w:rsidR="007248A1" w:rsidRPr="008803FF" w:rsidRDefault="00A84BAD" w:rsidP="00A46DD2">
      <w:pPr>
        <w:pStyle w:val="WW-31"/>
        <w:ind w:right="28"/>
        <w:rPr>
          <w:rFonts w:ascii="Arial Narrow" w:hAnsi="Arial Narrow"/>
          <w:color w:val="auto"/>
          <w:highlight w:val="yellow"/>
        </w:rPr>
      </w:pPr>
      <w:r w:rsidRPr="002C4AFD">
        <w:rPr>
          <w:rFonts w:ascii="Arial Narrow" w:hAnsi="Arial Narrow"/>
          <w:color w:val="auto"/>
          <w:highlight w:val="yellow"/>
        </w:rPr>
        <w:t>3</w:t>
      </w:r>
      <w:r w:rsidR="000427BC" w:rsidRPr="002C4AFD">
        <w:rPr>
          <w:rFonts w:ascii="Arial Narrow" w:hAnsi="Arial Narrow"/>
          <w:color w:val="auto"/>
          <w:highlight w:val="yellow"/>
        </w:rPr>
        <w:t>.2.</w:t>
      </w:r>
      <w:r w:rsidR="007248A1" w:rsidRPr="002C4AFD">
        <w:rPr>
          <w:rFonts w:ascii="Arial Narrow" w:hAnsi="Arial Narrow"/>
          <w:color w:val="auto"/>
          <w:highlight w:val="yellow"/>
        </w:rPr>
        <w:t xml:space="preserve">3. </w:t>
      </w:r>
      <w:r w:rsidR="00776B7B" w:rsidRPr="008803FF">
        <w:rPr>
          <w:rFonts w:ascii="Arial Narrow" w:hAnsi="Arial Narrow"/>
          <w:color w:val="auto"/>
          <w:highlight w:val="yellow"/>
        </w:rPr>
        <w:t>Н</w:t>
      </w:r>
      <w:r w:rsidR="007248A1" w:rsidRPr="008803FF">
        <w:rPr>
          <w:rFonts w:ascii="Arial Narrow" w:hAnsi="Arial Narrow"/>
          <w:color w:val="auto"/>
          <w:highlight w:val="yellow"/>
        </w:rPr>
        <w:t xml:space="preserve">а момент подписания Сторонами настоящего Договора </w:t>
      </w:r>
      <w:r w:rsidR="003E7E10" w:rsidRPr="008803FF">
        <w:rPr>
          <w:rFonts w:ascii="Arial Narrow" w:hAnsi="Arial Narrow"/>
          <w:color w:val="auto"/>
          <w:highlight w:val="yellow"/>
        </w:rPr>
        <w:t>П</w:t>
      </w:r>
      <w:r w:rsidR="007248A1" w:rsidRPr="008803FF">
        <w:rPr>
          <w:rFonts w:ascii="Arial Narrow" w:hAnsi="Arial Narrow"/>
          <w:color w:val="auto"/>
          <w:highlight w:val="yellow"/>
        </w:rPr>
        <w:t xml:space="preserve">омещение обеспечено 3-фазным </w:t>
      </w:r>
      <w:r w:rsidR="00401662" w:rsidRPr="008803FF">
        <w:rPr>
          <w:rFonts w:ascii="Arial Narrow" w:hAnsi="Arial Narrow"/>
          <w:color w:val="auto"/>
          <w:highlight w:val="yellow"/>
        </w:rPr>
        <w:t>э</w:t>
      </w:r>
      <w:r w:rsidR="00BE2543" w:rsidRPr="008803FF">
        <w:rPr>
          <w:rFonts w:ascii="Arial Narrow" w:hAnsi="Arial Narrow"/>
          <w:color w:val="auto"/>
          <w:highlight w:val="yellow"/>
        </w:rPr>
        <w:t>лектроснабжением</w:t>
      </w:r>
      <w:r w:rsidR="007248A1" w:rsidRPr="008803FF">
        <w:rPr>
          <w:rFonts w:ascii="Arial Narrow" w:hAnsi="Arial Narrow"/>
          <w:color w:val="auto"/>
          <w:highlight w:val="yellow"/>
        </w:rPr>
        <w:t xml:space="preserve"> единовременной мощностью не менее ___ кВт.</w:t>
      </w:r>
    </w:p>
    <w:p w14:paraId="778913CC" w14:textId="0529D230" w:rsidR="007248A1" w:rsidRPr="008803FF" w:rsidRDefault="00BE2543" w:rsidP="00A46DD2">
      <w:pPr>
        <w:pStyle w:val="WW-31"/>
        <w:ind w:right="28"/>
        <w:rPr>
          <w:rFonts w:ascii="Arial Narrow" w:hAnsi="Arial Narrow"/>
          <w:color w:val="auto"/>
          <w:highlight w:val="yellow"/>
        </w:rPr>
      </w:pPr>
      <w:r w:rsidRPr="008803FF">
        <w:rPr>
          <w:rFonts w:ascii="Arial Narrow" w:hAnsi="Arial Narrow"/>
          <w:color w:val="auto"/>
          <w:highlight w:val="yellow"/>
        </w:rPr>
        <w:t xml:space="preserve">При этом </w:t>
      </w:r>
      <w:r w:rsidR="007248A1" w:rsidRPr="008803FF">
        <w:rPr>
          <w:rFonts w:ascii="Arial Narrow" w:hAnsi="Arial Narrow"/>
          <w:color w:val="auto"/>
          <w:highlight w:val="yellow"/>
        </w:rPr>
        <w:t>Арендодатель обязуется в течение 14 (Четырнадцати) календарных дней с момента подписания Акта приема-передачи</w:t>
      </w:r>
      <w:r w:rsidRPr="008803FF">
        <w:rPr>
          <w:highlight w:val="yellow"/>
        </w:rPr>
        <w:t xml:space="preserve"> </w:t>
      </w:r>
      <w:r w:rsidRPr="008803FF">
        <w:rPr>
          <w:rFonts w:ascii="Arial Narrow" w:hAnsi="Arial Narrow"/>
          <w:color w:val="auto"/>
          <w:highlight w:val="yellow"/>
        </w:rPr>
        <w:t>увеличить единовременную мощность электроснабжения и</w:t>
      </w:r>
      <w:r w:rsidR="007248A1" w:rsidRPr="008803FF">
        <w:rPr>
          <w:rFonts w:ascii="Arial Narrow" w:hAnsi="Arial Narrow"/>
          <w:color w:val="auto"/>
          <w:highlight w:val="yellow"/>
        </w:rPr>
        <w:t xml:space="preserve"> обеспечить Помещение 3-фазным электроснабжением единовременной мощностью не менее ___ кВт, которая необходима Арендатору для ведения его коммерческой деятельности. Указанная норма мощности не должна обременяться дополнительными обязательствами по переподключению, замене или другими дополнительными затратами со стороны Арендатора. В случае возникновения сбоев в электроснабжении</w:t>
      </w:r>
      <w:r w:rsidRPr="008803FF">
        <w:rPr>
          <w:rFonts w:ascii="Arial Narrow" w:hAnsi="Arial Narrow"/>
          <w:color w:val="auto"/>
          <w:highlight w:val="yellow"/>
        </w:rPr>
        <w:t xml:space="preserve"> Помещения</w:t>
      </w:r>
      <w:r w:rsidR="007248A1" w:rsidRPr="008803FF">
        <w:rPr>
          <w:rFonts w:ascii="Arial Narrow" w:hAnsi="Arial Narrow"/>
          <w:color w:val="auto"/>
          <w:highlight w:val="yellow"/>
        </w:rPr>
        <w:t xml:space="preserve"> </w:t>
      </w:r>
      <w:r w:rsidRPr="008803FF">
        <w:rPr>
          <w:rFonts w:ascii="Arial Narrow" w:hAnsi="Arial Narrow"/>
          <w:color w:val="auto"/>
          <w:highlight w:val="yellow"/>
        </w:rPr>
        <w:t xml:space="preserve">Арендодатель обязан </w:t>
      </w:r>
      <w:r w:rsidR="007248A1" w:rsidRPr="008803FF">
        <w:rPr>
          <w:rFonts w:ascii="Arial Narrow" w:hAnsi="Arial Narrow"/>
          <w:color w:val="auto"/>
          <w:highlight w:val="yellow"/>
        </w:rPr>
        <w:t xml:space="preserve">за свой счет </w:t>
      </w:r>
      <w:r w:rsidRPr="008803FF">
        <w:rPr>
          <w:rFonts w:ascii="Arial Narrow" w:hAnsi="Arial Narrow"/>
          <w:color w:val="auto"/>
          <w:highlight w:val="yellow"/>
        </w:rPr>
        <w:t xml:space="preserve">устранить такие неисправности и их </w:t>
      </w:r>
      <w:r w:rsidR="007248A1" w:rsidRPr="008803FF">
        <w:rPr>
          <w:rFonts w:ascii="Arial Narrow" w:hAnsi="Arial Narrow"/>
          <w:color w:val="auto"/>
          <w:highlight w:val="yellow"/>
        </w:rPr>
        <w:t xml:space="preserve">последствия, а также </w:t>
      </w:r>
      <w:r w:rsidRPr="008803FF">
        <w:rPr>
          <w:rFonts w:ascii="Arial Narrow" w:hAnsi="Arial Narrow"/>
          <w:color w:val="auto"/>
          <w:highlight w:val="yellow"/>
        </w:rPr>
        <w:t xml:space="preserve">возместить </w:t>
      </w:r>
      <w:r w:rsidR="007248A1" w:rsidRPr="008803FF">
        <w:rPr>
          <w:rFonts w:ascii="Arial Narrow" w:hAnsi="Arial Narrow"/>
          <w:color w:val="auto"/>
          <w:highlight w:val="yellow"/>
        </w:rPr>
        <w:t xml:space="preserve">Арендатору ущерб, </w:t>
      </w:r>
      <w:r w:rsidRPr="008803FF">
        <w:rPr>
          <w:rFonts w:ascii="Arial Narrow" w:hAnsi="Arial Narrow"/>
          <w:color w:val="auto"/>
          <w:highlight w:val="yellow"/>
        </w:rPr>
        <w:t xml:space="preserve">причиненный </w:t>
      </w:r>
      <w:r w:rsidR="007248A1" w:rsidRPr="008803FF">
        <w:rPr>
          <w:rFonts w:ascii="Arial Narrow" w:hAnsi="Arial Narrow"/>
          <w:color w:val="auto"/>
          <w:highlight w:val="yellow"/>
        </w:rPr>
        <w:t>в результате неисправности (сбоев) электроснабжения. Арендодатель не несет ответственности за сбои в электроснабжении, возникшие по вине ресурсоснабжающих организаций</w:t>
      </w:r>
      <w:r w:rsidRPr="008803FF">
        <w:rPr>
          <w:rFonts w:ascii="Arial Narrow" w:hAnsi="Arial Narrow"/>
          <w:color w:val="auto"/>
          <w:highlight w:val="yellow"/>
        </w:rPr>
        <w:t>, Арендатора</w:t>
      </w:r>
      <w:r w:rsidR="007248A1" w:rsidRPr="008803FF">
        <w:rPr>
          <w:rFonts w:ascii="Arial Narrow" w:hAnsi="Arial Narrow"/>
          <w:color w:val="auto"/>
          <w:highlight w:val="yellow"/>
        </w:rPr>
        <w:t xml:space="preserve"> и третьих лиц</w:t>
      </w:r>
      <w:r w:rsidRPr="008803FF">
        <w:rPr>
          <w:rFonts w:ascii="Arial Narrow" w:hAnsi="Arial Narrow"/>
          <w:color w:val="auto"/>
          <w:highlight w:val="yellow"/>
        </w:rPr>
        <w:t>, на которых он не имеет влияния и не имеет с ними никаких правоотношений</w:t>
      </w:r>
      <w:r w:rsidR="007248A1" w:rsidRPr="008803FF">
        <w:rPr>
          <w:rFonts w:ascii="Arial Narrow" w:hAnsi="Arial Narrow"/>
          <w:color w:val="auto"/>
          <w:highlight w:val="yellow"/>
        </w:rPr>
        <w:t>.</w:t>
      </w:r>
    </w:p>
    <w:p w14:paraId="60C981A1" w14:textId="03704CEF" w:rsidR="007248A1" w:rsidRPr="000665AE" w:rsidRDefault="007248A1" w:rsidP="00A46DD2">
      <w:pPr>
        <w:pStyle w:val="WW-31"/>
        <w:ind w:right="28"/>
        <w:rPr>
          <w:rFonts w:ascii="Arial Narrow" w:hAnsi="Arial Narrow"/>
          <w:color w:val="auto"/>
        </w:rPr>
      </w:pPr>
      <w:r w:rsidRPr="008803FF">
        <w:rPr>
          <w:rFonts w:ascii="Arial Narrow" w:hAnsi="Arial Narrow"/>
          <w:color w:val="auto"/>
          <w:highlight w:val="yellow"/>
        </w:rPr>
        <w:t xml:space="preserve">Факт увеличения мощности подтверждается соответствующим Актом, подписанным Сторонами (Форма Акта – Приложение № </w:t>
      </w:r>
      <w:r w:rsidR="00BE2543" w:rsidRPr="008803FF">
        <w:rPr>
          <w:rFonts w:ascii="Arial Narrow" w:hAnsi="Arial Narrow"/>
          <w:color w:val="auto"/>
          <w:highlight w:val="yellow"/>
        </w:rPr>
        <w:t xml:space="preserve">7 </w:t>
      </w:r>
      <w:r w:rsidRPr="008803FF">
        <w:rPr>
          <w:rFonts w:ascii="Arial Narrow" w:hAnsi="Arial Narrow"/>
          <w:color w:val="auto"/>
          <w:highlight w:val="yellow"/>
        </w:rPr>
        <w:t xml:space="preserve">к настоящему Договору). В случае, если Арендодатель не выполнит </w:t>
      </w:r>
      <w:r w:rsidR="00BE2543" w:rsidRPr="008803FF">
        <w:rPr>
          <w:rFonts w:ascii="Arial Narrow" w:hAnsi="Arial Narrow"/>
          <w:color w:val="auto"/>
          <w:highlight w:val="yellow"/>
        </w:rPr>
        <w:t xml:space="preserve">предусмотренное настоящим пунктом </w:t>
      </w:r>
      <w:r w:rsidRPr="008803FF">
        <w:rPr>
          <w:rFonts w:ascii="Arial Narrow" w:hAnsi="Arial Narrow"/>
          <w:color w:val="auto"/>
          <w:highlight w:val="yellow"/>
        </w:rPr>
        <w:t xml:space="preserve">обязательство </w:t>
      </w:r>
      <w:r w:rsidR="00127C2F" w:rsidRPr="008803FF">
        <w:rPr>
          <w:rFonts w:ascii="Arial Narrow" w:hAnsi="Arial Narrow"/>
          <w:color w:val="auto"/>
          <w:highlight w:val="yellow"/>
        </w:rPr>
        <w:t xml:space="preserve">по увеличению единовременной мощности электроснабжения </w:t>
      </w:r>
      <w:r w:rsidRPr="008803FF">
        <w:rPr>
          <w:rFonts w:ascii="Arial Narrow" w:hAnsi="Arial Narrow"/>
          <w:color w:val="auto"/>
          <w:highlight w:val="yellow"/>
        </w:rPr>
        <w:t xml:space="preserve">на 15 (Пятнадцатый) календарный день с момента подписания Акта приема-передачи, количество дней на проведение </w:t>
      </w:r>
      <w:r w:rsidR="00127C2F" w:rsidRPr="008803FF">
        <w:rPr>
          <w:rFonts w:ascii="Arial Narrow" w:hAnsi="Arial Narrow"/>
          <w:color w:val="auto"/>
          <w:highlight w:val="yellow"/>
        </w:rPr>
        <w:t>Подготовительных</w:t>
      </w:r>
      <w:r w:rsidRPr="008803FF">
        <w:rPr>
          <w:rFonts w:ascii="Arial Narrow" w:hAnsi="Arial Narrow"/>
          <w:color w:val="auto"/>
          <w:highlight w:val="yellow"/>
        </w:rPr>
        <w:t xml:space="preserve"> работ, </w:t>
      </w:r>
      <w:r w:rsidR="00127C2F" w:rsidRPr="008803FF">
        <w:rPr>
          <w:rFonts w:ascii="Arial Narrow" w:hAnsi="Arial Narrow"/>
          <w:color w:val="auto"/>
          <w:highlight w:val="yellow"/>
        </w:rPr>
        <w:t xml:space="preserve">указанное </w:t>
      </w:r>
      <w:r w:rsidRPr="008803FF">
        <w:rPr>
          <w:rFonts w:ascii="Arial Narrow" w:hAnsi="Arial Narrow"/>
          <w:color w:val="auto"/>
          <w:highlight w:val="yellow"/>
        </w:rPr>
        <w:t xml:space="preserve">в п. </w:t>
      </w:r>
      <w:r w:rsidR="00127C2F" w:rsidRPr="008803FF">
        <w:rPr>
          <w:rFonts w:ascii="Arial Narrow" w:hAnsi="Arial Narrow"/>
          <w:color w:val="auto"/>
          <w:highlight w:val="yellow"/>
        </w:rPr>
        <w:t>5</w:t>
      </w:r>
      <w:r w:rsidRPr="008803FF">
        <w:rPr>
          <w:rFonts w:ascii="Arial Narrow" w:hAnsi="Arial Narrow"/>
          <w:color w:val="auto"/>
          <w:highlight w:val="yellow"/>
        </w:rPr>
        <w:t>.1.4. настоящего Договора, увелич</w:t>
      </w:r>
      <w:r w:rsidR="00127C2F" w:rsidRPr="008803FF">
        <w:rPr>
          <w:rFonts w:ascii="Arial Narrow" w:hAnsi="Arial Narrow"/>
          <w:color w:val="auto"/>
          <w:highlight w:val="yellow"/>
        </w:rPr>
        <w:t>ив</w:t>
      </w:r>
      <w:r w:rsidRPr="008803FF">
        <w:rPr>
          <w:rFonts w:ascii="Arial Narrow" w:hAnsi="Arial Narrow"/>
          <w:color w:val="auto"/>
          <w:highlight w:val="yellow"/>
        </w:rPr>
        <w:t>а</w:t>
      </w:r>
      <w:r w:rsidR="00127C2F" w:rsidRPr="008803FF">
        <w:rPr>
          <w:rFonts w:ascii="Arial Narrow" w:hAnsi="Arial Narrow"/>
          <w:color w:val="auto"/>
          <w:highlight w:val="yellow"/>
        </w:rPr>
        <w:t>е</w:t>
      </w:r>
      <w:r w:rsidRPr="008803FF">
        <w:rPr>
          <w:rFonts w:ascii="Arial Narrow" w:hAnsi="Arial Narrow"/>
          <w:color w:val="auto"/>
          <w:highlight w:val="yellow"/>
        </w:rPr>
        <w:t xml:space="preserve">тся </w:t>
      </w:r>
      <w:r w:rsidR="00127C2F" w:rsidRPr="008803FF">
        <w:rPr>
          <w:rFonts w:ascii="Arial Narrow" w:hAnsi="Arial Narrow"/>
          <w:color w:val="auto"/>
          <w:highlight w:val="yellow"/>
        </w:rPr>
        <w:t xml:space="preserve">на количество </w:t>
      </w:r>
      <w:r w:rsidRPr="008803FF">
        <w:rPr>
          <w:rFonts w:ascii="Arial Narrow" w:hAnsi="Arial Narrow"/>
          <w:color w:val="auto"/>
          <w:highlight w:val="yellow"/>
        </w:rPr>
        <w:t>дней задержки предоставления</w:t>
      </w:r>
      <w:r w:rsidR="00127C2F" w:rsidRPr="008803FF">
        <w:rPr>
          <w:rFonts w:ascii="Arial Narrow" w:hAnsi="Arial Narrow"/>
          <w:color w:val="auto"/>
          <w:highlight w:val="yellow"/>
        </w:rPr>
        <w:t xml:space="preserve"> (обеспечения)</w:t>
      </w:r>
      <w:r w:rsidRPr="008803FF">
        <w:rPr>
          <w:rFonts w:ascii="Arial Narrow" w:hAnsi="Arial Narrow"/>
          <w:color w:val="auto"/>
          <w:highlight w:val="yellow"/>
        </w:rPr>
        <w:t xml:space="preserve"> в Помещении </w:t>
      </w:r>
      <w:r w:rsidR="00127C2F" w:rsidRPr="008803FF">
        <w:rPr>
          <w:rFonts w:ascii="Arial Narrow" w:hAnsi="Arial Narrow"/>
          <w:color w:val="auto"/>
          <w:highlight w:val="yellow"/>
        </w:rPr>
        <w:t xml:space="preserve">соответствующей </w:t>
      </w:r>
      <w:r w:rsidRPr="008803FF">
        <w:rPr>
          <w:rFonts w:ascii="Arial Narrow" w:hAnsi="Arial Narrow"/>
          <w:color w:val="auto"/>
          <w:highlight w:val="yellow"/>
        </w:rPr>
        <w:t xml:space="preserve">единовременной мощности электроснабжения, </w:t>
      </w:r>
      <w:r w:rsidR="00127C2F" w:rsidRPr="008803FF">
        <w:rPr>
          <w:rFonts w:ascii="Arial Narrow" w:hAnsi="Arial Narrow"/>
          <w:color w:val="auto"/>
          <w:highlight w:val="yellow"/>
        </w:rPr>
        <w:t xml:space="preserve">увеличенное </w:t>
      </w:r>
      <w:r w:rsidRPr="008803FF">
        <w:rPr>
          <w:rFonts w:ascii="Arial Narrow" w:hAnsi="Arial Narrow"/>
          <w:color w:val="auto"/>
          <w:highlight w:val="yellow"/>
        </w:rPr>
        <w:t xml:space="preserve">дополнительно на 5 (пять) календарных дней. В случае, если такая задержка длится более </w:t>
      </w:r>
      <w:r w:rsidR="00127C2F" w:rsidRPr="008803FF">
        <w:rPr>
          <w:rFonts w:ascii="Arial Narrow" w:hAnsi="Arial Narrow"/>
          <w:color w:val="auto"/>
          <w:highlight w:val="yellow"/>
        </w:rPr>
        <w:t xml:space="preserve">10 </w:t>
      </w:r>
      <w:r w:rsidRPr="008803FF">
        <w:rPr>
          <w:rFonts w:ascii="Arial Narrow" w:hAnsi="Arial Narrow"/>
          <w:color w:val="auto"/>
          <w:highlight w:val="yellow"/>
        </w:rPr>
        <w:t>(</w:t>
      </w:r>
      <w:r w:rsidR="00127C2F" w:rsidRPr="008803FF">
        <w:rPr>
          <w:rFonts w:ascii="Arial Narrow" w:hAnsi="Arial Narrow"/>
          <w:color w:val="auto"/>
          <w:highlight w:val="yellow"/>
        </w:rPr>
        <w:t>Десяти</w:t>
      </w:r>
      <w:r w:rsidRPr="008803FF">
        <w:rPr>
          <w:rFonts w:ascii="Arial Narrow" w:hAnsi="Arial Narrow"/>
          <w:color w:val="auto"/>
          <w:highlight w:val="yellow"/>
        </w:rPr>
        <w:t xml:space="preserve">) календарных дней, Арендатор имеет право расторгнуть настоящий Договор в одностороннем внесудебном порядке в соответствии с п. </w:t>
      </w:r>
      <w:r w:rsidR="00127C2F" w:rsidRPr="008803FF">
        <w:rPr>
          <w:rFonts w:ascii="Arial Narrow" w:hAnsi="Arial Narrow"/>
          <w:color w:val="auto"/>
          <w:highlight w:val="yellow"/>
        </w:rPr>
        <w:t>9.2.7.</w:t>
      </w:r>
      <w:r w:rsidRPr="008803FF">
        <w:rPr>
          <w:rFonts w:ascii="Arial Narrow" w:hAnsi="Arial Narrow"/>
          <w:color w:val="auto"/>
          <w:highlight w:val="yellow"/>
        </w:rPr>
        <w:t xml:space="preserve"> настоящего Договора.</w:t>
      </w:r>
    </w:p>
    <w:p w14:paraId="55B1DBDC" w14:textId="1FED78D4" w:rsidR="000427BC" w:rsidRPr="000665AE" w:rsidRDefault="00A84BAD" w:rsidP="001F119E">
      <w:pPr>
        <w:pStyle w:val="WW-31"/>
        <w:ind w:right="28"/>
      </w:pPr>
      <w:r w:rsidRPr="000665AE">
        <w:rPr>
          <w:rFonts w:ascii="Arial Narrow" w:hAnsi="Arial Narrow"/>
          <w:color w:val="auto"/>
        </w:rPr>
        <w:t>3</w:t>
      </w:r>
      <w:r w:rsidR="000427BC" w:rsidRPr="000665AE">
        <w:rPr>
          <w:rFonts w:ascii="Arial Narrow" w:hAnsi="Arial Narrow"/>
          <w:color w:val="auto"/>
        </w:rPr>
        <w:t>.2.4.</w:t>
      </w:r>
      <w:r w:rsidR="000427BC" w:rsidRPr="000665AE">
        <w:rPr>
          <w:color w:val="auto"/>
        </w:rPr>
        <w:t xml:space="preserve"> </w:t>
      </w:r>
      <w:r w:rsidR="000427BC" w:rsidRPr="000665AE">
        <w:rPr>
          <w:rFonts w:ascii="Arial Narrow" w:hAnsi="Arial Narrow" w:cs="Arial Narrow"/>
          <w:color w:val="auto"/>
        </w:rPr>
        <w:t>Обеспечить Помещение работоспособными системами горячего и холодного водоснабжения, бытовой канализации, отопления, электроэнергии</w:t>
      </w:r>
      <w:r w:rsidR="00FC6917" w:rsidRPr="000665AE">
        <w:rPr>
          <w:rFonts w:ascii="Arial Narrow" w:hAnsi="Arial Narrow" w:cs="Arial Narrow"/>
          <w:color w:val="auto"/>
          <w:szCs w:val="22"/>
        </w:rPr>
        <w:t>, а также</w:t>
      </w:r>
      <w:r w:rsidR="000427BC" w:rsidRPr="000665AE">
        <w:rPr>
          <w:rFonts w:ascii="Arial Narrow" w:hAnsi="Arial Narrow" w:cs="Arial Narrow"/>
          <w:color w:val="auto"/>
        </w:rPr>
        <w:t xml:space="preserve"> подведение к границам Помещения точек подключения к </w:t>
      </w:r>
      <w:r w:rsidR="00FC6917" w:rsidRPr="000665AE">
        <w:rPr>
          <w:rFonts w:ascii="Arial Narrow" w:hAnsi="Arial Narrow" w:cs="Arial Narrow"/>
          <w:color w:val="auto"/>
        </w:rPr>
        <w:t xml:space="preserve">указанным </w:t>
      </w:r>
      <w:r w:rsidR="000427BC" w:rsidRPr="000665AE">
        <w:rPr>
          <w:rFonts w:ascii="Arial Narrow" w:hAnsi="Arial Narrow" w:cs="Arial Narrow"/>
          <w:color w:val="auto"/>
        </w:rPr>
        <w:t xml:space="preserve">функционирующим системам. </w:t>
      </w:r>
    </w:p>
    <w:p w14:paraId="234C7811" w14:textId="77777777" w:rsidR="008370F4" w:rsidRPr="000665AE" w:rsidRDefault="000427BC" w:rsidP="001F119E">
      <w:pPr>
        <w:pStyle w:val="WW-3"/>
        <w:ind w:right="28"/>
        <w:rPr>
          <w:rFonts w:ascii="Arial Narrow" w:hAnsi="Arial Narrow"/>
          <w:sz w:val="22"/>
        </w:rPr>
      </w:pPr>
      <w:r w:rsidRPr="000665AE">
        <w:rPr>
          <w:rFonts w:ascii="Arial Narrow" w:hAnsi="Arial Narrow" w:cs="Arial Narrow"/>
          <w:sz w:val="22"/>
        </w:rPr>
        <w:t>Точки подключения к инженерным коммуникациям (точки ввода) горячего и холодного водоснабжения, бытовой канализации, отопления, электроэнергии указываются в Приложении №4 к настоящему Договору</w:t>
      </w:r>
      <w:r w:rsidRPr="000665AE">
        <w:rPr>
          <w:rFonts w:ascii="Arial Narrow" w:hAnsi="Arial Narrow" w:cs="Arial Narrow"/>
          <w:sz w:val="22"/>
          <w:szCs w:val="22"/>
        </w:rPr>
        <w:t>.</w:t>
      </w:r>
    </w:p>
    <w:p w14:paraId="47A6E24B" w14:textId="77777777" w:rsidR="000427BC" w:rsidRPr="000665AE" w:rsidRDefault="008370F4" w:rsidP="001F119E">
      <w:pPr>
        <w:pStyle w:val="WW-3"/>
        <w:ind w:right="28"/>
        <w:rPr>
          <w:rFonts w:ascii="Arial Narrow" w:hAnsi="Arial Narrow" w:cs="Arial Narrow"/>
          <w:sz w:val="22"/>
          <w:szCs w:val="22"/>
        </w:rPr>
      </w:pPr>
      <w:r w:rsidRPr="000665AE">
        <w:rPr>
          <w:rFonts w:ascii="Arial Narrow" w:hAnsi="Arial Narrow" w:cs="Arial Narrow"/>
          <w:sz w:val="22"/>
          <w:szCs w:val="22"/>
        </w:rPr>
        <w:t>Арендодатель не отвечает за действия/бездействия ресурсоснабжающих организаций, с кем заключен договор</w:t>
      </w:r>
      <w:r w:rsidR="003831A6" w:rsidRPr="000665AE">
        <w:rPr>
          <w:rFonts w:ascii="Arial Narrow" w:hAnsi="Arial Narrow" w:cs="Arial Narrow"/>
          <w:sz w:val="22"/>
          <w:szCs w:val="22"/>
        </w:rPr>
        <w:t xml:space="preserve"> на поставку соответствующих ресурсов</w:t>
      </w:r>
      <w:r w:rsidRPr="000665AE">
        <w:rPr>
          <w:rFonts w:ascii="Arial Narrow" w:hAnsi="Arial Narrow" w:cs="Arial Narrow"/>
          <w:sz w:val="22"/>
          <w:szCs w:val="22"/>
        </w:rPr>
        <w:t>, если они наступили без виновных действий или бездействия Арендодателя.</w:t>
      </w:r>
    </w:p>
    <w:p w14:paraId="684420F9" w14:textId="22F516B8" w:rsidR="00FD154F" w:rsidRPr="00805FA3" w:rsidRDefault="00FD154F" w:rsidP="001F119E">
      <w:pPr>
        <w:pStyle w:val="WW-3"/>
        <w:ind w:right="28"/>
      </w:pPr>
      <w:r w:rsidRPr="000665AE">
        <w:rPr>
          <w:rFonts w:ascii="Arial Narrow" w:hAnsi="Arial Narrow" w:cs="Arial Narrow"/>
          <w:sz w:val="22"/>
          <w:szCs w:val="22"/>
        </w:rPr>
        <w:t xml:space="preserve">Арендодатель не вправе ограничивать или приостанавливать </w:t>
      </w:r>
      <w:r w:rsidR="00CA1F88" w:rsidRPr="000665AE">
        <w:rPr>
          <w:rFonts w:ascii="Arial Narrow" w:hAnsi="Arial Narrow" w:cs="Arial Narrow"/>
          <w:sz w:val="22"/>
          <w:szCs w:val="22"/>
        </w:rPr>
        <w:t xml:space="preserve">пользование </w:t>
      </w:r>
      <w:r w:rsidR="00CC444D" w:rsidRPr="000665AE">
        <w:rPr>
          <w:rFonts w:ascii="Arial Narrow" w:hAnsi="Arial Narrow" w:cs="Arial Narrow"/>
          <w:sz w:val="22"/>
          <w:szCs w:val="22"/>
        </w:rPr>
        <w:t xml:space="preserve">Помещения </w:t>
      </w:r>
      <w:r w:rsidR="00CA1F88" w:rsidRPr="000665AE">
        <w:rPr>
          <w:rFonts w:ascii="Arial Narrow" w:hAnsi="Arial Narrow" w:cs="Arial Narrow"/>
          <w:sz w:val="22"/>
          <w:szCs w:val="22"/>
        </w:rPr>
        <w:t>Арендатором коммунальными услугами.</w:t>
      </w:r>
    </w:p>
    <w:p w14:paraId="45556138" w14:textId="77777777" w:rsidR="00CC444D" w:rsidRDefault="0097304C" w:rsidP="001F119E">
      <w:pPr>
        <w:pStyle w:val="WW-3"/>
        <w:ind w:right="28"/>
        <w:rPr>
          <w:rFonts w:ascii="Arial Narrow" w:hAnsi="Arial Narrow" w:cs="Arial Narrow"/>
          <w:sz w:val="22"/>
          <w:szCs w:val="22"/>
        </w:rPr>
      </w:pPr>
      <w:r>
        <w:rPr>
          <w:rFonts w:ascii="Arial Narrow" w:hAnsi="Arial Narrow" w:cs="Arial Narrow"/>
          <w:sz w:val="22"/>
          <w:szCs w:val="22"/>
        </w:rPr>
        <w:t>3</w:t>
      </w:r>
      <w:r w:rsidR="000427BC" w:rsidRPr="00805FA3">
        <w:rPr>
          <w:rFonts w:ascii="Arial Narrow" w:hAnsi="Arial Narrow" w:cs="Arial Narrow"/>
          <w:sz w:val="22"/>
          <w:szCs w:val="22"/>
        </w:rPr>
        <w:t xml:space="preserve">.2.5. Арендодатель гарантирует, что на момент заключения настоящего Договора у него заключены все необходимые договоры с ресурсоснабжающими организациями для обеспечения Помещения всеми коммунальными услугами в объемах, указанных в настоящем Договоре, также Арендодатель подтверждает, что у него отсутствует задолженность перед ресурсоснабжающими организациями по оплате коммунальных услуг, оказываемых в Помещении. </w:t>
      </w:r>
    </w:p>
    <w:p w14:paraId="18B1E679" w14:textId="2997F316" w:rsidR="000427BC" w:rsidRPr="00805FA3" w:rsidRDefault="000427BC" w:rsidP="001F119E">
      <w:pPr>
        <w:pStyle w:val="WW-3"/>
        <w:ind w:right="28"/>
      </w:pPr>
      <w:r w:rsidRPr="00805FA3">
        <w:rPr>
          <w:rFonts w:ascii="Arial Narrow" w:hAnsi="Arial Narrow" w:cs="Arial Narrow"/>
          <w:sz w:val="22"/>
          <w:szCs w:val="22"/>
        </w:rPr>
        <w:t>В случае выявления задолженности по оплате коммунальных услуг, возникшей до даты подписания Акта приема-передачи Помещения по настоящему Договору, Арендодатель производит оплату такой задолженности за свой счет.</w:t>
      </w:r>
    </w:p>
    <w:p w14:paraId="7BE366A7" w14:textId="2CC83B89" w:rsidR="00CB1397" w:rsidRPr="00805FA3" w:rsidRDefault="00CB1397" w:rsidP="001F119E">
      <w:pPr>
        <w:pStyle w:val="WW-3"/>
        <w:ind w:right="28"/>
      </w:pPr>
      <w:r w:rsidRPr="00805FA3">
        <w:rPr>
          <w:rFonts w:ascii="Arial Narrow" w:hAnsi="Arial Narrow" w:cs="Arial Narrow"/>
          <w:sz w:val="22"/>
          <w:szCs w:val="22"/>
        </w:rPr>
        <w:t>Арендодатель обязуется своевременно продлевать (перезаключать),</w:t>
      </w:r>
      <w:r w:rsidR="000C3BEF" w:rsidRPr="00805FA3">
        <w:rPr>
          <w:rFonts w:ascii="Arial Narrow" w:hAnsi="Arial Narrow" w:cs="Arial Narrow"/>
          <w:sz w:val="22"/>
          <w:szCs w:val="22"/>
        </w:rPr>
        <w:t xml:space="preserve"> а также</w:t>
      </w:r>
      <w:r w:rsidRPr="00805FA3">
        <w:rPr>
          <w:rFonts w:ascii="Arial Narrow" w:hAnsi="Arial Narrow" w:cs="Arial Narrow"/>
          <w:sz w:val="22"/>
          <w:szCs w:val="22"/>
        </w:rPr>
        <w:t xml:space="preserve"> поддерживать в силе </w:t>
      </w:r>
      <w:r w:rsidR="008803FF" w:rsidRPr="00805FA3">
        <w:rPr>
          <w:rFonts w:ascii="Arial Narrow" w:hAnsi="Arial Narrow" w:cs="Arial Narrow"/>
          <w:sz w:val="22"/>
          <w:szCs w:val="22"/>
        </w:rPr>
        <w:t>вышеобозначенные</w:t>
      </w:r>
      <w:r w:rsidRPr="00805FA3">
        <w:rPr>
          <w:rFonts w:ascii="Arial Narrow" w:hAnsi="Arial Narrow" w:cs="Arial Narrow"/>
          <w:sz w:val="22"/>
          <w:szCs w:val="22"/>
        </w:rPr>
        <w:t xml:space="preserve"> договоры. В противном случае, какие-либо сбои и ограничения в предоставлении коммунальных услуг, вызванные неисполнением Арендодателем данных обязательств, считаются </w:t>
      </w:r>
      <w:r w:rsidR="002B3F0C" w:rsidRPr="00805FA3">
        <w:rPr>
          <w:rFonts w:ascii="Arial Narrow" w:hAnsi="Arial Narrow" w:cs="Arial Narrow"/>
          <w:sz w:val="22"/>
          <w:szCs w:val="22"/>
        </w:rPr>
        <w:t>наступившими</w:t>
      </w:r>
      <w:r w:rsidRPr="00805FA3">
        <w:rPr>
          <w:rFonts w:ascii="Arial Narrow" w:hAnsi="Arial Narrow" w:cs="Arial Narrow"/>
          <w:sz w:val="22"/>
          <w:szCs w:val="22"/>
        </w:rPr>
        <w:t xml:space="preserve"> по вине Арендодателя. </w:t>
      </w:r>
    </w:p>
    <w:p w14:paraId="5DE6056F" w14:textId="3F9346AA" w:rsidR="000427BC" w:rsidRPr="000665AE" w:rsidRDefault="0097304C" w:rsidP="001F119E">
      <w:pPr>
        <w:pStyle w:val="WW-3"/>
        <w:ind w:right="28"/>
        <w:rPr>
          <w:rFonts w:ascii="Arial Narrow" w:hAnsi="Arial Narrow" w:cs="Arial Narrow"/>
          <w:sz w:val="22"/>
        </w:rPr>
      </w:pPr>
      <w:r>
        <w:rPr>
          <w:rFonts w:ascii="Arial Narrow" w:hAnsi="Arial Narrow" w:cs="Arial Narrow"/>
          <w:sz w:val="22"/>
        </w:rPr>
        <w:t>3</w:t>
      </w:r>
      <w:r w:rsidR="000427BC" w:rsidRPr="00805FA3">
        <w:rPr>
          <w:rFonts w:ascii="Arial Narrow" w:hAnsi="Arial Narrow" w:cs="Arial Narrow"/>
          <w:sz w:val="22"/>
        </w:rPr>
        <w:t xml:space="preserve">.2.6. Устранять последствия </w:t>
      </w:r>
      <w:r w:rsidR="00CA1F88" w:rsidRPr="000665AE">
        <w:rPr>
          <w:rFonts w:ascii="Arial Narrow" w:hAnsi="Arial Narrow" w:cs="Arial Narrow"/>
          <w:sz w:val="22"/>
        </w:rPr>
        <w:t xml:space="preserve">и причины </w:t>
      </w:r>
      <w:r w:rsidR="000427BC" w:rsidRPr="000665AE">
        <w:rPr>
          <w:rFonts w:ascii="Arial Narrow" w:hAnsi="Arial Narrow" w:cs="Arial Narrow"/>
          <w:sz w:val="22"/>
        </w:rPr>
        <w:t>аварий (протечка крыши, прорыв водопровода</w:t>
      </w:r>
      <w:r w:rsidR="00CA1F88" w:rsidRPr="000665AE">
        <w:rPr>
          <w:rFonts w:ascii="Arial Narrow" w:hAnsi="Arial Narrow" w:cs="Arial Narrow"/>
          <w:sz w:val="22"/>
        </w:rPr>
        <w:t>,</w:t>
      </w:r>
      <w:r w:rsidR="000427BC" w:rsidRPr="000665AE">
        <w:rPr>
          <w:rFonts w:ascii="Arial Narrow" w:hAnsi="Arial Narrow" w:cs="Arial Narrow"/>
          <w:sz w:val="22"/>
        </w:rPr>
        <w:t xml:space="preserve"> канализации, отопления и т.п.) </w:t>
      </w:r>
      <w:r w:rsidR="00CA1F88" w:rsidRPr="000665AE">
        <w:rPr>
          <w:rFonts w:ascii="Arial Narrow" w:hAnsi="Arial Narrow" w:cs="Arial Narrow"/>
          <w:sz w:val="22"/>
        </w:rPr>
        <w:t xml:space="preserve">или выхода из строя инженерных коммуникаций в границах эксплуатационной ответственности Арендодателя, </w:t>
      </w:r>
      <w:r w:rsidR="00CC444D" w:rsidRPr="000665AE">
        <w:rPr>
          <w:rFonts w:ascii="Arial Narrow" w:hAnsi="Arial Narrow" w:cs="Arial Narrow"/>
          <w:sz w:val="22"/>
        </w:rPr>
        <w:t>установленных Актом разграничения эксплуатационной ответственности</w:t>
      </w:r>
      <w:r w:rsidR="00CA1F88" w:rsidRPr="000665AE">
        <w:rPr>
          <w:rFonts w:ascii="Arial Narrow" w:hAnsi="Arial Narrow" w:cs="Arial Narrow"/>
          <w:sz w:val="22"/>
        </w:rPr>
        <w:t xml:space="preserve"> </w:t>
      </w:r>
      <w:r w:rsidR="000427BC" w:rsidRPr="000665AE">
        <w:rPr>
          <w:rFonts w:ascii="Arial Narrow" w:hAnsi="Arial Narrow" w:cs="Arial Narrow"/>
          <w:sz w:val="22"/>
        </w:rPr>
        <w:t>в день обнаружения, и производить ремонт крыши (кровли)</w:t>
      </w:r>
      <w:r w:rsidR="00CA1F88" w:rsidRPr="000665AE">
        <w:rPr>
          <w:rFonts w:ascii="Arial Narrow" w:hAnsi="Arial Narrow" w:cs="Arial Narrow"/>
          <w:sz w:val="22"/>
        </w:rPr>
        <w:t xml:space="preserve"> Помещения</w:t>
      </w:r>
      <w:r w:rsidR="00CC444D" w:rsidRPr="000665AE">
        <w:rPr>
          <w:rFonts w:ascii="Arial Narrow" w:hAnsi="Arial Narrow" w:cs="Arial Narrow"/>
          <w:sz w:val="22"/>
        </w:rPr>
        <w:t xml:space="preserve"> </w:t>
      </w:r>
      <w:r w:rsidR="00CA1F88" w:rsidRPr="000665AE">
        <w:rPr>
          <w:rFonts w:ascii="Arial Narrow" w:hAnsi="Arial Narrow" w:cs="Arial Narrow"/>
          <w:sz w:val="22"/>
        </w:rPr>
        <w:t>/</w:t>
      </w:r>
      <w:r w:rsidR="00CC444D" w:rsidRPr="000665AE">
        <w:rPr>
          <w:rFonts w:ascii="Arial Narrow" w:hAnsi="Arial Narrow" w:cs="Arial Narrow"/>
          <w:sz w:val="22"/>
        </w:rPr>
        <w:t xml:space="preserve"> </w:t>
      </w:r>
      <w:r w:rsidR="00CA1F88" w:rsidRPr="000665AE">
        <w:rPr>
          <w:rFonts w:ascii="Arial Narrow" w:hAnsi="Arial Narrow" w:cs="Arial Narrow"/>
          <w:sz w:val="22"/>
        </w:rPr>
        <w:t>Здания</w:t>
      </w:r>
      <w:r w:rsidR="000427BC" w:rsidRPr="000665AE">
        <w:rPr>
          <w:rFonts w:ascii="Arial Narrow" w:hAnsi="Arial Narrow" w:cs="Arial Narrow"/>
          <w:sz w:val="22"/>
        </w:rPr>
        <w:t xml:space="preserve"> - не позднее 3-х рабочих дней с даты обнаружения течи или иного недостатка крыши (кровли)</w:t>
      </w:r>
      <w:r w:rsidR="00CA1F88" w:rsidRPr="000665AE">
        <w:rPr>
          <w:rFonts w:ascii="Arial Narrow" w:hAnsi="Arial Narrow" w:cs="Arial Narrow"/>
          <w:sz w:val="22"/>
        </w:rPr>
        <w:t xml:space="preserve">, а также </w:t>
      </w:r>
      <w:r w:rsidR="001F7B82" w:rsidRPr="000665AE">
        <w:rPr>
          <w:rFonts w:ascii="Arial Narrow" w:hAnsi="Arial Narrow" w:cs="Arial Narrow"/>
          <w:sz w:val="22"/>
        </w:rPr>
        <w:t xml:space="preserve">в тот же срок </w:t>
      </w:r>
      <w:r w:rsidR="00CA1F88" w:rsidRPr="000665AE">
        <w:rPr>
          <w:rFonts w:ascii="Arial Narrow" w:hAnsi="Arial Narrow" w:cs="Arial Narrow"/>
          <w:sz w:val="22"/>
        </w:rPr>
        <w:t>устранить причину и последствия</w:t>
      </w:r>
      <w:r w:rsidR="001F7B82" w:rsidRPr="000665AE">
        <w:rPr>
          <w:rFonts w:ascii="Arial Narrow" w:hAnsi="Arial Narrow" w:cs="Arial Narrow"/>
          <w:sz w:val="22"/>
        </w:rPr>
        <w:t xml:space="preserve"> течи или иного недостатка крыши (кровли)</w:t>
      </w:r>
      <w:r w:rsidR="000427BC" w:rsidRPr="000665AE">
        <w:rPr>
          <w:rFonts w:ascii="Arial Narrow" w:hAnsi="Arial Narrow" w:cs="Arial Narrow"/>
          <w:sz w:val="22"/>
        </w:rPr>
        <w:t>.</w:t>
      </w:r>
    </w:p>
    <w:p w14:paraId="4D7967FE" w14:textId="2B94BD9F" w:rsidR="00CC444D" w:rsidRPr="000665AE" w:rsidRDefault="002D1B09" w:rsidP="0020394F">
      <w:pPr>
        <w:pStyle w:val="WW-3"/>
        <w:ind w:right="28" w:firstLine="567"/>
        <w:rPr>
          <w:rFonts w:ascii="Arial Narrow" w:hAnsi="Arial Narrow"/>
          <w:sz w:val="22"/>
          <w:szCs w:val="22"/>
        </w:rPr>
      </w:pPr>
      <w:r w:rsidRPr="000665AE">
        <w:rPr>
          <w:rFonts w:ascii="Arial Narrow" w:hAnsi="Arial Narrow"/>
          <w:sz w:val="22"/>
          <w:szCs w:val="22"/>
        </w:rPr>
        <w:t xml:space="preserve">В случае неисполнения Арендодателем обязательств, указанных в настоящем пункте, в указанный срок, Арендатор вправе самостоятельно устранить все аварии, неисправности их </w:t>
      </w:r>
      <w:r w:rsidR="00E20FE3" w:rsidRPr="000665AE">
        <w:rPr>
          <w:rFonts w:ascii="Arial Narrow" w:hAnsi="Arial Narrow"/>
          <w:sz w:val="22"/>
          <w:szCs w:val="22"/>
        </w:rPr>
        <w:t>причины</w:t>
      </w:r>
      <w:r w:rsidR="0099464D">
        <w:rPr>
          <w:rFonts w:ascii="Arial Narrow" w:hAnsi="Arial Narrow"/>
          <w:sz w:val="22"/>
          <w:szCs w:val="22"/>
        </w:rPr>
        <w:t>,</w:t>
      </w:r>
      <w:r w:rsidR="00E20FE3" w:rsidRPr="000665AE">
        <w:rPr>
          <w:rFonts w:ascii="Arial Narrow" w:hAnsi="Arial Narrow"/>
          <w:sz w:val="22"/>
          <w:szCs w:val="22"/>
        </w:rPr>
        <w:t xml:space="preserve"> </w:t>
      </w:r>
      <w:r w:rsidRPr="000665AE">
        <w:rPr>
          <w:rFonts w:ascii="Arial Narrow" w:hAnsi="Arial Narrow"/>
          <w:sz w:val="22"/>
          <w:szCs w:val="22"/>
        </w:rPr>
        <w:t xml:space="preserve">последствия, и </w:t>
      </w:r>
      <w:r w:rsidR="00E20FE3" w:rsidRPr="000665AE">
        <w:rPr>
          <w:rFonts w:ascii="Arial Narrow" w:hAnsi="Arial Narrow"/>
          <w:sz w:val="22"/>
          <w:szCs w:val="22"/>
        </w:rPr>
        <w:t xml:space="preserve">по своему выбору: </w:t>
      </w:r>
    </w:p>
    <w:p w14:paraId="5B8BF57B" w14:textId="77777777" w:rsidR="00CC444D" w:rsidRPr="000665AE" w:rsidRDefault="00E20FE3" w:rsidP="00CC444D">
      <w:pPr>
        <w:pStyle w:val="WW-3"/>
        <w:ind w:right="28"/>
        <w:rPr>
          <w:rFonts w:ascii="Arial Narrow" w:hAnsi="Arial Narrow"/>
          <w:sz w:val="22"/>
          <w:szCs w:val="22"/>
        </w:rPr>
      </w:pPr>
      <w:r w:rsidRPr="000665AE">
        <w:rPr>
          <w:rFonts w:ascii="Arial Narrow" w:hAnsi="Arial Narrow"/>
          <w:sz w:val="22"/>
          <w:szCs w:val="22"/>
        </w:rPr>
        <w:t xml:space="preserve">1) </w:t>
      </w:r>
      <w:r w:rsidR="002D1B09" w:rsidRPr="000665AE">
        <w:rPr>
          <w:rFonts w:ascii="Arial Narrow" w:hAnsi="Arial Narrow"/>
          <w:sz w:val="22"/>
          <w:szCs w:val="22"/>
        </w:rPr>
        <w:t xml:space="preserve">потребовать </w:t>
      </w:r>
      <w:r w:rsidRPr="000665AE">
        <w:rPr>
          <w:rFonts w:ascii="Arial Narrow" w:hAnsi="Arial Narrow"/>
          <w:sz w:val="22"/>
          <w:szCs w:val="22"/>
        </w:rPr>
        <w:t>от</w:t>
      </w:r>
      <w:r w:rsidR="002D1B09" w:rsidRPr="000665AE">
        <w:rPr>
          <w:rFonts w:ascii="Arial Narrow" w:hAnsi="Arial Narrow"/>
          <w:sz w:val="22"/>
          <w:szCs w:val="22"/>
        </w:rPr>
        <w:t xml:space="preserve"> Арендодателя</w:t>
      </w:r>
      <w:r w:rsidRPr="000665AE">
        <w:rPr>
          <w:rFonts w:ascii="Arial Narrow" w:hAnsi="Arial Narrow"/>
          <w:sz w:val="22"/>
          <w:szCs w:val="22"/>
        </w:rPr>
        <w:t xml:space="preserve"> полного возмещения своих расходов</w:t>
      </w:r>
      <w:r w:rsidR="002D1B09" w:rsidRPr="000665AE">
        <w:rPr>
          <w:rFonts w:ascii="Arial Narrow" w:hAnsi="Arial Narrow"/>
          <w:sz w:val="22"/>
          <w:szCs w:val="22"/>
        </w:rPr>
        <w:t xml:space="preserve"> в течение 5 (пяти) календарных дней с момента предъявления Арендатором соответствующего требования</w:t>
      </w:r>
      <w:r w:rsidRPr="000665AE">
        <w:rPr>
          <w:rFonts w:ascii="Arial Narrow" w:hAnsi="Arial Narrow"/>
          <w:sz w:val="22"/>
          <w:szCs w:val="22"/>
        </w:rPr>
        <w:t xml:space="preserve">; </w:t>
      </w:r>
    </w:p>
    <w:p w14:paraId="5C6B5B66" w14:textId="30BF0880" w:rsidR="002D1B09" w:rsidRPr="00805FA3" w:rsidRDefault="00E20FE3" w:rsidP="00CC444D">
      <w:pPr>
        <w:pStyle w:val="WW-3"/>
        <w:ind w:right="28"/>
        <w:rPr>
          <w:rFonts w:ascii="Arial Narrow" w:hAnsi="Arial Narrow"/>
          <w:sz w:val="22"/>
          <w:szCs w:val="22"/>
        </w:rPr>
      </w:pPr>
      <w:r w:rsidRPr="000665AE">
        <w:rPr>
          <w:rFonts w:ascii="Arial Narrow" w:hAnsi="Arial Narrow"/>
          <w:sz w:val="22"/>
          <w:szCs w:val="22"/>
        </w:rPr>
        <w:t>2)</w:t>
      </w:r>
      <w:r w:rsidR="002D1B09" w:rsidRPr="000665AE">
        <w:rPr>
          <w:rFonts w:ascii="Arial Narrow" w:hAnsi="Arial Narrow"/>
          <w:sz w:val="22"/>
          <w:szCs w:val="22"/>
        </w:rPr>
        <w:t xml:space="preserve"> </w:t>
      </w:r>
      <w:r w:rsidRPr="000665AE">
        <w:rPr>
          <w:rFonts w:ascii="Arial Narrow" w:hAnsi="Arial Narrow"/>
          <w:sz w:val="22"/>
          <w:szCs w:val="22"/>
        </w:rPr>
        <w:t xml:space="preserve">непосредственно удержать сумму понесенных им расходов из </w:t>
      </w:r>
      <w:r w:rsidR="00CC444D" w:rsidRPr="000665AE">
        <w:rPr>
          <w:rFonts w:ascii="Arial Narrow" w:hAnsi="Arial Narrow"/>
          <w:sz w:val="22"/>
          <w:szCs w:val="22"/>
        </w:rPr>
        <w:t xml:space="preserve">ежемесячной </w:t>
      </w:r>
      <w:r w:rsidRPr="000665AE">
        <w:rPr>
          <w:rFonts w:ascii="Arial Narrow" w:hAnsi="Arial Narrow"/>
          <w:sz w:val="22"/>
          <w:szCs w:val="22"/>
        </w:rPr>
        <w:t>арендной платы, предварительно уведомив об этом Арендодателя</w:t>
      </w:r>
      <w:r w:rsidR="002D1B09" w:rsidRPr="000665AE">
        <w:rPr>
          <w:rFonts w:ascii="Arial Narrow" w:hAnsi="Arial Narrow"/>
          <w:sz w:val="22"/>
          <w:szCs w:val="22"/>
        </w:rPr>
        <w:t>.</w:t>
      </w:r>
    </w:p>
    <w:p w14:paraId="1D9E3D5C" w14:textId="23921905" w:rsidR="000427BC" w:rsidRPr="00805FA3" w:rsidRDefault="0097304C" w:rsidP="001F119E">
      <w:pPr>
        <w:pStyle w:val="WW-3"/>
        <w:ind w:right="28"/>
      </w:pPr>
      <w:r>
        <w:rPr>
          <w:rFonts w:ascii="Arial Narrow" w:hAnsi="Arial Narrow" w:cs="Arial Narrow"/>
          <w:sz w:val="22"/>
        </w:rPr>
        <w:t>3</w:t>
      </w:r>
      <w:r w:rsidR="000427BC" w:rsidRPr="00805FA3">
        <w:rPr>
          <w:rFonts w:ascii="Arial Narrow" w:hAnsi="Arial Narrow" w:cs="Arial Narrow"/>
          <w:sz w:val="22"/>
        </w:rPr>
        <w:t xml:space="preserve">.2.7. Отвечать на любые обращения Арендатора, связанные с настоящим Договором, </w:t>
      </w:r>
      <w:r w:rsidR="0033542B" w:rsidRPr="00805FA3">
        <w:rPr>
          <w:rFonts w:ascii="Arial Narrow" w:hAnsi="Arial Narrow" w:cs="Arial Narrow"/>
          <w:sz w:val="22"/>
        </w:rPr>
        <w:t xml:space="preserve">и предоставлять запрошенные документы </w:t>
      </w:r>
      <w:r w:rsidR="000427BC" w:rsidRPr="00805FA3">
        <w:rPr>
          <w:rFonts w:ascii="Arial Narrow" w:hAnsi="Arial Narrow" w:cs="Arial Narrow"/>
          <w:sz w:val="22"/>
        </w:rPr>
        <w:t>не позднее 5 (пяти) календарных дней с даты получения обращения по любому из адресов Арендодателя, указанных в настоящем Договоре, включая адрес электронной почты (</w:t>
      </w:r>
      <w:r w:rsidR="000427BC" w:rsidRPr="00805FA3">
        <w:rPr>
          <w:rFonts w:ascii="Arial Narrow" w:hAnsi="Arial Narrow" w:cs="Arial Narrow"/>
          <w:sz w:val="22"/>
          <w:lang w:val="en-US"/>
        </w:rPr>
        <w:t>e</w:t>
      </w:r>
      <w:r w:rsidR="00C56E9E" w:rsidRPr="00805FA3">
        <w:rPr>
          <w:rFonts w:ascii="Arial Narrow" w:hAnsi="Arial Narrow" w:cs="Arial Narrow"/>
          <w:sz w:val="22"/>
        </w:rPr>
        <w:t>-</w:t>
      </w:r>
      <w:r w:rsidR="000427BC" w:rsidRPr="00805FA3">
        <w:rPr>
          <w:rFonts w:ascii="Arial Narrow" w:hAnsi="Arial Narrow" w:cs="Arial Narrow"/>
          <w:sz w:val="22"/>
          <w:lang w:val="en-US"/>
        </w:rPr>
        <w:t>mail</w:t>
      </w:r>
      <w:r w:rsidR="000427BC" w:rsidRPr="00805FA3">
        <w:rPr>
          <w:rFonts w:ascii="Arial Narrow" w:hAnsi="Arial Narrow" w:cs="Arial Narrow"/>
          <w:sz w:val="22"/>
        </w:rPr>
        <w:t>).</w:t>
      </w:r>
    </w:p>
    <w:p w14:paraId="5AA4BC13" w14:textId="63BDE2CC" w:rsidR="000427BC" w:rsidRPr="00805FA3" w:rsidRDefault="0097304C" w:rsidP="001F119E">
      <w:pPr>
        <w:pStyle w:val="WW-3"/>
        <w:shd w:val="clear" w:color="auto" w:fill="FFFFFF"/>
        <w:ind w:right="28"/>
        <w:rPr>
          <w:rFonts w:ascii="Arial Narrow" w:hAnsi="Arial Narrow" w:cs="Arial Narrow"/>
          <w:color w:val="000000"/>
          <w:sz w:val="22"/>
          <w:szCs w:val="22"/>
        </w:rPr>
      </w:pPr>
      <w:r>
        <w:rPr>
          <w:rFonts w:ascii="Arial Narrow" w:hAnsi="Arial Narrow" w:cs="Arial Narrow"/>
          <w:sz w:val="22"/>
        </w:rPr>
        <w:lastRenderedPageBreak/>
        <w:t>3</w:t>
      </w:r>
      <w:r w:rsidR="000427BC" w:rsidRPr="00805FA3">
        <w:rPr>
          <w:rFonts w:ascii="Arial Narrow" w:hAnsi="Arial Narrow" w:cs="Arial Narrow"/>
          <w:sz w:val="22"/>
        </w:rPr>
        <w:t xml:space="preserve">.2.8. </w:t>
      </w:r>
      <w:bookmarkStart w:id="5" w:name="_Hlk56773748"/>
      <w:r w:rsidR="000427BC" w:rsidRPr="00805FA3">
        <w:rPr>
          <w:rFonts w:ascii="Arial Narrow" w:hAnsi="Arial Narrow" w:cs="Arial Narrow"/>
          <w:sz w:val="22"/>
        </w:rPr>
        <w:t xml:space="preserve">Своевременно выставлять Арендатору </w:t>
      </w:r>
      <w:r w:rsidR="000427BC" w:rsidRPr="00805FA3">
        <w:rPr>
          <w:rFonts w:ascii="Arial Narrow" w:hAnsi="Arial Narrow" w:cs="Arial Narrow"/>
          <w:sz w:val="22"/>
          <w:szCs w:val="22"/>
        </w:rPr>
        <w:t>счета по переменной части арендной платы за прошедший календарный месяц аренды, с обязательным приложением расчёта стоимости коммунальных услуг и подтверждающих документов от поставщиков коммунальных услуг с указанием тарифов, установленных на данные услуги (копии)</w:t>
      </w:r>
      <w:r w:rsidR="000427BC" w:rsidRPr="00805FA3">
        <w:rPr>
          <w:rFonts w:ascii="Arial Narrow" w:hAnsi="Arial Narrow" w:cs="Arial Narrow"/>
          <w:color w:val="000000"/>
          <w:sz w:val="22"/>
          <w:szCs w:val="22"/>
        </w:rPr>
        <w:t>.</w:t>
      </w:r>
    </w:p>
    <w:p w14:paraId="7CD013F1" w14:textId="0DCBBEC9" w:rsidR="000427BC" w:rsidRPr="00805FA3" w:rsidRDefault="0097304C" w:rsidP="001F119E">
      <w:pPr>
        <w:pStyle w:val="WW-3"/>
        <w:shd w:val="clear" w:color="auto" w:fill="FFFFFF"/>
        <w:ind w:right="28"/>
        <w:rPr>
          <w:rFonts w:ascii="Arial Narrow" w:hAnsi="Arial Narrow" w:cs="Arial Narrow"/>
          <w:color w:val="000000"/>
          <w:sz w:val="22"/>
          <w:szCs w:val="22"/>
        </w:rPr>
      </w:pPr>
      <w:r>
        <w:rPr>
          <w:rFonts w:ascii="Arial Narrow" w:hAnsi="Arial Narrow" w:cs="Arial Narrow"/>
          <w:sz w:val="22"/>
          <w:szCs w:val="22"/>
        </w:rPr>
        <w:t>3</w:t>
      </w:r>
      <w:r w:rsidR="000427BC" w:rsidRPr="00805FA3">
        <w:rPr>
          <w:rFonts w:ascii="Arial Narrow" w:hAnsi="Arial Narrow" w:cs="Arial Narrow"/>
          <w:sz w:val="22"/>
          <w:szCs w:val="22"/>
        </w:rPr>
        <w:t xml:space="preserve">.2.8.1. </w:t>
      </w:r>
      <w:r w:rsidR="001B2EC0" w:rsidRPr="00805FA3">
        <w:rPr>
          <w:rFonts w:ascii="Arial Narrow" w:hAnsi="Arial Narrow" w:cs="Arial Narrow"/>
          <w:sz w:val="22"/>
          <w:szCs w:val="22"/>
        </w:rPr>
        <w:t>В</w:t>
      </w:r>
      <w:r w:rsidR="000427BC" w:rsidRPr="00805FA3">
        <w:rPr>
          <w:rFonts w:ascii="Arial Narrow" w:hAnsi="Arial Narrow" w:cs="Arial Narrow"/>
          <w:sz w:val="22"/>
          <w:szCs w:val="22"/>
        </w:rPr>
        <w:t xml:space="preserve"> течение 5 рабочих дней с момента оплаты Арендатором счета по переменной части ежемесячной арендной платы </w:t>
      </w:r>
      <w:bookmarkStart w:id="6" w:name="_Hlk790200"/>
      <w:r w:rsidR="001B2EC0" w:rsidRPr="00805FA3">
        <w:rPr>
          <w:rFonts w:ascii="Arial Narrow" w:hAnsi="Arial Narrow" w:cs="Arial Narrow"/>
          <w:sz w:val="22"/>
          <w:szCs w:val="22"/>
        </w:rPr>
        <w:t xml:space="preserve">предоставлять Арендатору </w:t>
      </w:r>
      <w:r w:rsidR="000427BC" w:rsidRPr="00805FA3">
        <w:rPr>
          <w:rFonts w:ascii="Arial Narrow" w:hAnsi="Arial Narrow" w:cs="Arial Narrow"/>
          <w:sz w:val="22"/>
          <w:szCs w:val="22"/>
        </w:rPr>
        <w:t xml:space="preserve">подписанные со своей стороны оригиналы всех документов, </w:t>
      </w:r>
      <w:r w:rsidR="000427BC" w:rsidRPr="00805FA3">
        <w:rPr>
          <w:rFonts w:ascii="Arial Narrow" w:hAnsi="Arial Narrow" w:cs="Arial Narrow"/>
          <w:color w:val="000000"/>
          <w:sz w:val="22"/>
          <w:szCs w:val="22"/>
        </w:rPr>
        <w:t>необходимых для бухгалтерской отчетности Арендатора</w:t>
      </w:r>
      <w:bookmarkEnd w:id="6"/>
      <w:r w:rsidR="000427BC" w:rsidRPr="00805FA3">
        <w:rPr>
          <w:rFonts w:ascii="Arial Narrow" w:hAnsi="Arial Narrow" w:cs="Arial Narrow"/>
          <w:color w:val="000000"/>
          <w:sz w:val="22"/>
          <w:szCs w:val="22"/>
        </w:rPr>
        <w:t>, включая, но не ограничиваясь, следующие документы:</w:t>
      </w:r>
    </w:p>
    <w:p w14:paraId="559A0C18" w14:textId="77777777" w:rsidR="000427BC" w:rsidRPr="00805FA3" w:rsidRDefault="000427BC" w:rsidP="001F119E">
      <w:pPr>
        <w:pStyle w:val="WW-3"/>
        <w:shd w:val="clear" w:color="auto" w:fill="FFFFFF"/>
        <w:ind w:right="28"/>
        <w:rPr>
          <w:rFonts w:ascii="Arial Narrow" w:hAnsi="Arial Narrow" w:cs="Arial Narrow"/>
          <w:color w:val="000000"/>
          <w:sz w:val="22"/>
          <w:szCs w:val="22"/>
        </w:rPr>
      </w:pPr>
      <w:r w:rsidRPr="00805FA3">
        <w:rPr>
          <w:rFonts w:ascii="Arial Narrow" w:hAnsi="Arial Narrow" w:cs="Arial Narrow"/>
          <w:color w:val="000000"/>
          <w:sz w:val="22"/>
          <w:szCs w:val="22"/>
        </w:rPr>
        <w:t xml:space="preserve"> - Акт сдачи-приемки оказанных услуг (выполненных работ) за отчетный (оплачиваемый) период или иной аналогичный и допустимый с точки зрения законодательства для целей бухгалтерского учета документ;</w:t>
      </w:r>
    </w:p>
    <w:p w14:paraId="11CEE530" w14:textId="77777777" w:rsidR="000427BC" w:rsidRPr="00805FA3" w:rsidRDefault="000427BC" w:rsidP="001F119E">
      <w:pPr>
        <w:pStyle w:val="WW-3"/>
        <w:shd w:val="clear" w:color="auto" w:fill="FFFFFF"/>
        <w:ind w:right="28"/>
        <w:rPr>
          <w:rFonts w:ascii="Arial Narrow" w:hAnsi="Arial Narrow" w:cs="Arial Narrow"/>
          <w:color w:val="000000"/>
          <w:sz w:val="22"/>
          <w:szCs w:val="22"/>
        </w:rPr>
      </w:pPr>
      <w:r w:rsidRPr="00805FA3">
        <w:rPr>
          <w:rFonts w:ascii="Arial Narrow" w:hAnsi="Arial Narrow" w:cs="Arial Narrow"/>
          <w:color w:val="000000"/>
          <w:sz w:val="22"/>
          <w:szCs w:val="22"/>
        </w:rPr>
        <w:t>- счет-фактуру за отчетный (оплачиваемый) период (если Арендодатель находится на общей системе налогообложения (ОСН));</w:t>
      </w:r>
    </w:p>
    <w:p w14:paraId="493B2E90" w14:textId="77777777" w:rsidR="000427BC" w:rsidRPr="00805FA3" w:rsidRDefault="000427BC" w:rsidP="001F119E">
      <w:pPr>
        <w:pStyle w:val="WW-3"/>
        <w:shd w:val="clear" w:color="auto" w:fill="FFFFFF"/>
        <w:ind w:right="28"/>
      </w:pPr>
      <w:r w:rsidRPr="00805FA3">
        <w:rPr>
          <w:rFonts w:ascii="Arial Narrow" w:hAnsi="Arial Narrow" w:cs="Arial Narrow"/>
          <w:color w:val="000000"/>
          <w:sz w:val="22"/>
          <w:szCs w:val="22"/>
        </w:rPr>
        <w:t>- другие документы, требуемые в силу прямого указания законодательства или на основании нормативно-правовых или нормативных актов государственных органов</w:t>
      </w:r>
      <w:bookmarkEnd w:id="5"/>
      <w:r w:rsidRPr="00805FA3">
        <w:rPr>
          <w:rFonts w:ascii="Arial Narrow" w:hAnsi="Arial Narrow" w:cs="Arial Narrow"/>
          <w:color w:val="000000"/>
          <w:sz w:val="22"/>
          <w:szCs w:val="22"/>
        </w:rPr>
        <w:t>.</w:t>
      </w:r>
    </w:p>
    <w:p w14:paraId="7E763921" w14:textId="550489BC" w:rsidR="000427BC" w:rsidRPr="00805FA3" w:rsidRDefault="0097304C" w:rsidP="001F119E">
      <w:pPr>
        <w:pStyle w:val="WW-31"/>
        <w:widowControl/>
        <w:tabs>
          <w:tab w:val="left" w:pos="426"/>
          <w:tab w:val="left" w:pos="851"/>
        </w:tabs>
        <w:ind w:right="28"/>
      </w:pPr>
      <w:r>
        <w:rPr>
          <w:rFonts w:ascii="Arial Narrow" w:hAnsi="Arial Narrow" w:cs="Arial Narrow"/>
          <w:color w:val="000000"/>
          <w:szCs w:val="22"/>
        </w:rPr>
        <w:t>3</w:t>
      </w:r>
      <w:r w:rsidR="000427BC" w:rsidRPr="00805FA3">
        <w:rPr>
          <w:rFonts w:ascii="Arial Narrow" w:hAnsi="Arial Narrow" w:cs="Arial Narrow"/>
          <w:color w:val="000000"/>
          <w:szCs w:val="22"/>
        </w:rPr>
        <w:t>.2.9. При плановом отключении электро- и теплоэнергии, водоснабжения (горячего и холодного) в связи с централизованным отключением ресурсоснабжающими организациями или в связи с проведением профилактических (плановых) работ, уведомить Арендатора об этом в день получения уведомления от ресурсоснабжающих организаций.</w:t>
      </w:r>
    </w:p>
    <w:p w14:paraId="187A99A2" w14:textId="5FC5B891" w:rsidR="000427BC" w:rsidRPr="000665AE" w:rsidRDefault="0097304C" w:rsidP="00F03DF7">
      <w:pPr>
        <w:pStyle w:val="WW-31"/>
        <w:widowControl/>
        <w:tabs>
          <w:tab w:val="left" w:pos="426"/>
          <w:tab w:val="left" w:pos="851"/>
          <w:tab w:val="left" w:pos="1960"/>
        </w:tabs>
        <w:ind w:right="28"/>
        <w:rPr>
          <w:rFonts w:ascii="Arial Narrow" w:hAnsi="Arial Narrow" w:cs="Arial Narrow"/>
          <w:color w:val="000000"/>
          <w:szCs w:val="22"/>
        </w:rPr>
      </w:pPr>
      <w:r>
        <w:rPr>
          <w:rFonts w:ascii="Arial Narrow" w:hAnsi="Arial Narrow" w:cs="Arial Narrow"/>
          <w:color w:val="000000"/>
          <w:szCs w:val="22"/>
        </w:rPr>
        <w:t>3</w:t>
      </w:r>
      <w:r w:rsidR="000427BC" w:rsidRPr="00805FA3">
        <w:rPr>
          <w:rFonts w:ascii="Arial Narrow" w:hAnsi="Arial Narrow" w:cs="Arial Narrow"/>
          <w:color w:val="000000"/>
          <w:szCs w:val="22"/>
        </w:rPr>
        <w:t>.2.10. Обеспечить на дату передачи Помещения соответствие Помещения его назначению и условиям Договора, а также противопожарным, санитарно-гигиеническим, техническим правилам и другим нормативным документам, распространяющим свое действие на Помещение</w:t>
      </w:r>
      <w:r w:rsidR="005E2AF8" w:rsidRPr="00805FA3">
        <w:rPr>
          <w:rFonts w:ascii="Arial Narrow" w:hAnsi="Arial Narrow" w:cs="Arial Narrow"/>
          <w:color w:val="000000"/>
          <w:szCs w:val="22"/>
        </w:rPr>
        <w:t xml:space="preserve">, а также готовность </w:t>
      </w:r>
      <w:r w:rsidR="005E2AF8" w:rsidRPr="000665AE">
        <w:rPr>
          <w:rFonts w:ascii="Arial Narrow" w:hAnsi="Arial Narrow" w:cs="Arial Narrow"/>
          <w:color w:val="000000"/>
          <w:szCs w:val="22"/>
        </w:rPr>
        <w:t>Помещения к проведению Подготовительных работ</w:t>
      </w:r>
      <w:r w:rsidR="00F70E9E" w:rsidRPr="000665AE">
        <w:rPr>
          <w:rFonts w:ascii="Arial Narrow" w:hAnsi="Arial Narrow" w:cs="Arial Narrow"/>
          <w:color w:val="000000"/>
          <w:szCs w:val="22"/>
        </w:rPr>
        <w:t>.</w:t>
      </w:r>
    </w:p>
    <w:p w14:paraId="32648C08" w14:textId="00758E8D" w:rsidR="000427BC" w:rsidRPr="000665AE" w:rsidRDefault="0097304C" w:rsidP="00F03DF7">
      <w:pPr>
        <w:pStyle w:val="WW-31"/>
        <w:widowControl/>
        <w:tabs>
          <w:tab w:val="left" w:pos="426"/>
          <w:tab w:val="left" w:pos="851"/>
          <w:tab w:val="left" w:pos="1960"/>
        </w:tabs>
        <w:ind w:right="28"/>
        <w:rPr>
          <w:rFonts w:ascii="Arial Narrow" w:hAnsi="Arial Narrow" w:cs="Arial Narrow"/>
          <w:color w:val="000000"/>
          <w:szCs w:val="22"/>
        </w:rPr>
      </w:pPr>
      <w:r w:rsidRPr="000665AE">
        <w:rPr>
          <w:rFonts w:ascii="Arial Narrow" w:hAnsi="Arial Narrow"/>
          <w:color w:val="000000"/>
        </w:rPr>
        <w:t>3</w:t>
      </w:r>
      <w:r w:rsidR="000427BC" w:rsidRPr="000665AE">
        <w:rPr>
          <w:rFonts w:ascii="Arial Narrow" w:hAnsi="Arial Narrow"/>
          <w:color w:val="000000"/>
        </w:rPr>
        <w:t xml:space="preserve">.2.11. </w:t>
      </w:r>
      <w:r w:rsidR="005C14AF" w:rsidRPr="000665AE">
        <w:rPr>
          <w:rFonts w:ascii="Arial Narrow" w:hAnsi="Arial Narrow"/>
          <w:color w:val="000000"/>
        </w:rPr>
        <w:t>Согласовать ремонтно-строительные работы Арендатора в Помещении в течение</w:t>
      </w:r>
      <w:r w:rsidR="00D7739E" w:rsidRPr="000665AE">
        <w:rPr>
          <w:rFonts w:ascii="Arial Narrow" w:hAnsi="Arial Narrow"/>
          <w:color w:val="000000"/>
        </w:rPr>
        <w:t xml:space="preserve"> 2</w:t>
      </w:r>
      <w:r w:rsidR="005C14AF" w:rsidRPr="000665AE">
        <w:rPr>
          <w:rFonts w:ascii="Arial Narrow" w:hAnsi="Arial Narrow"/>
          <w:color w:val="000000"/>
        </w:rPr>
        <w:t xml:space="preserve"> </w:t>
      </w:r>
      <w:r w:rsidR="00D7739E" w:rsidRPr="000665AE">
        <w:rPr>
          <w:rFonts w:ascii="Arial Narrow" w:hAnsi="Arial Narrow"/>
          <w:color w:val="000000"/>
        </w:rPr>
        <w:t>(</w:t>
      </w:r>
      <w:r w:rsidR="005C14AF" w:rsidRPr="000665AE">
        <w:rPr>
          <w:rFonts w:ascii="Arial Narrow" w:hAnsi="Arial Narrow"/>
          <w:color w:val="000000"/>
        </w:rPr>
        <w:t>двух</w:t>
      </w:r>
      <w:r w:rsidR="00D7739E" w:rsidRPr="000665AE">
        <w:rPr>
          <w:rFonts w:ascii="Arial Narrow" w:hAnsi="Arial Narrow"/>
          <w:color w:val="000000"/>
        </w:rPr>
        <w:t>)</w:t>
      </w:r>
      <w:r w:rsidR="005C14AF" w:rsidRPr="000665AE">
        <w:rPr>
          <w:rFonts w:ascii="Arial Narrow" w:hAnsi="Arial Narrow"/>
          <w:color w:val="000000"/>
        </w:rPr>
        <w:t xml:space="preserve"> рабочих дней с даты получения документов от Арендатора, если такое согласование требуется в соответствии с условиями Договора</w:t>
      </w:r>
      <w:r w:rsidR="000427BC" w:rsidRPr="000665AE">
        <w:rPr>
          <w:rFonts w:ascii="Arial Narrow" w:hAnsi="Arial Narrow"/>
          <w:color w:val="000000"/>
        </w:rPr>
        <w:t>.</w:t>
      </w:r>
    </w:p>
    <w:p w14:paraId="3CA336DE" w14:textId="049C029D" w:rsidR="0097304C" w:rsidRPr="0044085F" w:rsidRDefault="0097304C" w:rsidP="0044085F">
      <w:pPr>
        <w:pStyle w:val="WW-31"/>
        <w:widowControl/>
        <w:tabs>
          <w:tab w:val="left" w:pos="426"/>
          <w:tab w:val="left" w:pos="851"/>
          <w:tab w:val="left" w:pos="1960"/>
        </w:tabs>
        <w:ind w:right="28"/>
        <w:rPr>
          <w:rFonts w:ascii="Arial Narrow" w:hAnsi="Arial Narrow" w:cs="Arial Narrow"/>
          <w:color w:val="auto"/>
          <w:szCs w:val="22"/>
        </w:rPr>
      </w:pPr>
      <w:r w:rsidRPr="000665AE">
        <w:rPr>
          <w:rFonts w:ascii="Arial Narrow" w:hAnsi="Arial Narrow" w:cs="Arial Narrow"/>
          <w:color w:val="000000"/>
          <w:szCs w:val="22"/>
        </w:rPr>
        <w:t>3</w:t>
      </w:r>
      <w:r w:rsidR="000F001B" w:rsidRPr="000665AE">
        <w:rPr>
          <w:rFonts w:ascii="Arial Narrow" w:hAnsi="Arial Narrow" w:cs="Arial Narrow"/>
          <w:color w:val="000000"/>
          <w:szCs w:val="22"/>
        </w:rPr>
        <w:t xml:space="preserve">.2.12. </w:t>
      </w:r>
      <w:bookmarkStart w:id="7" w:name="_Hlk56773684"/>
      <w:r w:rsidRPr="000665AE">
        <w:rPr>
          <w:rFonts w:ascii="Arial Narrow" w:hAnsi="Arial Narrow" w:cs="Arial Narrow"/>
          <w:color w:val="000000"/>
          <w:szCs w:val="22"/>
        </w:rPr>
        <w:t xml:space="preserve">Арендодатель обязуется предоставить Арендатору площадку с возможностью установки контейнеров для пищевых и твердых коммунальных отходов </w:t>
      </w:r>
      <w:r w:rsidR="00DE0756" w:rsidRPr="000665AE">
        <w:rPr>
          <w:rFonts w:ascii="Arial Narrow" w:hAnsi="Arial Narrow" w:cs="Arial Narrow"/>
          <w:color w:val="auto"/>
        </w:rPr>
        <w:t xml:space="preserve">на прилегающей территории к Помещению/Зданию или в радиусе </w:t>
      </w:r>
      <w:r w:rsidRPr="000665AE">
        <w:rPr>
          <w:rFonts w:ascii="Arial Narrow" w:hAnsi="Arial Narrow" w:cs="Arial Narrow"/>
          <w:color w:val="auto"/>
        </w:rPr>
        <w:t xml:space="preserve">20 </w:t>
      </w:r>
      <w:r w:rsidR="00DE0756" w:rsidRPr="000665AE">
        <w:rPr>
          <w:rFonts w:ascii="Arial Narrow" w:hAnsi="Arial Narrow" w:cs="Arial Narrow"/>
          <w:color w:val="auto"/>
        </w:rPr>
        <w:t xml:space="preserve">м от него место (площадку) для размещения контейнеров </w:t>
      </w:r>
      <w:r w:rsidRPr="000665AE">
        <w:rPr>
          <w:rFonts w:ascii="Arial Narrow" w:hAnsi="Arial Narrow" w:cs="Arial Narrow"/>
          <w:color w:val="000000"/>
          <w:szCs w:val="22"/>
        </w:rPr>
        <w:t>для пищевых и твердых коммунальных отходов</w:t>
      </w:r>
      <w:r w:rsidR="00DE0756" w:rsidRPr="000665AE">
        <w:rPr>
          <w:rFonts w:ascii="Arial Narrow" w:hAnsi="Arial Narrow" w:cs="Arial Narrow"/>
          <w:color w:val="auto"/>
        </w:rPr>
        <w:t>.</w:t>
      </w:r>
      <w:r w:rsidRPr="000665AE">
        <w:rPr>
          <w:rFonts w:ascii="Arial Narrow" w:hAnsi="Arial Narrow" w:cs="Arial Narrow"/>
          <w:color w:val="auto"/>
        </w:rPr>
        <w:t xml:space="preserve"> </w:t>
      </w:r>
      <w:r w:rsidRPr="000665AE">
        <w:rPr>
          <w:rFonts w:ascii="Arial Narrow" w:hAnsi="Arial Narrow" w:cs="Arial Narrow"/>
          <w:color w:val="000000"/>
          <w:szCs w:val="22"/>
        </w:rPr>
        <w:t>Арендная плата за предоставление площадки не взимается.</w:t>
      </w:r>
      <w:bookmarkEnd w:id="7"/>
      <w:r w:rsidR="0044085F" w:rsidRPr="000665AE">
        <w:rPr>
          <w:rFonts w:ascii="Arial Narrow" w:hAnsi="Arial Narrow" w:cs="Arial Narrow"/>
          <w:color w:val="000000"/>
          <w:szCs w:val="22"/>
        </w:rPr>
        <w:t xml:space="preserve"> Арендная плата</w:t>
      </w:r>
      <w:r w:rsidR="000665AE">
        <w:rPr>
          <w:rFonts w:ascii="Arial Narrow" w:hAnsi="Arial Narrow" w:cs="Arial Narrow"/>
          <w:color w:val="000000"/>
          <w:szCs w:val="22"/>
        </w:rPr>
        <w:t>, либо иные дополнительные платежи</w:t>
      </w:r>
      <w:r w:rsidR="0044085F" w:rsidRPr="000665AE">
        <w:rPr>
          <w:rFonts w:ascii="Arial Narrow" w:hAnsi="Arial Narrow" w:cs="Arial Narrow"/>
          <w:color w:val="000000"/>
          <w:szCs w:val="22"/>
        </w:rPr>
        <w:t xml:space="preserve"> за предоставление площадки не взымается, и входит в </w:t>
      </w:r>
      <w:r w:rsidR="00CC444D" w:rsidRPr="000665AE">
        <w:rPr>
          <w:rFonts w:ascii="Arial Narrow" w:hAnsi="Arial Narrow" w:cs="Arial Narrow"/>
          <w:color w:val="000000"/>
          <w:szCs w:val="22"/>
        </w:rPr>
        <w:t xml:space="preserve">сумму </w:t>
      </w:r>
      <w:r w:rsidR="00D7739E" w:rsidRPr="000665AE">
        <w:rPr>
          <w:rFonts w:ascii="Arial Narrow" w:hAnsi="Arial Narrow" w:cs="Arial Narrow"/>
          <w:color w:val="000000"/>
          <w:szCs w:val="22"/>
        </w:rPr>
        <w:t>постоянной части ежемесячной</w:t>
      </w:r>
      <w:r w:rsidR="00CA77BC" w:rsidRPr="000665AE">
        <w:rPr>
          <w:rFonts w:ascii="Arial Narrow" w:hAnsi="Arial Narrow" w:cs="Arial Narrow"/>
          <w:color w:val="000000"/>
          <w:szCs w:val="22"/>
        </w:rPr>
        <w:t xml:space="preserve"> арендной платы.</w:t>
      </w:r>
    </w:p>
    <w:p w14:paraId="08C33232" w14:textId="77777777" w:rsidR="00CF18AE" w:rsidRPr="00CF18AE" w:rsidRDefault="00CF18AE" w:rsidP="00CF18AE">
      <w:pPr>
        <w:pStyle w:val="aff3"/>
        <w:widowControl/>
        <w:numPr>
          <w:ilvl w:val="0"/>
          <w:numId w:val="12"/>
        </w:numPr>
        <w:shd w:val="clear" w:color="auto" w:fill="FFFFFF" w:themeFill="background1"/>
        <w:tabs>
          <w:tab w:val="left" w:pos="426"/>
          <w:tab w:val="left" w:pos="851"/>
          <w:tab w:val="left" w:pos="1960"/>
        </w:tabs>
        <w:overflowPunct/>
        <w:autoSpaceDE/>
        <w:autoSpaceDN w:val="0"/>
        <w:ind w:right="29"/>
        <w:contextualSpacing w:val="0"/>
        <w:jc w:val="both"/>
        <w:rPr>
          <w:rFonts w:ascii="Arial Narrow" w:hAnsi="Arial Narrow" w:cs="Arial Narrow"/>
          <w:vanish/>
          <w:sz w:val="22"/>
        </w:rPr>
      </w:pPr>
    </w:p>
    <w:p w14:paraId="3B637A75" w14:textId="77777777" w:rsidR="00CF18AE" w:rsidRPr="00CF18AE" w:rsidRDefault="00CF18AE" w:rsidP="00CF18AE">
      <w:pPr>
        <w:pStyle w:val="aff3"/>
        <w:widowControl/>
        <w:numPr>
          <w:ilvl w:val="0"/>
          <w:numId w:val="12"/>
        </w:numPr>
        <w:shd w:val="clear" w:color="auto" w:fill="FFFFFF" w:themeFill="background1"/>
        <w:tabs>
          <w:tab w:val="left" w:pos="426"/>
          <w:tab w:val="left" w:pos="851"/>
          <w:tab w:val="left" w:pos="1960"/>
        </w:tabs>
        <w:overflowPunct/>
        <w:autoSpaceDE/>
        <w:autoSpaceDN w:val="0"/>
        <w:ind w:right="29"/>
        <w:contextualSpacing w:val="0"/>
        <w:jc w:val="both"/>
        <w:rPr>
          <w:rFonts w:ascii="Arial Narrow" w:hAnsi="Arial Narrow" w:cs="Arial Narrow"/>
          <w:vanish/>
          <w:sz w:val="22"/>
        </w:rPr>
      </w:pPr>
    </w:p>
    <w:p w14:paraId="10B11C13" w14:textId="77777777" w:rsidR="00CF18AE" w:rsidRPr="00CF18AE" w:rsidRDefault="00CF18AE" w:rsidP="00CF18AE">
      <w:pPr>
        <w:pStyle w:val="aff3"/>
        <w:widowControl/>
        <w:numPr>
          <w:ilvl w:val="1"/>
          <w:numId w:val="12"/>
        </w:numPr>
        <w:shd w:val="clear" w:color="auto" w:fill="FFFFFF" w:themeFill="background1"/>
        <w:tabs>
          <w:tab w:val="left" w:pos="426"/>
          <w:tab w:val="left" w:pos="851"/>
          <w:tab w:val="left" w:pos="1960"/>
        </w:tabs>
        <w:overflowPunct/>
        <w:autoSpaceDE/>
        <w:autoSpaceDN w:val="0"/>
        <w:ind w:right="29"/>
        <w:contextualSpacing w:val="0"/>
        <w:jc w:val="both"/>
        <w:rPr>
          <w:rFonts w:ascii="Arial Narrow" w:hAnsi="Arial Narrow" w:cs="Arial Narrow"/>
          <w:vanish/>
          <w:sz w:val="22"/>
        </w:rPr>
      </w:pPr>
    </w:p>
    <w:p w14:paraId="442BE6A3" w14:textId="725DB9E3" w:rsidR="00DE0756" w:rsidRPr="00CF18AE" w:rsidRDefault="00DE0756" w:rsidP="00CF18AE">
      <w:pPr>
        <w:pStyle w:val="WW-31"/>
        <w:widowControl/>
        <w:numPr>
          <w:ilvl w:val="2"/>
          <w:numId w:val="12"/>
        </w:numPr>
        <w:shd w:val="clear" w:color="auto" w:fill="FFFFFF" w:themeFill="background1"/>
        <w:tabs>
          <w:tab w:val="left" w:pos="0"/>
          <w:tab w:val="left" w:pos="851"/>
          <w:tab w:val="left" w:pos="1960"/>
        </w:tabs>
        <w:overflowPunct/>
        <w:autoSpaceDE/>
        <w:autoSpaceDN w:val="0"/>
        <w:ind w:left="0" w:right="29" w:firstLine="0"/>
        <w:rPr>
          <w:rFonts w:ascii="Arial Narrow" w:hAnsi="Arial Narrow" w:cs="Arial Narrow"/>
          <w:color w:val="auto"/>
          <w:szCs w:val="22"/>
        </w:rPr>
      </w:pPr>
      <w:r w:rsidRPr="00805FA3">
        <w:rPr>
          <w:rFonts w:ascii="Arial Narrow" w:hAnsi="Arial Narrow" w:cs="Arial Narrow"/>
          <w:color w:val="auto"/>
        </w:rPr>
        <w:t>Обеспечивать возможность беспрепятственного использования Арендатором мест общего пользования в Здании, где расположено Помещение, зоны разгрузки/погрузки, не ограничивать каким-либо образом права Арендатора по пользованию, не осуществлять действий, которые могут привести к такому ограничению. Арендодатель не вправе устанавливать оборудование, конструкции, торговые места в местах общего пользования, препятствующие, ограждающие входы и выходы из Помещения. Арендодатель должен содержать Здани</w:t>
      </w:r>
      <w:r w:rsidR="00127AF3" w:rsidRPr="00805FA3">
        <w:rPr>
          <w:rFonts w:ascii="Arial Narrow" w:hAnsi="Arial Narrow" w:cs="Arial Narrow"/>
          <w:color w:val="auto"/>
        </w:rPr>
        <w:t>е</w:t>
      </w:r>
      <w:r w:rsidRPr="00805FA3">
        <w:rPr>
          <w:rFonts w:ascii="Arial Narrow" w:hAnsi="Arial Narrow" w:cs="Arial Narrow"/>
          <w:color w:val="auto"/>
        </w:rPr>
        <w:t xml:space="preserve">, в котором расположено Помещение в надлежащем состоянии и по требованию надзорных органов устранять нарушения в установленные сроки своими силами </w:t>
      </w:r>
      <w:r w:rsidRPr="00CF18AE">
        <w:rPr>
          <w:rFonts w:ascii="Arial Narrow" w:hAnsi="Arial Narrow" w:cs="Arial Narrow"/>
          <w:color w:val="auto"/>
        </w:rPr>
        <w:t>и за свой счет, а также не вправе преграждать подъездные пути к Помещению/Зданию, зоне разгрузки/погрузки Арендатора.</w:t>
      </w:r>
    </w:p>
    <w:p w14:paraId="633BDF51" w14:textId="09973A38" w:rsidR="00152075" w:rsidRPr="00CF18AE" w:rsidRDefault="0097304C" w:rsidP="001E53D6">
      <w:pPr>
        <w:pStyle w:val="WW-31"/>
        <w:widowControl/>
        <w:numPr>
          <w:ilvl w:val="2"/>
          <w:numId w:val="12"/>
        </w:numPr>
        <w:shd w:val="clear" w:color="auto" w:fill="FFFFFF" w:themeFill="background1"/>
        <w:tabs>
          <w:tab w:val="left" w:pos="426"/>
          <w:tab w:val="left" w:pos="851"/>
        </w:tabs>
        <w:overflowPunct/>
        <w:autoSpaceDE/>
        <w:autoSpaceDN w:val="0"/>
        <w:ind w:left="0" w:right="29" w:firstLine="0"/>
        <w:rPr>
          <w:rFonts w:ascii="Arial Narrow" w:hAnsi="Arial Narrow" w:cs="Arial Narrow"/>
          <w:color w:val="auto"/>
        </w:rPr>
      </w:pPr>
      <w:r w:rsidRPr="00CF18AE">
        <w:rPr>
          <w:rFonts w:ascii="Arial Narrow" w:hAnsi="Arial Narrow" w:cs="Arial Narrow"/>
          <w:color w:val="auto"/>
        </w:rPr>
        <w:t>Арендодатель обязан осуществлять профилактическое обслуживание, техническое обслуживание и текущий ремонт инженерных сетей и иных элементов Здания и Помещения в рамках Границ ответственности Арендодателя, установленных в соответствии с Актом разграничения эксплуатационной ответственности (Приложение №</w:t>
      </w:r>
      <w:r w:rsidR="00D7739E" w:rsidRPr="00CF18AE">
        <w:rPr>
          <w:rFonts w:ascii="Arial Narrow" w:hAnsi="Arial Narrow" w:cs="Arial Narrow"/>
          <w:color w:val="auto"/>
        </w:rPr>
        <w:t xml:space="preserve"> </w:t>
      </w:r>
      <w:r w:rsidRPr="00CF18AE">
        <w:rPr>
          <w:rFonts w:ascii="Arial Narrow" w:hAnsi="Arial Narrow" w:cs="Arial Narrow"/>
          <w:color w:val="auto"/>
        </w:rPr>
        <w:t>3), а также о</w:t>
      </w:r>
      <w:r w:rsidR="00152075" w:rsidRPr="00CF18AE">
        <w:rPr>
          <w:rFonts w:ascii="Arial Narrow" w:hAnsi="Arial Narrow" w:cs="Arial Narrow"/>
          <w:color w:val="auto"/>
        </w:rPr>
        <w:t xml:space="preserve">существлять уборку прилегающей территории (включая уборку снега в зимний период) и </w:t>
      </w:r>
      <w:r w:rsidR="00D7739E" w:rsidRPr="00CF18AE">
        <w:rPr>
          <w:rFonts w:ascii="Arial Narrow" w:hAnsi="Arial Narrow" w:cs="Arial Narrow"/>
          <w:color w:val="auto"/>
        </w:rPr>
        <w:t>м</w:t>
      </w:r>
      <w:r w:rsidR="00152075" w:rsidRPr="00CF18AE">
        <w:rPr>
          <w:rFonts w:ascii="Arial Narrow" w:hAnsi="Arial Narrow" w:cs="Arial Narrow"/>
          <w:color w:val="auto"/>
        </w:rPr>
        <w:t>ест общего пользования.</w:t>
      </w:r>
    </w:p>
    <w:p w14:paraId="0AF31A0B" w14:textId="100ABBE8" w:rsidR="001E53D6" w:rsidRPr="00CF18AE" w:rsidRDefault="001E53D6" w:rsidP="001E53D6">
      <w:pPr>
        <w:pStyle w:val="WW-31"/>
        <w:widowControl/>
        <w:numPr>
          <w:ilvl w:val="2"/>
          <w:numId w:val="12"/>
        </w:numPr>
        <w:shd w:val="clear" w:color="auto" w:fill="FFFFFF" w:themeFill="background1"/>
        <w:tabs>
          <w:tab w:val="left" w:pos="426"/>
          <w:tab w:val="left" w:pos="851"/>
        </w:tabs>
        <w:overflowPunct/>
        <w:autoSpaceDE/>
        <w:autoSpaceDN w:val="0"/>
        <w:ind w:left="0" w:right="29" w:firstLine="0"/>
        <w:rPr>
          <w:rFonts w:ascii="Arial Narrow" w:hAnsi="Arial Narrow" w:cs="Arial Narrow"/>
          <w:color w:val="auto"/>
          <w:szCs w:val="22"/>
        </w:rPr>
      </w:pPr>
      <w:r w:rsidRPr="00CF18AE">
        <w:rPr>
          <w:rFonts w:ascii="Arial Narrow" w:hAnsi="Arial Narrow" w:cs="Arial Narrow"/>
          <w:color w:val="auto"/>
          <w:szCs w:val="22"/>
        </w:rPr>
        <w:t>Обеспечить Арендатора пропусками на вход/въезд на Территорию</w:t>
      </w:r>
      <w:r w:rsidR="00D7739E" w:rsidRPr="00CF18AE">
        <w:rPr>
          <w:rFonts w:ascii="Arial Narrow" w:hAnsi="Arial Narrow" w:cs="Arial Narrow"/>
          <w:color w:val="auto"/>
          <w:szCs w:val="22"/>
        </w:rPr>
        <w:t xml:space="preserve"> Здания</w:t>
      </w:r>
      <w:r w:rsidR="00D02AE0" w:rsidRPr="00CF18AE">
        <w:rPr>
          <w:rFonts w:ascii="Arial Narrow" w:hAnsi="Arial Narrow" w:cs="Arial Narrow"/>
          <w:color w:val="auto"/>
          <w:szCs w:val="22"/>
        </w:rPr>
        <w:t>,</w:t>
      </w:r>
      <w:r w:rsidRPr="00CF18AE">
        <w:rPr>
          <w:rFonts w:ascii="Arial Narrow" w:hAnsi="Arial Narrow" w:cs="Arial Narrow"/>
          <w:color w:val="auto"/>
          <w:szCs w:val="22"/>
        </w:rPr>
        <w:t xml:space="preserve"> где находится арендуемое Помещение (если въезд на территорию Арендодателя осуществляется по пропускам) и выделить </w:t>
      </w:r>
      <w:r w:rsidR="00D7739E" w:rsidRPr="00CF18AE">
        <w:rPr>
          <w:rFonts w:ascii="Arial Narrow" w:hAnsi="Arial Narrow" w:cs="Arial Narrow"/>
          <w:color w:val="auto"/>
          <w:szCs w:val="22"/>
        </w:rPr>
        <w:t>м</w:t>
      </w:r>
      <w:r w:rsidRPr="00CF18AE">
        <w:rPr>
          <w:rFonts w:ascii="Arial Narrow" w:hAnsi="Arial Narrow" w:cs="Arial Narrow"/>
          <w:color w:val="auto"/>
          <w:szCs w:val="22"/>
        </w:rPr>
        <w:t xml:space="preserve">еста парковки для автотранспорта Арендатора </w:t>
      </w:r>
      <w:r w:rsidR="00231815" w:rsidRPr="00CF18AE">
        <w:rPr>
          <w:rFonts w:ascii="Arial Narrow" w:hAnsi="Arial Narrow" w:cs="Arial Narrow"/>
          <w:color w:val="auto"/>
          <w:szCs w:val="22"/>
        </w:rPr>
        <w:t xml:space="preserve">в количестве </w:t>
      </w:r>
      <w:r w:rsidR="003E3812" w:rsidRPr="008803FF">
        <w:rPr>
          <w:rFonts w:ascii="Arial Narrow" w:hAnsi="Arial Narrow" w:cs="Arial Narrow"/>
          <w:color w:val="auto"/>
          <w:szCs w:val="22"/>
          <w:highlight w:val="yellow"/>
        </w:rPr>
        <w:t>____</w:t>
      </w:r>
      <w:r w:rsidR="00296AE1" w:rsidRPr="00CF18AE">
        <w:rPr>
          <w:rFonts w:ascii="Arial Narrow" w:hAnsi="Arial Narrow" w:cs="Arial Narrow"/>
          <w:color w:val="auto"/>
          <w:szCs w:val="22"/>
        </w:rPr>
        <w:t xml:space="preserve"> </w:t>
      </w:r>
      <w:r w:rsidR="00231815" w:rsidRPr="00CF18AE">
        <w:rPr>
          <w:rFonts w:ascii="Arial Narrow" w:hAnsi="Arial Narrow" w:cs="Arial Narrow"/>
          <w:color w:val="auto"/>
          <w:szCs w:val="22"/>
        </w:rPr>
        <w:t>машиномест</w:t>
      </w:r>
      <w:r w:rsidR="00874B8C" w:rsidRPr="00CF18AE">
        <w:rPr>
          <w:rFonts w:ascii="Arial Narrow" w:hAnsi="Arial Narrow" w:cs="Arial Narrow"/>
          <w:color w:val="auto"/>
          <w:szCs w:val="22"/>
        </w:rPr>
        <w:t xml:space="preserve">. Плата за машиноместа Арендодателем не взимается, так как уже учтена Сторонами в постоянной части ежемесячной арендной платы. </w:t>
      </w:r>
      <w:r w:rsidR="00231815" w:rsidRPr="00CF18AE">
        <w:rPr>
          <w:rFonts w:ascii="Arial Narrow" w:hAnsi="Arial Narrow" w:cs="Arial Narrow"/>
          <w:color w:val="auto"/>
          <w:szCs w:val="22"/>
        </w:rPr>
        <w:t xml:space="preserve"> </w:t>
      </w:r>
    </w:p>
    <w:p w14:paraId="2B3AD5E3" w14:textId="2089F5E6" w:rsidR="00423059" w:rsidRPr="00CF18AE" w:rsidRDefault="00423059" w:rsidP="006E2E11">
      <w:pPr>
        <w:pStyle w:val="WW-31"/>
        <w:widowControl/>
        <w:numPr>
          <w:ilvl w:val="2"/>
          <w:numId w:val="12"/>
        </w:numPr>
        <w:shd w:val="clear" w:color="auto" w:fill="FFFFFF" w:themeFill="background1"/>
        <w:tabs>
          <w:tab w:val="left" w:pos="426"/>
          <w:tab w:val="left" w:pos="851"/>
        </w:tabs>
        <w:overflowPunct/>
        <w:autoSpaceDE/>
        <w:autoSpaceDN w:val="0"/>
        <w:ind w:right="29" w:hanging="1440"/>
        <w:rPr>
          <w:rFonts w:ascii="Arial Narrow" w:hAnsi="Arial Narrow" w:cs="Arial Narrow"/>
          <w:color w:val="auto"/>
          <w:szCs w:val="22"/>
        </w:rPr>
      </w:pPr>
      <w:r w:rsidRPr="00CF18AE">
        <w:rPr>
          <w:rFonts w:ascii="Arial Narrow" w:hAnsi="Arial Narrow" w:cs="Arial Narrow"/>
          <w:color w:val="auto"/>
          <w:szCs w:val="22"/>
        </w:rPr>
        <w:t xml:space="preserve">Осуществлять охрану </w:t>
      </w:r>
      <w:r w:rsidR="00296AE1">
        <w:rPr>
          <w:rFonts w:ascii="Arial Narrow" w:hAnsi="Arial Narrow" w:cs="Arial Narrow"/>
          <w:color w:val="auto"/>
          <w:szCs w:val="22"/>
        </w:rPr>
        <w:t>территори</w:t>
      </w:r>
      <w:r w:rsidR="00615485">
        <w:rPr>
          <w:rFonts w:ascii="Arial Narrow" w:hAnsi="Arial Narrow" w:cs="Arial Narrow"/>
          <w:color w:val="auto"/>
          <w:szCs w:val="22"/>
        </w:rPr>
        <w:t>и</w:t>
      </w:r>
      <w:r w:rsidR="00296AE1">
        <w:rPr>
          <w:rFonts w:ascii="Arial Narrow" w:hAnsi="Arial Narrow" w:cs="Arial Narrow"/>
          <w:color w:val="auto"/>
          <w:szCs w:val="22"/>
        </w:rPr>
        <w:t xml:space="preserve"> </w:t>
      </w:r>
      <w:r w:rsidRPr="00CF18AE">
        <w:rPr>
          <w:rFonts w:ascii="Arial Narrow" w:hAnsi="Arial Narrow" w:cs="Arial Narrow"/>
          <w:color w:val="auto"/>
          <w:szCs w:val="22"/>
        </w:rPr>
        <w:t xml:space="preserve">по периметру </w:t>
      </w:r>
      <w:r w:rsidR="00D7739E" w:rsidRPr="00CF18AE">
        <w:rPr>
          <w:rFonts w:ascii="Arial Narrow" w:hAnsi="Arial Narrow" w:cs="Arial Narrow"/>
          <w:color w:val="auto"/>
          <w:szCs w:val="22"/>
        </w:rPr>
        <w:t>Здания</w:t>
      </w:r>
      <w:r w:rsidR="004268EC" w:rsidRPr="00CF18AE">
        <w:rPr>
          <w:rFonts w:ascii="Arial Narrow" w:hAnsi="Arial Narrow" w:cs="Arial Narrow"/>
          <w:color w:val="auto"/>
          <w:szCs w:val="22"/>
        </w:rPr>
        <w:t>,</w:t>
      </w:r>
      <w:r w:rsidRPr="00CF18AE">
        <w:rPr>
          <w:rFonts w:ascii="Arial Narrow" w:hAnsi="Arial Narrow" w:cs="Arial Narrow"/>
          <w:color w:val="auto"/>
          <w:szCs w:val="22"/>
        </w:rPr>
        <w:t xml:space="preserve"> где находится арендуемое Помещение.</w:t>
      </w:r>
    </w:p>
    <w:p w14:paraId="7E9F027D" w14:textId="3B0108C6" w:rsidR="006E2E11" w:rsidRPr="00CF18AE" w:rsidDel="00C21C8A" w:rsidRDefault="00D02AE0" w:rsidP="006E2E11">
      <w:pPr>
        <w:widowControl/>
        <w:shd w:val="clear" w:color="auto" w:fill="FFFFFF"/>
        <w:suppressAutoHyphens w:val="0"/>
        <w:overflowPunct/>
        <w:autoSpaceDE/>
        <w:jc w:val="both"/>
        <w:textAlignment w:val="auto"/>
        <w:rPr>
          <w:del w:id="8" w:author="user" w:date="2021-12-16T15:11:00Z"/>
          <w:rFonts w:ascii="Arial Narrow" w:eastAsia="Times New Roman" w:hAnsi="Arial Narrow" w:cs="Arial"/>
          <w:color w:val="000000"/>
          <w:sz w:val="22"/>
          <w:szCs w:val="22"/>
          <w:lang w:eastAsia="ru-RU"/>
        </w:rPr>
      </w:pPr>
      <w:del w:id="9" w:author="user" w:date="2021-12-16T15:11:00Z">
        <w:r w:rsidRPr="00CF18AE" w:rsidDel="00C21C8A">
          <w:rPr>
            <w:rFonts w:ascii="Arial Narrow" w:eastAsia="Times New Roman" w:hAnsi="Arial Narrow" w:cs="Arial"/>
            <w:color w:val="000000"/>
            <w:sz w:val="22"/>
            <w:szCs w:val="22"/>
            <w:lang w:eastAsia="ru-RU"/>
          </w:rPr>
          <w:delText>3</w:delText>
        </w:r>
        <w:r w:rsidR="006E2E11" w:rsidRPr="00CF18AE" w:rsidDel="00C21C8A">
          <w:rPr>
            <w:rFonts w:ascii="Arial Narrow" w:eastAsia="Times New Roman" w:hAnsi="Arial Narrow" w:cs="Arial"/>
            <w:color w:val="000000"/>
            <w:sz w:val="22"/>
            <w:szCs w:val="22"/>
            <w:lang w:eastAsia="ru-RU"/>
          </w:rPr>
          <w:delText>.2.17. Арендодатель самостоятельно и за свой счёт обслуживает и поддерживает в надлежащем работоспособном состоянии, установленную в Помещении систему пожаротушения. В результате чего Арендодатель самостоятельно несёт ответственность перед контролирующими органами за установленную в Помещении систему пожаротушения.</w:delText>
        </w:r>
      </w:del>
    </w:p>
    <w:p w14:paraId="5116BBED" w14:textId="59794012" w:rsidR="006E2E11" w:rsidRPr="00CF18AE" w:rsidDel="00C21C8A" w:rsidRDefault="006E2E11" w:rsidP="006E2E11">
      <w:pPr>
        <w:widowControl/>
        <w:shd w:val="clear" w:color="auto" w:fill="FFFFFF"/>
        <w:suppressAutoHyphens w:val="0"/>
        <w:overflowPunct/>
        <w:autoSpaceDE/>
        <w:jc w:val="both"/>
        <w:textAlignment w:val="auto"/>
        <w:rPr>
          <w:del w:id="10" w:author="user" w:date="2021-12-16T15:11:00Z"/>
          <w:rFonts w:ascii="Arial Narrow" w:eastAsia="Times New Roman" w:hAnsi="Arial Narrow" w:cs="Arial"/>
          <w:color w:val="000000"/>
          <w:sz w:val="22"/>
          <w:szCs w:val="22"/>
          <w:lang w:eastAsia="ru-RU"/>
        </w:rPr>
      </w:pPr>
      <w:del w:id="11" w:author="user" w:date="2021-12-16T15:11:00Z">
        <w:r w:rsidRPr="00CF18AE" w:rsidDel="00C21C8A">
          <w:rPr>
            <w:rFonts w:ascii="Arial Narrow" w:eastAsia="Times New Roman" w:hAnsi="Arial Narrow" w:cs="Arial"/>
            <w:color w:val="000000"/>
            <w:sz w:val="22"/>
            <w:szCs w:val="22"/>
            <w:lang w:eastAsia="ru-RU"/>
          </w:rPr>
          <w:delText>В случае внесения изменений в действующую систему пожаротушения со стороны Арендатора, либо монтажа Арендатором новой системы пожаротушения в границах Помещения, ответственность за ее обслуживание и поддержания в работоспособном состоянии возлагается на Арендатора.</w:delText>
        </w:r>
      </w:del>
    </w:p>
    <w:p w14:paraId="08BA49CC" w14:textId="482D2CB0" w:rsidR="00D72B71" w:rsidRPr="00CF18AE" w:rsidRDefault="00D02AE0" w:rsidP="006E2E11">
      <w:pPr>
        <w:widowControl/>
        <w:shd w:val="clear" w:color="auto" w:fill="FFFFFF"/>
        <w:suppressAutoHyphens w:val="0"/>
        <w:overflowPunct/>
        <w:autoSpaceDE/>
        <w:jc w:val="both"/>
        <w:textAlignment w:val="auto"/>
        <w:rPr>
          <w:rFonts w:ascii="Arial Narrow" w:hAnsi="Arial Narrow" w:cs="Arial Narrow"/>
          <w:color w:val="000000"/>
          <w:sz w:val="22"/>
          <w:szCs w:val="22"/>
        </w:rPr>
      </w:pPr>
      <w:r w:rsidRPr="00CF18AE">
        <w:rPr>
          <w:rFonts w:ascii="Arial Narrow" w:eastAsia="Times New Roman" w:hAnsi="Arial Narrow" w:cs="Arial"/>
          <w:color w:val="000000"/>
          <w:sz w:val="22"/>
          <w:szCs w:val="22"/>
          <w:lang w:eastAsia="ru-RU"/>
        </w:rPr>
        <w:t>3</w:t>
      </w:r>
      <w:r w:rsidR="00D72B71" w:rsidRPr="00CF18AE">
        <w:rPr>
          <w:rFonts w:ascii="Arial Narrow" w:eastAsia="Times New Roman" w:hAnsi="Arial Narrow" w:cs="Arial"/>
          <w:color w:val="000000"/>
          <w:sz w:val="22"/>
          <w:szCs w:val="22"/>
          <w:lang w:eastAsia="ru-RU"/>
        </w:rPr>
        <w:t>.2.1</w:t>
      </w:r>
      <w:ins w:id="12" w:author="user" w:date="2021-12-16T15:11:00Z">
        <w:r w:rsidR="00C21C8A">
          <w:rPr>
            <w:rFonts w:ascii="Arial Narrow" w:eastAsia="Times New Roman" w:hAnsi="Arial Narrow" w:cs="Arial"/>
            <w:color w:val="000000"/>
            <w:sz w:val="22"/>
            <w:szCs w:val="22"/>
            <w:lang w:eastAsia="ru-RU"/>
          </w:rPr>
          <w:t>7</w:t>
        </w:r>
      </w:ins>
      <w:del w:id="13" w:author="user" w:date="2021-12-16T15:11:00Z">
        <w:r w:rsidR="00D72B71" w:rsidRPr="00CF18AE" w:rsidDel="00C21C8A">
          <w:rPr>
            <w:rFonts w:ascii="Arial Narrow" w:eastAsia="Times New Roman" w:hAnsi="Arial Narrow" w:cs="Arial"/>
            <w:color w:val="000000"/>
            <w:sz w:val="22"/>
            <w:szCs w:val="22"/>
            <w:lang w:eastAsia="ru-RU"/>
          </w:rPr>
          <w:delText>8</w:delText>
        </w:r>
      </w:del>
      <w:r w:rsidR="00D72B71" w:rsidRPr="00CF18AE">
        <w:rPr>
          <w:rFonts w:ascii="Arial Narrow" w:eastAsia="Times New Roman" w:hAnsi="Arial Narrow" w:cs="Arial"/>
          <w:color w:val="000000"/>
          <w:sz w:val="22"/>
          <w:szCs w:val="22"/>
          <w:lang w:eastAsia="ru-RU"/>
        </w:rPr>
        <w:t xml:space="preserve">. </w:t>
      </w:r>
      <w:r w:rsidR="00D72B71" w:rsidRPr="00CF18AE">
        <w:rPr>
          <w:rFonts w:ascii="Arial Narrow" w:hAnsi="Arial Narrow" w:cs="Arial Narrow"/>
          <w:iCs/>
          <w:color w:val="000000"/>
          <w:sz w:val="22"/>
          <w:szCs w:val="22"/>
        </w:rPr>
        <w:t xml:space="preserve">В случае если Помещение </w:t>
      </w:r>
      <w:r w:rsidR="00D7739E" w:rsidRPr="00CF18AE">
        <w:rPr>
          <w:rFonts w:ascii="Arial Narrow" w:hAnsi="Arial Narrow" w:cs="Arial Narrow"/>
          <w:iCs/>
          <w:color w:val="000000"/>
          <w:sz w:val="22"/>
          <w:szCs w:val="22"/>
        </w:rPr>
        <w:t xml:space="preserve">и/или Здание </w:t>
      </w:r>
      <w:r w:rsidR="00D72B71" w:rsidRPr="00CF18AE">
        <w:rPr>
          <w:rFonts w:ascii="Arial Narrow" w:hAnsi="Arial Narrow" w:cs="Arial Narrow"/>
          <w:iCs/>
          <w:color w:val="000000"/>
          <w:sz w:val="22"/>
          <w:szCs w:val="22"/>
        </w:rPr>
        <w:t xml:space="preserve">имеет несколько уровней </w:t>
      </w:r>
      <w:r w:rsidR="004268EC" w:rsidRPr="00CF18AE">
        <w:rPr>
          <w:rFonts w:ascii="Arial Narrow" w:hAnsi="Arial Narrow" w:cs="Arial Narrow"/>
          <w:iCs/>
          <w:color w:val="000000"/>
          <w:sz w:val="22"/>
          <w:szCs w:val="22"/>
        </w:rPr>
        <w:t>и</w:t>
      </w:r>
      <w:r w:rsidR="00D72B71" w:rsidRPr="00CF18AE">
        <w:rPr>
          <w:rFonts w:ascii="Arial Narrow" w:hAnsi="Arial Narrow" w:cs="Arial Narrow"/>
          <w:iCs/>
          <w:color w:val="000000"/>
          <w:sz w:val="22"/>
          <w:szCs w:val="22"/>
        </w:rPr>
        <w:t xml:space="preserve"> оборудовано лифтом</w:t>
      </w:r>
      <w:r w:rsidR="00296AE1">
        <w:rPr>
          <w:rFonts w:ascii="Arial Narrow" w:hAnsi="Arial Narrow" w:cs="Arial Narrow"/>
          <w:iCs/>
          <w:color w:val="000000"/>
          <w:sz w:val="22"/>
          <w:szCs w:val="22"/>
        </w:rPr>
        <w:t>/подъемником</w:t>
      </w:r>
      <w:r w:rsidR="00D72B71" w:rsidRPr="00CF18AE">
        <w:rPr>
          <w:rFonts w:ascii="Arial Narrow" w:hAnsi="Arial Narrow" w:cs="Arial Narrow"/>
          <w:iCs/>
          <w:color w:val="000000"/>
          <w:sz w:val="22"/>
          <w:szCs w:val="22"/>
        </w:rPr>
        <w:t>,</w:t>
      </w:r>
      <w:r w:rsidR="00A878C2" w:rsidRPr="00CF18AE">
        <w:rPr>
          <w:rFonts w:ascii="Arial Narrow" w:hAnsi="Arial Narrow" w:cs="Arial Narrow"/>
          <w:iCs/>
          <w:color w:val="000000"/>
          <w:sz w:val="22"/>
          <w:szCs w:val="22"/>
        </w:rPr>
        <w:t xml:space="preserve"> которым в коммерческих целях пользуется Арендатор в силу п.3.2.2. Договора, то</w:t>
      </w:r>
      <w:r w:rsidR="00D72B71" w:rsidRPr="00CF18AE">
        <w:rPr>
          <w:rFonts w:ascii="Arial Narrow" w:hAnsi="Arial Narrow" w:cs="Arial Narrow"/>
          <w:iCs/>
          <w:color w:val="000000"/>
          <w:sz w:val="22"/>
          <w:szCs w:val="22"/>
        </w:rPr>
        <w:t xml:space="preserve"> Арендодатель несет ответственность за него и осуществляет его своевременное техническое обслуживание</w:t>
      </w:r>
      <w:r w:rsidR="00D7739E" w:rsidRPr="00CF18AE">
        <w:rPr>
          <w:rFonts w:ascii="Arial Narrow" w:hAnsi="Arial Narrow" w:cs="Arial Narrow"/>
          <w:iCs/>
          <w:color w:val="000000"/>
          <w:sz w:val="22"/>
          <w:szCs w:val="22"/>
        </w:rPr>
        <w:t xml:space="preserve"> / капитальный ремонт</w:t>
      </w:r>
      <w:r w:rsidR="00D72B71" w:rsidRPr="00CF18AE">
        <w:rPr>
          <w:rFonts w:ascii="Arial Narrow" w:hAnsi="Arial Narrow" w:cs="Arial Narrow"/>
          <w:iCs/>
          <w:color w:val="000000"/>
          <w:sz w:val="22"/>
          <w:szCs w:val="22"/>
        </w:rPr>
        <w:t xml:space="preserve"> своими силами и за свой счет</w:t>
      </w:r>
      <w:r w:rsidR="00D72B71" w:rsidRPr="00CF18AE">
        <w:rPr>
          <w:rFonts w:ascii="Arial Narrow" w:hAnsi="Arial Narrow" w:cs="Arial Narrow"/>
          <w:color w:val="000000"/>
          <w:sz w:val="22"/>
          <w:szCs w:val="22"/>
        </w:rPr>
        <w:t>. Действие настоящего пункта имеет приоритет над положениями Акта разграничения эксплуатационной ответственности.</w:t>
      </w:r>
    </w:p>
    <w:p w14:paraId="7B07E55E" w14:textId="2F0F6632" w:rsidR="00D72B71" w:rsidRPr="00805FA3" w:rsidRDefault="00D72B71" w:rsidP="006E2E11">
      <w:pPr>
        <w:widowControl/>
        <w:shd w:val="clear" w:color="auto" w:fill="FFFFFF"/>
        <w:suppressAutoHyphens w:val="0"/>
        <w:overflowPunct/>
        <w:autoSpaceDE/>
        <w:jc w:val="both"/>
        <w:textAlignment w:val="auto"/>
        <w:rPr>
          <w:rFonts w:ascii="Arial Narrow" w:eastAsia="Times New Roman" w:hAnsi="Arial Narrow" w:cs="Arial"/>
          <w:color w:val="000000"/>
          <w:sz w:val="22"/>
          <w:szCs w:val="22"/>
          <w:lang w:eastAsia="ru-RU"/>
        </w:rPr>
      </w:pPr>
      <w:r w:rsidRPr="00CF18AE">
        <w:rPr>
          <w:rFonts w:ascii="Arial Narrow" w:hAnsi="Arial Narrow" w:cs="Arial Narrow"/>
          <w:color w:val="000000"/>
          <w:sz w:val="22"/>
          <w:szCs w:val="22"/>
        </w:rPr>
        <w:t>В случае неисправности лифта</w:t>
      </w:r>
      <w:r w:rsidR="00296AE1">
        <w:rPr>
          <w:rFonts w:ascii="Arial Narrow" w:hAnsi="Arial Narrow" w:cs="Arial Narrow"/>
          <w:color w:val="000000"/>
          <w:sz w:val="22"/>
          <w:szCs w:val="22"/>
        </w:rPr>
        <w:t>/подъемника</w:t>
      </w:r>
      <w:r w:rsidRPr="00CF18AE">
        <w:rPr>
          <w:rFonts w:ascii="Arial Narrow" w:hAnsi="Arial Narrow" w:cs="Arial Narrow"/>
          <w:color w:val="000000"/>
          <w:sz w:val="22"/>
          <w:szCs w:val="22"/>
        </w:rPr>
        <w:t xml:space="preserve"> Арендодатель обязуется устранить </w:t>
      </w:r>
      <w:r w:rsidR="00A878C2" w:rsidRPr="00CF18AE">
        <w:rPr>
          <w:rFonts w:ascii="Arial Narrow" w:hAnsi="Arial Narrow" w:cs="Arial Narrow"/>
          <w:color w:val="000000"/>
          <w:sz w:val="22"/>
          <w:szCs w:val="22"/>
        </w:rPr>
        <w:t>их</w:t>
      </w:r>
      <w:r w:rsidRPr="00CF18AE">
        <w:rPr>
          <w:rFonts w:ascii="Arial Narrow" w:hAnsi="Arial Narrow" w:cs="Arial Narrow"/>
          <w:color w:val="000000"/>
          <w:sz w:val="22"/>
          <w:szCs w:val="22"/>
        </w:rPr>
        <w:t xml:space="preserve"> </w:t>
      </w:r>
      <w:r w:rsidR="004268EC" w:rsidRPr="00CF18AE">
        <w:rPr>
          <w:rFonts w:ascii="Arial Narrow" w:hAnsi="Arial Narrow" w:cs="Arial Narrow"/>
          <w:color w:val="000000"/>
          <w:sz w:val="22"/>
          <w:szCs w:val="22"/>
        </w:rPr>
        <w:t>в течение</w:t>
      </w:r>
      <w:r w:rsidRPr="00CF18AE">
        <w:rPr>
          <w:rFonts w:ascii="Arial Narrow" w:hAnsi="Arial Narrow" w:cs="Arial Narrow"/>
          <w:color w:val="000000"/>
          <w:sz w:val="22"/>
          <w:szCs w:val="22"/>
        </w:rPr>
        <w:t xml:space="preserve"> </w:t>
      </w:r>
      <w:r w:rsidR="00A20FD0">
        <w:rPr>
          <w:rFonts w:ascii="Arial Narrow" w:hAnsi="Arial Narrow" w:cs="Arial Narrow"/>
          <w:color w:val="000000"/>
          <w:sz w:val="22"/>
          <w:szCs w:val="22"/>
        </w:rPr>
        <w:t>2</w:t>
      </w:r>
      <w:r w:rsidRPr="00CF18AE">
        <w:rPr>
          <w:rFonts w:ascii="Arial Narrow" w:hAnsi="Arial Narrow" w:cs="Arial Narrow"/>
          <w:color w:val="000000"/>
          <w:sz w:val="22"/>
          <w:szCs w:val="22"/>
        </w:rPr>
        <w:t xml:space="preserve"> (</w:t>
      </w:r>
      <w:r w:rsidR="00A20FD0">
        <w:rPr>
          <w:rFonts w:ascii="Arial Narrow" w:hAnsi="Arial Narrow" w:cs="Arial Narrow"/>
          <w:color w:val="000000"/>
          <w:sz w:val="22"/>
          <w:szCs w:val="22"/>
        </w:rPr>
        <w:t>двух</w:t>
      </w:r>
      <w:r w:rsidRPr="00CF18AE">
        <w:rPr>
          <w:rFonts w:ascii="Arial Narrow" w:hAnsi="Arial Narrow" w:cs="Arial Narrow"/>
          <w:color w:val="000000"/>
          <w:sz w:val="22"/>
          <w:szCs w:val="22"/>
        </w:rPr>
        <w:t>) часов с момента</w:t>
      </w:r>
      <w:r w:rsidR="005A3363" w:rsidRPr="00CF18AE">
        <w:rPr>
          <w:rFonts w:ascii="Arial Narrow" w:hAnsi="Arial Narrow" w:cs="Arial Narrow"/>
          <w:color w:val="000000"/>
          <w:sz w:val="22"/>
          <w:szCs w:val="22"/>
        </w:rPr>
        <w:t>, когда он был об этом уведомлен Арендатором</w:t>
      </w:r>
      <w:r w:rsidR="003E3812">
        <w:rPr>
          <w:rFonts w:ascii="Arial Narrow" w:hAnsi="Arial Narrow" w:cs="Arial Narrow"/>
          <w:color w:val="000000"/>
          <w:sz w:val="22"/>
          <w:szCs w:val="22"/>
        </w:rPr>
        <w:t>, если меньший срок не установлен соответствующим нормативными документами или договор</w:t>
      </w:r>
      <w:r w:rsidR="00925F48">
        <w:rPr>
          <w:rFonts w:ascii="Arial Narrow" w:hAnsi="Arial Narrow" w:cs="Arial Narrow"/>
          <w:color w:val="000000"/>
          <w:sz w:val="22"/>
          <w:szCs w:val="22"/>
        </w:rPr>
        <w:t>ом</w:t>
      </w:r>
      <w:r w:rsidR="003E3812">
        <w:rPr>
          <w:rFonts w:ascii="Arial Narrow" w:hAnsi="Arial Narrow" w:cs="Arial Narrow"/>
          <w:color w:val="000000"/>
          <w:sz w:val="22"/>
          <w:szCs w:val="22"/>
        </w:rPr>
        <w:t xml:space="preserve"> с обслуживающей организацией</w:t>
      </w:r>
      <w:r w:rsidRPr="00CF18AE">
        <w:rPr>
          <w:rFonts w:ascii="Arial Narrow" w:hAnsi="Arial Narrow" w:cs="Arial Narrow"/>
          <w:color w:val="000000"/>
          <w:sz w:val="22"/>
          <w:szCs w:val="22"/>
        </w:rPr>
        <w:t>.</w:t>
      </w:r>
      <w:r w:rsidR="00296AE1">
        <w:rPr>
          <w:rFonts w:ascii="Arial Narrow" w:hAnsi="Arial Narrow" w:cs="Arial Narrow"/>
          <w:color w:val="000000"/>
          <w:sz w:val="22"/>
          <w:szCs w:val="22"/>
        </w:rPr>
        <w:t xml:space="preserve"> В каждом лифте и подъемнике должна быть информация об обслуживающей их организации с контактными номерами ответственных за обслуживание лиц для возможности оперативного их вызова в случае остановки лифта/подъемника или его неисправности.</w:t>
      </w:r>
    </w:p>
    <w:p w14:paraId="0B2C40A8" w14:textId="77777777" w:rsidR="000427BC" w:rsidRPr="00805FA3" w:rsidRDefault="000427BC" w:rsidP="0020394F">
      <w:pPr>
        <w:pStyle w:val="WW-31"/>
        <w:widowControl/>
        <w:shd w:val="clear" w:color="auto" w:fill="FFFFFF" w:themeFill="background1"/>
        <w:tabs>
          <w:tab w:val="left" w:pos="426"/>
          <w:tab w:val="left" w:pos="851"/>
        </w:tabs>
        <w:ind w:right="29"/>
        <w:rPr>
          <w:rFonts w:ascii="Arial Narrow" w:hAnsi="Arial Narrow" w:cs="Arial Narrow"/>
          <w:color w:val="auto"/>
        </w:rPr>
      </w:pPr>
    </w:p>
    <w:p w14:paraId="3BB922AE" w14:textId="7D530B77" w:rsidR="000427BC" w:rsidRPr="00805FA3" w:rsidRDefault="00D02AE0" w:rsidP="00F70E9E">
      <w:pPr>
        <w:pStyle w:val="WW-3"/>
        <w:ind w:right="29"/>
      </w:pPr>
      <w:r>
        <w:rPr>
          <w:rFonts w:ascii="Arial Narrow" w:hAnsi="Arial Narrow" w:cs="Arial Narrow"/>
          <w:i/>
          <w:sz w:val="22"/>
        </w:rPr>
        <w:t>3</w:t>
      </w:r>
      <w:r w:rsidR="000427BC" w:rsidRPr="00805FA3">
        <w:rPr>
          <w:rFonts w:ascii="Arial Narrow" w:hAnsi="Arial Narrow" w:cs="Arial Narrow"/>
          <w:i/>
          <w:sz w:val="22"/>
        </w:rPr>
        <w:t>.3.   Права Арендатора:</w:t>
      </w:r>
    </w:p>
    <w:p w14:paraId="48744926" w14:textId="2AE44492" w:rsidR="000427BC" w:rsidRPr="00CF18AE" w:rsidRDefault="00D02AE0" w:rsidP="001F119E">
      <w:pPr>
        <w:pStyle w:val="WW-3"/>
        <w:ind w:right="28"/>
      </w:pPr>
      <w:r>
        <w:rPr>
          <w:rFonts w:ascii="Arial Narrow" w:hAnsi="Arial Narrow" w:cs="Arial Narrow"/>
          <w:sz w:val="22"/>
        </w:rPr>
        <w:lastRenderedPageBreak/>
        <w:t>3</w:t>
      </w:r>
      <w:r w:rsidR="000427BC" w:rsidRPr="00805FA3">
        <w:rPr>
          <w:rFonts w:ascii="Arial Narrow" w:hAnsi="Arial Narrow" w:cs="Arial Narrow"/>
          <w:sz w:val="22"/>
        </w:rPr>
        <w:t xml:space="preserve">.3.1.  </w:t>
      </w:r>
      <w:bookmarkStart w:id="14" w:name="_Hlk78895013"/>
      <w:r w:rsidR="000427BC" w:rsidRPr="00805FA3">
        <w:rPr>
          <w:rFonts w:ascii="Arial Narrow" w:hAnsi="Arial Narrow" w:cs="Arial Narrow"/>
          <w:sz w:val="22"/>
        </w:rPr>
        <w:t xml:space="preserve">Арендатор вправе </w:t>
      </w:r>
      <w:r w:rsidR="000427BC" w:rsidRPr="00CF18AE">
        <w:rPr>
          <w:rFonts w:ascii="Arial Narrow" w:hAnsi="Arial Narrow" w:cs="Arial Narrow"/>
          <w:sz w:val="22"/>
        </w:rPr>
        <w:t xml:space="preserve">использовать Помещение </w:t>
      </w:r>
      <w:r w:rsidR="00A878C2" w:rsidRPr="00CF18AE">
        <w:rPr>
          <w:rFonts w:ascii="Arial Narrow" w:hAnsi="Arial Narrow" w:cs="Arial Narrow"/>
          <w:sz w:val="22"/>
        </w:rPr>
        <w:t>круглосуточно в течение 7 дней в неделю</w:t>
      </w:r>
      <w:r w:rsidR="000427BC" w:rsidRPr="00CF18AE">
        <w:rPr>
          <w:rFonts w:ascii="Arial Narrow" w:hAnsi="Arial Narrow" w:cs="Arial Narrow"/>
          <w:sz w:val="22"/>
        </w:rPr>
        <w:t xml:space="preserve"> и самостоятельно устанавливать режим работы своего </w:t>
      </w:r>
      <w:r w:rsidR="002C0334" w:rsidRPr="00CF18AE">
        <w:rPr>
          <w:rFonts w:ascii="Arial Narrow" w:hAnsi="Arial Narrow" w:cs="Arial Narrow"/>
          <w:sz w:val="22"/>
        </w:rPr>
        <w:t>Помещения</w:t>
      </w:r>
      <w:r w:rsidR="00A878C2" w:rsidRPr="00CF18AE">
        <w:rPr>
          <w:rFonts w:ascii="Arial Narrow" w:hAnsi="Arial Narrow" w:cs="Arial Narrow"/>
          <w:sz w:val="22"/>
        </w:rPr>
        <w:t xml:space="preserve"> и режим его охраны</w:t>
      </w:r>
      <w:r w:rsidR="000427BC" w:rsidRPr="00CF18AE">
        <w:rPr>
          <w:rFonts w:ascii="Arial Narrow" w:hAnsi="Arial Narrow" w:cs="Arial Narrow"/>
          <w:sz w:val="22"/>
        </w:rPr>
        <w:t xml:space="preserve">. </w:t>
      </w:r>
      <w:r w:rsidR="00105779" w:rsidRPr="00CF18AE">
        <w:rPr>
          <w:rFonts w:ascii="Arial Narrow" w:hAnsi="Arial Narrow" w:cs="Arial Narrow"/>
          <w:sz w:val="22"/>
        </w:rPr>
        <w:t>Работники</w:t>
      </w:r>
      <w:r w:rsidR="000427BC" w:rsidRPr="00CF18AE">
        <w:rPr>
          <w:rFonts w:ascii="Arial Narrow" w:hAnsi="Arial Narrow" w:cs="Arial Narrow"/>
          <w:sz w:val="22"/>
        </w:rPr>
        <w:t xml:space="preserve"> Арендатора, </w:t>
      </w:r>
      <w:r w:rsidR="00105779" w:rsidRPr="00CF18AE">
        <w:rPr>
          <w:rFonts w:ascii="Arial Narrow" w:hAnsi="Arial Narrow" w:cs="Arial Narrow"/>
          <w:sz w:val="22"/>
        </w:rPr>
        <w:t xml:space="preserve">субарендаторы, </w:t>
      </w:r>
      <w:r w:rsidR="000427BC" w:rsidRPr="00CF18AE">
        <w:rPr>
          <w:rFonts w:ascii="Arial Narrow" w:hAnsi="Arial Narrow" w:cs="Arial Narrow"/>
          <w:sz w:val="22"/>
        </w:rPr>
        <w:t>клиенты, посетители имеют право на беспрепятственный доступ в Помещение</w:t>
      </w:r>
      <w:bookmarkEnd w:id="14"/>
      <w:r w:rsidR="00105779" w:rsidRPr="00CF18AE">
        <w:rPr>
          <w:rFonts w:ascii="Arial Narrow" w:hAnsi="Arial Narrow" w:cs="Arial Narrow"/>
          <w:sz w:val="22"/>
        </w:rPr>
        <w:t xml:space="preserve"> в течение всего срока аренды по Договору, а также к местам общего пользования в Здании и прилегающую к Зданию территорию круглосуточно 7 дней в неделю.</w:t>
      </w:r>
    </w:p>
    <w:p w14:paraId="30270BC6" w14:textId="76653CC7" w:rsidR="000427BC" w:rsidRPr="00CF18AE" w:rsidRDefault="00D02AE0" w:rsidP="001F119E">
      <w:pPr>
        <w:pStyle w:val="WW-3"/>
        <w:ind w:right="28"/>
      </w:pPr>
      <w:r w:rsidRPr="00CF18AE">
        <w:rPr>
          <w:rFonts w:ascii="Arial Narrow" w:hAnsi="Arial Narrow" w:cs="Arial Narrow"/>
          <w:sz w:val="22"/>
        </w:rPr>
        <w:t>3</w:t>
      </w:r>
      <w:r w:rsidR="000427BC" w:rsidRPr="00CF18AE">
        <w:rPr>
          <w:rFonts w:ascii="Arial Narrow" w:hAnsi="Arial Narrow" w:cs="Arial Narrow"/>
          <w:sz w:val="22"/>
        </w:rPr>
        <w:t>.3.2</w:t>
      </w:r>
      <w:r w:rsidR="00A878C2" w:rsidRPr="00CF18AE">
        <w:rPr>
          <w:rFonts w:ascii="Arial Narrow" w:hAnsi="Arial Narrow" w:cs="Arial Narrow"/>
          <w:sz w:val="22"/>
        </w:rPr>
        <w:t>.</w:t>
      </w:r>
      <w:r w:rsidR="000427BC" w:rsidRPr="00CF18AE">
        <w:rPr>
          <w:rFonts w:ascii="Arial Narrow" w:hAnsi="Arial Narrow" w:cs="Arial Narrow"/>
          <w:sz w:val="22"/>
        </w:rPr>
        <w:t xml:space="preserve"> Арендатор вправе установить в Помещении сигнализацию и иные системы охраны, не нарушающие работу </w:t>
      </w:r>
      <w:r w:rsidR="00EB4E3E" w:rsidRPr="00CF18AE">
        <w:rPr>
          <w:rFonts w:ascii="Arial Narrow" w:hAnsi="Arial Narrow" w:cs="Arial Narrow"/>
          <w:sz w:val="22"/>
        </w:rPr>
        <w:t>существующих</w:t>
      </w:r>
      <w:r w:rsidR="000427BC" w:rsidRPr="00CF18AE">
        <w:rPr>
          <w:rFonts w:ascii="Arial Narrow" w:hAnsi="Arial Narrow" w:cs="Arial Narrow"/>
          <w:sz w:val="22"/>
        </w:rPr>
        <w:t xml:space="preserve"> и исправных сигнализации и системы охраны </w:t>
      </w:r>
      <w:r w:rsidR="00A878C2" w:rsidRPr="00CF18AE">
        <w:rPr>
          <w:rFonts w:ascii="Arial Narrow" w:hAnsi="Arial Narrow" w:cs="Arial Narrow"/>
          <w:sz w:val="22"/>
        </w:rPr>
        <w:t>З</w:t>
      </w:r>
      <w:r w:rsidR="000427BC" w:rsidRPr="00CF18AE">
        <w:rPr>
          <w:rFonts w:ascii="Arial Narrow" w:hAnsi="Arial Narrow" w:cs="Arial Narrow"/>
          <w:sz w:val="22"/>
        </w:rPr>
        <w:t>дания</w:t>
      </w:r>
      <w:r w:rsidR="00A878C2" w:rsidRPr="00CF18AE">
        <w:rPr>
          <w:rFonts w:ascii="Arial Narrow" w:hAnsi="Arial Narrow" w:cs="Arial Narrow"/>
          <w:sz w:val="22"/>
        </w:rPr>
        <w:t xml:space="preserve">, в котором расположено </w:t>
      </w:r>
      <w:r w:rsidR="000427BC" w:rsidRPr="00CF18AE">
        <w:rPr>
          <w:rFonts w:ascii="Arial Narrow" w:hAnsi="Arial Narrow" w:cs="Arial Narrow"/>
          <w:sz w:val="22"/>
        </w:rPr>
        <w:t>Помещени</w:t>
      </w:r>
      <w:r w:rsidR="00A878C2" w:rsidRPr="00CF18AE">
        <w:rPr>
          <w:rFonts w:ascii="Arial Narrow" w:hAnsi="Arial Narrow" w:cs="Arial Narrow"/>
          <w:sz w:val="22"/>
        </w:rPr>
        <w:t>е</w:t>
      </w:r>
      <w:r w:rsidR="000427BC" w:rsidRPr="00CF18AE">
        <w:rPr>
          <w:rFonts w:ascii="Arial Narrow" w:hAnsi="Arial Narrow" w:cs="Arial Narrow"/>
          <w:sz w:val="22"/>
        </w:rPr>
        <w:t xml:space="preserve">. </w:t>
      </w:r>
    </w:p>
    <w:p w14:paraId="64FB8404" w14:textId="7CD068D9" w:rsidR="000427BC" w:rsidRPr="00CF18AE" w:rsidRDefault="00D02AE0" w:rsidP="001F119E">
      <w:pPr>
        <w:pStyle w:val="p1"/>
        <w:shd w:val="clear" w:color="auto" w:fill="FFFFFF"/>
        <w:spacing w:before="0" w:after="0"/>
        <w:ind w:right="28"/>
        <w:jc w:val="both"/>
        <w:rPr>
          <w:rFonts w:ascii="Arial Narrow" w:hAnsi="Arial Narrow" w:cs="Arial Narrow"/>
          <w:color w:val="000000"/>
          <w:sz w:val="22"/>
          <w:szCs w:val="22"/>
        </w:rPr>
      </w:pPr>
      <w:r w:rsidRPr="00CF18AE">
        <w:rPr>
          <w:rFonts w:ascii="Arial Narrow" w:hAnsi="Arial Narrow" w:cs="Arial Narrow"/>
          <w:sz w:val="22"/>
        </w:rPr>
        <w:t>3</w:t>
      </w:r>
      <w:r w:rsidR="000427BC" w:rsidRPr="00CF18AE">
        <w:rPr>
          <w:rFonts w:ascii="Arial Narrow" w:hAnsi="Arial Narrow" w:cs="Arial Narrow"/>
          <w:sz w:val="22"/>
        </w:rPr>
        <w:t>.3.</w:t>
      </w:r>
      <w:r w:rsidR="00E176B2" w:rsidRPr="00CF18AE">
        <w:rPr>
          <w:rFonts w:ascii="Arial Narrow" w:hAnsi="Arial Narrow" w:cs="Arial Narrow"/>
          <w:sz w:val="22"/>
        </w:rPr>
        <w:t>3</w:t>
      </w:r>
      <w:r w:rsidR="000427BC" w:rsidRPr="00CF18AE">
        <w:rPr>
          <w:rFonts w:ascii="Arial Narrow" w:hAnsi="Arial Narrow" w:cs="Arial Narrow"/>
          <w:sz w:val="22"/>
        </w:rPr>
        <w:t xml:space="preserve">. </w:t>
      </w:r>
      <w:bookmarkStart w:id="15" w:name="_Hlk78895027"/>
      <w:r w:rsidR="000427BC" w:rsidRPr="00CF18AE">
        <w:rPr>
          <w:rFonts w:ascii="Arial Narrow" w:hAnsi="Arial Narrow" w:cs="Arial Narrow"/>
          <w:color w:val="000000"/>
          <w:sz w:val="22"/>
          <w:szCs w:val="22"/>
        </w:rPr>
        <w:t>Самостоятельно определять виды и формы внутренней отделки и интерьера Помещения</w:t>
      </w:r>
      <w:r w:rsidR="00A20FD0">
        <w:rPr>
          <w:rFonts w:ascii="Arial Narrow" w:hAnsi="Arial Narrow" w:cs="Arial Narrow"/>
          <w:color w:val="000000"/>
          <w:sz w:val="22"/>
          <w:szCs w:val="22"/>
        </w:rPr>
        <w:t>,</w:t>
      </w:r>
      <w:r w:rsidR="00105779" w:rsidRPr="00CF18AE">
        <w:t xml:space="preserve"> </w:t>
      </w:r>
      <w:r w:rsidR="00105779" w:rsidRPr="00CF18AE">
        <w:rPr>
          <w:rFonts w:ascii="Arial Narrow" w:hAnsi="Arial Narrow" w:cs="Arial Narrow"/>
          <w:color w:val="000000"/>
          <w:sz w:val="22"/>
          <w:szCs w:val="22"/>
        </w:rPr>
        <w:t>а также самостоятельно определять какие части Помещения будут использоваться в качестве торговой площади, административных, складских и подсобных помещений.</w:t>
      </w:r>
    </w:p>
    <w:bookmarkEnd w:id="15"/>
    <w:p w14:paraId="20048C89" w14:textId="77601D86" w:rsidR="001E53D6" w:rsidRPr="00CF18AE" w:rsidRDefault="00D02AE0" w:rsidP="001F119E">
      <w:pPr>
        <w:pStyle w:val="p1"/>
        <w:shd w:val="clear" w:color="auto" w:fill="FFFFFF"/>
        <w:spacing w:before="0" w:after="0"/>
        <w:ind w:right="28"/>
        <w:jc w:val="both"/>
        <w:rPr>
          <w:rFonts w:ascii="Arial Narrow" w:hAnsi="Arial Narrow" w:cs="Arial Narrow"/>
          <w:color w:val="000000"/>
          <w:sz w:val="22"/>
          <w:szCs w:val="22"/>
        </w:rPr>
      </w:pPr>
      <w:r w:rsidRPr="00CF18AE">
        <w:rPr>
          <w:rFonts w:ascii="Arial Narrow" w:hAnsi="Arial Narrow" w:cs="Arial Narrow"/>
          <w:color w:val="000000"/>
          <w:sz w:val="22"/>
          <w:szCs w:val="22"/>
        </w:rPr>
        <w:t>3</w:t>
      </w:r>
      <w:r w:rsidR="001E53D6" w:rsidRPr="00CF18AE">
        <w:rPr>
          <w:rFonts w:ascii="Arial Narrow" w:hAnsi="Arial Narrow" w:cs="Arial Narrow"/>
          <w:color w:val="000000"/>
          <w:sz w:val="22"/>
          <w:szCs w:val="22"/>
        </w:rPr>
        <w:t xml:space="preserve">.3.4. </w:t>
      </w:r>
      <w:bookmarkStart w:id="16" w:name="_Hlk78895040"/>
      <w:r w:rsidR="001E53D6" w:rsidRPr="00CF18AE">
        <w:rPr>
          <w:rFonts w:ascii="Arial Narrow" w:hAnsi="Arial Narrow" w:cs="Arial Narrow"/>
          <w:color w:val="000000"/>
          <w:sz w:val="22"/>
          <w:szCs w:val="22"/>
        </w:rPr>
        <w:t xml:space="preserve">Использовать </w:t>
      </w:r>
      <w:r w:rsidR="001E53D6" w:rsidRPr="00CF18AE">
        <w:rPr>
          <w:rFonts w:ascii="Arial Narrow" w:hAnsi="Arial Narrow" w:cs="Arial Narrow"/>
          <w:sz w:val="22"/>
          <w:szCs w:val="22"/>
        </w:rPr>
        <w:t xml:space="preserve">Территорию </w:t>
      </w:r>
      <w:r w:rsidR="00A878C2" w:rsidRPr="00CF18AE">
        <w:rPr>
          <w:rFonts w:ascii="Arial Narrow" w:hAnsi="Arial Narrow" w:cs="Arial Narrow"/>
          <w:sz w:val="22"/>
          <w:szCs w:val="22"/>
        </w:rPr>
        <w:t>Здания</w:t>
      </w:r>
      <w:r w:rsidRPr="00CF18AE">
        <w:rPr>
          <w:rFonts w:ascii="Arial Narrow" w:hAnsi="Arial Narrow" w:cs="Arial Narrow"/>
          <w:sz w:val="22"/>
          <w:szCs w:val="22"/>
        </w:rPr>
        <w:t>,</w:t>
      </w:r>
      <w:r w:rsidR="001E53D6" w:rsidRPr="00CF18AE">
        <w:rPr>
          <w:rFonts w:ascii="Arial Narrow" w:hAnsi="Arial Narrow" w:cs="Arial Narrow"/>
          <w:sz w:val="22"/>
          <w:szCs w:val="22"/>
        </w:rPr>
        <w:t xml:space="preserve"> где находится арендуемое Помещение</w:t>
      </w:r>
      <w:r w:rsidR="001E53D6" w:rsidRPr="00CF18AE">
        <w:rPr>
          <w:rFonts w:ascii="Arial Narrow" w:hAnsi="Arial Narrow" w:cs="Arial Narrow"/>
          <w:color w:val="000000"/>
          <w:sz w:val="22"/>
          <w:szCs w:val="22"/>
        </w:rPr>
        <w:t xml:space="preserve"> для остановки, загрузки, разгрузки, маневрирования и временной стоянки автотранспортных средств </w:t>
      </w:r>
      <w:r w:rsidR="00A878C2" w:rsidRPr="00CF18AE">
        <w:rPr>
          <w:rFonts w:ascii="Arial Narrow" w:hAnsi="Arial Narrow" w:cs="Arial Narrow"/>
          <w:color w:val="000000"/>
          <w:sz w:val="22"/>
          <w:szCs w:val="22"/>
        </w:rPr>
        <w:t xml:space="preserve">/ скутеров / иного механического транспорта </w:t>
      </w:r>
      <w:r w:rsidR="001E53D6" w:rsidRPr="00CF18AE">
        <w:rPr>
          <w:rFonts w:ascii="Arial Narrow" w:hAnsi="Arial Narrow" w:cs="Arial Narrow"/>
          <w:color w:val="000000"/>
          <w:sz w:val="22"/>
          <w:szCs w:val="22"/>
        </w:rPr>
        <w:t>в процессе осуществления хозяйственной деятельности Арендатора.</w:t>
      </w:r>
      <w:bookmarkEnd w:id="16"/>
    </w:p>
    <w:p w14:paraId="699019A4" w14:textId="64FF3E14" w:rsidR="00EC7A86" w:rsidRPr="00805FA3" w:rsidRDefault="00D02AE0" w:rsidP="00EC7A86">
      <w:pPr>
        <w:pStyle w:val="WW-3"/>
        <w:ind w:right="28"/>
      </w:pPr>
      <w:r w:rsidRPr="00CF18AE">
        <w:rPr>
          <w:rFonts w:ascii="Arial Narrow" w:hAnsi="Arial Narrow" w:cs="Arial Narrow"/>
          <w:color w:val="000000"/>
          <w:sz w:val="22"/>
          <w:szCs w:val="22"/>
        </w:rPr>
        <w:t>3</w:t>
      </w:r>
      <w:r w:rsidR="00EC7A86" w:rsidRPr="00CF18AE">
        <w:rPr>
          <w:rFonts w:ascii="Arial Narrow" w:hAnsi="Arial Narrow" w:cs="Arial Narrow"/>
          <w:color w:val="000000"/>
          <w:sz w:val="22"/>
          <w:szCs w:val="22"/>
        </w:rPr>
        <w:t>.3.5.</w:t>
      </w:r>
      <w:r w:rsidR="00EC7A86" w:rsidRPr="00CF18AE">
        <w:rPr>
          <w:rFonts w:ascii="Arial Narrow" w:hAnsi="Arial Narrow" w:cs="Arial Narrow"/>
          <w:sz w:val="22"/>
        </w:rPr>
        <w:t xml:space="preserve"> Арендатор за счет с</w:t>
      </w:r>
      <w:r w:rsidR="00A878C2" w:rsidRPr="00CF18AE">
        <w:rPr>
          <w:rFonts w:ascii="Arial Narrow" w:hAnsi="Arial Narrow" w:cs="Arial Narrow"/>
          <w:sz w:val="22"/>
        </w:rPr>
        <w:t>обственных</w:t>
      </w:r>
      <w:r w:rsidR="00EC7A86" w:rsidRPr="00CF18AE">
        <w:rPr>
          <w:rFonts w:ascii="Arial Narrow" w:hAnsi="Arial Narrow" w:cs="Arial Narrow"/>
          <w:sz w:val="22"/>
        </w:rPr>
        <w:t xml:space="preserve"> средств может разместить на фасаде здания, в котором расположено Помещение, с целью обозначения своего местонахождения соответствующие вывески информационного характера, указательные таблички, стенды и пр.</w:t>
      </w:r>
    </w:p>
    <w:p w14:paraId="5834996B" w14:textId="54F364A9" w:rsidR="00EC7A86" w:rsidRPr="00805FA3" w:rsidRDefault="00EC7A86" w:rsidP="00EC7A86">
      <w:pPr>
        <w:pStyle w:val="p1"/>
        <w:shd w:val="clear" w:color="auto" w:fill="FFFFFF"/>
        <w:spacing w:before="0" w:after="0"/>
        <w:ind w:right="28"/>
        <w:jc w:val="both"/>
        <w:rPr>
          <w:rFonts w:ascii="Arial Narrow" w:hAnsi="Arial Narrow" w:cs="Arial Narrow"/>
          <w:color w:val="000000"/>
          <w:sz w:val="22"/>
          <w:szCs w:val="22"/>
        </w:rPr>
      </w:pPr>
      <w:r w:rsidRPr="00805FA3">
        <w:rPr>
          <w:rFonts w:ascii="Arial Narrow" w:hAnsi="Arial Narrow" w:cs="Arial Narrow"/>
          <w:sz w:val="22"/>
        </w:rPr>
        <w:tab/>
        <w:t>Плата за размещение на фасаде здания информационных вывесок, указателей и пр. Арендодателем не взимается, так как уже учтена Сторонами в постоянной части ежемесячной арендной платы. Согласованные Сторонами границы для размещения вывески Арендатора указаны в Приложении №2 к настоящему Договору.</w:t>
      </w:r>
      <w:r w:rsidR="000427BC" w:rsidRPr="00D46E67">
        <w:rPr>
          <w:rFonts w:ascii="Arial Narrow" w:hAnsi="Arial Narrow" w:cs="Arial Narrow"/>
          <w:sz w:val="22"/>
        </w:rPr>
        <w:t xml:space="preserve"> </w:t>
      </w:r>
      <w:r w:rsidR="000427BC" w:rsidRPr="00D46E67">
        <w:rPr>
          <w:rFonts w:ascii="Arial Narrow" w:hAnsi="Arial Narrow"/>
          <w:sz w:val="22"/>
        </w:rPr>
        <w:t>При этом Стороны особо оговорили, что Арендодатель не вправе согласовывать или разрешать третьим лицам размещение какой-либо информации и вывесок в согласованных Арендатору границах для размещения вывески, которые указаны в Приложении №2 к Договору. В случае нарушения указанного запрета Арендодателем, Арендатор вправе потребовать от него немедленного демонтажа вывесок третьих лиц и выплаты штрафа в размере 100 000 рублей за каждый случай нарушения.</w:t>
      </w:r>
      <w:r w:rsidR="00036E61" w:rsidRPr="00D46E67">
        <w:rPr>
          <w:rFonts w:ascii="Arial Narrow" w:hAnsi="Arial Narrow"/>
          <w:sz w:val="22"/>
          <w:szCs w:val="22"/>
        </w:rPr>
        <w:t xml:space="preserve"> В случае невыполнения Арендодателем обяза</w:t>
      </w:r>
      <w:r w:rsidR="007F6A0B" w:rsidRPr="00D46E67">
        <w:rPr>
          <w:rFonts w:ascii="Arial Narrow" w:hAnsi="Arial Narrow"/>
          <w:sz w:val="22"/>
          <w:szCs w:val="22"/>
        </w:rPr>
        <w:t>тельств</w:t>
      </w:r>
      <w:r w:rsidR="00036E61" w:rsidRPr="00D46E67">
        <w:rPr>
          <w:rFonts w:ascii="Arial Narrow" w:hAnsi="Arial Narrow"/>
          <w:sz w:val="22"/>
          <w:szCs w:val="22"/>
        </w:rPr>
        <w:t xml:space="preserve"> по демонтажу таких вывесок в течение 5 (пяти)</w:t>
      </w:r>
      <w:r w:rsidR="007F6A0B" w:rsidRPr="00D46E67">
        <w:rPr>
          <w:rFonts w:ascii="Arial Narrow" w:hAnsi="Arial Narrow"/>
          <w:sz w:val="22"/>
          <w:szCs w:val="22"/>
        </w:rPr>
        <w:t xml:space="preserve"> календарных</w:t>
      </w:r>
      <w:r w:rsidR="00036E61" w:rsidRPr="00D46E67">
        <w:rPr>
          <w:rFonts w:ascii="Arial Narrow" w:hAnsi="Arial Narrow"/>
          <w:sz w:val="22"/>
          <w:szCs w:val="22"/>
        </w:rPr>
        <w:t xml:space="preserve"> дней, исчисляемых с даты получения Арендодателем соответствующего уведомления</w:t>
      </w:r>
      <w:r w:rsidR="007F6A0B" w:rsidRPr="00D46E67">
        <w:rPr>
          <w:rFonts w:ascii="Arial Narrow" w:hAnsi="Arial Narrow"/>
          <w:sz w:val="22"/>
          <w:szCs w:val="22"/>
        </w:rPr>
        <w:t xml:space="preserve"> от Арендатора, Арендатор вправе, начиная с 6 (шестого) дня невыполнения данных обязательств, взыскать с Арендодателя штрафную неустойку в размере 5000 (пять тысяч) рублей за каждый день нарушения таких обязательств.</w:t>
      </w:r>
    </w:p>
    <w:p w14:paraId="7E9DEE51" w14:textId="77777777" w:rsidR="000427BC" w:rsidRPr="00805FA3" w:rsidRDefault="000427BC" w:rsidP="00F70E9E">
      <w:pPr>
        <w:pStyle w:val="WW-3"/>
        <w:ind w:right="29"/>
        <w:rPr>
          <w:rFonts w:ascii="Arial Narrow" w:hAnsi="Arial Narrow" w:cs="Arial Narrow"/>
          <w:i/>
          <w:sz w:val="22"/>
        </w:rPr>
      </w:pPr>
    </w:p>
    <w:p w14:paraId="0BCC8DF1" w14:textId="0DE0FEE5" w:rsidR="000427BC" w:rsidRPr="00805FA3" w:rsidRDefault="00D02AE0" w:rsidP="00F70E9E">
      <w:pPr>
        <w:pStyle w:val="WW-3"/>
        <w:ind w:right="29"/>
      </w:pPr>
      <w:r>
        <w:rPr>
          <w:rFonts w:ascii="Arial Narrow" w:hAnsi="Arial Narrow" w:cs="Arial Narrow"/>
          <w:i/>
          <w:sz w:val="22"/>
        </w:rPr>
        <w:t>3</w:t>
      </w:r>
      <w:r w:rsidR="000427BC" w:rsidRPr="00805FA3">
        <w:rPr>
          <w:rFonts w:ascii="Arial Narrow" w:hAnsi="Arial Narrow" w:cs="Arial Narrow"/>
          <w:i/>
          <w:sz w:val="22"/>
        </w:rPr>
        <w:t>.4. Арендатор обязан:</w:t>
      </w:r>
    </w:p>
    <w:p w14:paraId="416E1B69" w14:textId="22DC8618" w:rsidR="000427BC" w:rsidRPr="00805FA3" w:rsidRDefault="00D02AE0" w:rsidP="00F70E9E">
      <w:pPr>
        <w:pStyle w:val="WW-3"/>
        <w:ind w:right="29"/>
      </w:pPr>
      <w:r>
        <w:rPr>
          <w:rFonts w:ascii="Arial Narrow" w:hAnsi="Arial Narrow" w:cs="Arial Narrow"/>
          <w:sz w:val="22"/>
        </w:rPr>
        <w:t>3</w:t>
      </w:r>
      <w:r w:rsidR="000427BC" w:rsidRPr="00805FA3">
        <w:rPr>
          <w:rFonts w:ascii="Arial Narrow" w:hAnsi="Arial Narrow" w:cs="Arial Narrow"/>
          <w:sz w:val="22"/>
        </w:rPr>
        <w:t>.4.</w:t>
      </w:r>
      <w:r w:rsidR="005010F1" w:rsidRPr="00805FA3">
        <w:rPr>
          <w:rFonts w:ascii="Arial Narrow" w:hAnsi="Arial Narrow" w:cs="Arial Narrow"/>
          <w:sz w:val="22"/>
        </w:rPr>
        <w:t>1</w:t>
      </w:r>
      <w:r w:rsidR="000427BC" w:rsidRPr="00805FA3">
        <w:rPr>
          <w:rFonts w:ascii="Arial Narrow" w:hAnsi="Arial Narrow" w:cs="Arial Narrow"/>
          <w:sz w:val="22"/>
        </w:rPr>
        <w:t xml:space="preserve">. </w:t>
      </w:r>
      <w:r w:rsidR="000427BC" w:rsidRPr="00805FA3">
        <w:rPr>
          <w:rFonts w:ascii="Arial Narrow" w:hAnsi="Arial Narrow" w:cs="Arial Narrow"/>
          <w:sz w:val="22"/>
          <w:szCs w:val="22"/>
        </w:rPr>
        <w:t>В случае возникновения аварийных и иных чрезвычайных ситуаций</w:t>
      </w:r>
      <w:r w:rsidR="002F12B1" w:rsidRPr="00805FA3">
        <w:rPr>
          <w:rFonts w:ascii="Arial Narrow" w:hAnsi="Arial Narrow" w:cs="Arial Narrow"/>
          <w:sz w:val="22"/>
          <w:szCs w:val="22"/>
        </w:rPr>
        <w:t xml:space="preserve">, </w:t>
      </w:r>
      <w:r w:rsidR="000427BC" w:rsidRPr="00805FA3">
        <w:rPr>
          <w:rFonts w:ascii="Arial Narrow" w:hAnsi="Arial Narrow" w:cs="Arial Narrow"/>
          <w:sz w:val="22"/>
        </w:rPr>
        <w:t>прои</w:t>
      </w:r>
      <w:r w:rsidR="002F12B1" w:rsidRPr="00805FA3">
        <w:rPr>
          <w:rFonts w:ascii="Arial Narrow" w:hAnsi="Arial Narrow" w:cs="Arial Narrow"/>
          <w:sz w:val="22"/>
        </w:rPr>
        <w:t>зо</w:t>
      </w:r>
      <w:r w:rsidR="000427BC" w:rsidRPr="00805FA3">
        <w:rPr>
          <w:rFonts w:ascii="Arial Narrow" w:hAnsi="Arial Narrow" w:cs="Arial Narrow"/>
          <w:sz w:val="22"/>
        </w:rPr>
        <w:t>шедших не по вине Арендатора, Арендатор обязан</w:t>
      </w:r>
      <w:r w:rsidR="000427BC" w:rsidRPr="00805FA3">
        <w:rPr>
          <w:rFonts w:ascii="Arial Narrow" w:hAnsi="Arial Narrow" w:cs="Arial Narrow"/>
          <w:sz w:val="22"/>
          <w:szCs w:val="22"/>
        </w:rPr>
        <w:t xml:space="preserve"> незамедлительно сообщить об этом соответствующим службам Арендодателя и обеспечить незамедлительный доступ в Помещение работников ремонтно-эксплуатационной организации и аварийно-технических служб. До прибытия представителей указанных служб предпринимать все возможные меры для уменьшения причинения ущерба Помещению и находящемуся в нем имуществу. При этом в случае возникновения аварий не по вине Арендатора, Арендатор имеет право на возмещение Арендодателем затрат и убытков, понесенных в связи с предотвращением и устранением аварий.</w:t>
      </w:r>
    </w:p>
    <w:p w14:paraId="381E6236" w14:textId="0699DC77" w:rsidR="000427BC" w:rsidRPr="00805FA3" w:rsidRDefault="00D02AE0" w:rsidP="00F70E9E">
      <w:pPr>
        <w:pStyle w:val="WW-3"/>
        <w:ind w:right="29"/>
      </w:pPr>
      <w:r>
        <w:rPr>
          <w:rFonts w:ascii="Arial Narrow" w:hAnsi="Arial Narrow" w:cs="Arial Narrow"/>
          <w:sz w:val="22"/>
        </w:rPr>
        <w:t>3</w:t>
      </w:r>
      <w:r w:rsidR="000427BC" w:rsidRPr="00805FA3">
        <w:rPr>
          <w:rFonts w:ascii="Arial Narrow" w:hAnsi="Arial Narrow" w:cs="Arial Narrow"/>
          <w:sz w:val="22"/>
        </w:rPr>
        <w:t>.4.</w:t>
      </w:r>
      <w:r w:rsidR="005010F1" w:rsidRPr="00805FA3">
        <w:rPr>
          <w:rFonts w:ascii="Arial Narrow" w:hAnsi="Arial Narrow" w:cs="Arial Narrow"/>
          <w:sz w:val="22"/>
        </w:rPr>
        <w:t>2</w:t>
      </w:r>
      <w:r w:rsidR="000427BC" w:rsidRPr="00805FA3">
        <w:rPr>
          <w:rFonts w:ascii="Arial Narrow" w:hAnsi="Arial Narrow" w:cs="Arial Narrow"/>
          <w:sz w:val="22"/>
        </w:rPr>
        <w:t>. Своевременно вносить арендную плату и другие платежи по настоящему Договору.</w:t>
      </w:r>
    </w:p>
    <w:p w14:paraId="00AA8E02" w14:textId="0EFACC87" w:rsidR="000427BC" w:rsidRDefault="00D02AE0" w:rsidP="00F70E9E">
      <w:pPr>
        <w:pStyle w:val="WW-3"/>
        <w:ind w:right="29"/>
        <w:rPr>
          <w:ins w:id="17" w:author="user" w:date="2021-12-16T15:10:00Z"/>
          <w:rFonts w:ascii="Arial Narrow" w:hAnsi="Arial Narrow" w:cs="Arial Narrow"/>
          <w:sz w:val="22"/>
        </w:rPr>
      </w:pPr>
      <w:bookmarkStart w:id="18" w:name="_Hlk78895981"/>
      <w:r>
        <w:rPr>
          <w:rFonts w:ascii="Arial Narrow" w:hAnsi="Arial Narrow" w:cs="Arial Narrow"/>
          <w:sz w:val="22"/>
        </w:rPr>
        <w:t>3</w:t>
      </w:r>
      <w:r w:rsidR="000427BC" w:rsidRPr="00805FA3">
        <w:rPr>
          <w:rFonts w:ascii="Arial Narrow" w:hAnsi="Arial Narrow" w:cs="Arial Narrow"/>
          <w:sz w:val="22"/>
        </w:rPr>
        <w:t>.4.</w:t>
      </w:r>
      <w:r w:rsidR="005010F1" w:rsidRPr="00805FA3">
        <w:rPr>
          <w:rFonts w:ascii="Arial Narrow" w:hAnsi="Arial Narrow" w:cs="Arial Narrow"/>
          <w:sz w:val="22"/>
        </w:rPr>
        <w:t>3</w:t>
      </w:r>
      <w:r w:rsidR="000427BC" w:rsidRPr="00805FA3">
        <w:rPr>
          <w:rFonts w:ascii="Arial Narrow" w:hAnsi="Arial Narrow" w:cs="Arial Narrow"/>
          <w:sz w:val="22"/>
        </w:rPr>
        <w:t xml:space="preserve">. Самостоятельно заключить договоры на вывоз </w:t>
      </w:r>
      <w:r w:rsidR="000427BC" w:rsidRPr="00CF18AE">
        <w:rPr>
          <w:rFonts w:ascii="Arial Narrow" w:hAnsi="Arial Narrow" w:cs="Arial Narrow"/>
          <w:sz w:val="22"/>
        </w:rPr>
        <w:t>ТКО и уборку прилегающей к Помещению территории (не более 2-х метров от входной группы), если Договором не предусмотрено, что эти услуги уже входят в арендную плату и</w:t>
      </w:r>
      <w:r w:rsidR="00CF5499" w:rsidRPr="00CF18AE">
        <w:rPr>
          <w:rFonts w:ascii="Arial Narrow" w:hAnsi="Arial Narrow" w:cs="Arial Narrow"/>
          <w:sz w:val="22"/>
        </w:rPr>
        <w:t>/или</w:t>
      </w:r>
      <w:r w:rsidR="000427BC" w:rsidRPr="00CF18AE">
        <w:rPr>
          <w:rFonts w:ascii="Arial Narrow" w:hAnsi="Arial Narrow" w:cs="Arial Narrow"/>
          <w:sz w:val="22"/>
        </w:rPr>
        <w:t xml:space="preserve"> их оказание организовывается (обеспечивается) Арендодателем.</w:t>
      </w:r>
    </w:p>
    <w:p w14:paraId="3E9F6D76" w14:textId="04E5F42A" w:rsidR="00C21C8A" w:rsidRPr="00CF18AE" w:rsidRDefault="00C21C8A" w:rsidP="00C21C8A">
      <w:pPr>
        <w:widowControl/>
        <w:shd w:val="clear" w:color="auto" w:fill="FFFFFF"/>
        <w:suppressAutoHyphens w:val="0"/>
        <w:overflowPunct/>
        <w:autoSpaceDE/>
        <w:jc w:val="both"/>
        <w:textAlignment w:val="auto"/>
        <w:rPr>
          <w:ins w:id="19" w:author="user" w:date="2021-12-16T15:10:00Z"/>
          <w:rFonts w:ascii="Arial Narrow" w:eastAsia="Times New Roman" w:hAnsi="Arial Narrow" w:cs="Arial"/>
          <w:color w:val="000000"/>
          <w:sz w:val="22"/>
          <w:szCs w:val="22"/>
          <w:lang w:eastAsia="ru-RU"/>
        </w:rPr>
      </w:pPr>
      <w:ins w:id="20" w:author="user" w:date="2021-12-16T15:10:00Z">
        <w:r w:rsidRPr="00CF18AE">
          <w:rPr>
            <w:rFonts w:ascii="Arial Narrow" w:eastAsia="Times New Roman" w:hAnsi="Arial Narrow" w:cs="Arial"/>
            <w:color w:val="000000"/>
            <w:sz w:val="22"/>
            <w:szCs w:val="22"/>
            <w:lang w:eastAsia="ru-RU"/>
          </w:rPr>
          <w:t>3</w:t>
        </w:r>
        <w:r>
          <w:rPr>
            <w:rFonts w:ascii="Arial Narrow" w:eastAsia="Times New Roman" w:hAnsi="Arial Narrow" w:cs="Arial"/>
            <w:color w:val="000000"/>
            <w:sz w:val="22"/>
            <w:szCs w:val="22"/>
            <w:lang w:eastAsia="ru-RU"/>
          </w:rPr>
          <w:t xml:space="preserve">.4.4. </w:t>
        </w:r>
      </w:ins>
      <w:ins w:id="21" w:author="user" w:date="2021-12-16T15:11:00Z">
        <w:r>
          <w:rPr>
            <w:rFonts w:ascii="Arial Narrow" w:eastAsia="Times New Roman" w:hAnsi="Arial Narrow" w:cs="Arial"/>
            <w:color w:val="000000"/>
            <w:sz w:val="22"/>
            <w:szCs w:val="22"/>
            <w:lang w:eastAsia="ru-RU"/>
          </w:rPr>
          <w:t>С</w:t>
        </w:r>
      </w:ins>
      <w:ins w:id="22" w:author="user" w:date="2021-12-16T15:10:00Z">
        <w:r w:rsidRPr="00CF18AE">
          <w:rPr>
            <w:rFonts w:ascii="Arial Narrow" w:eastAsia="Times New Roman" w:hAnsi="Arial Narrow" w:cs="Arial"/>
            <w:color w:val="000000"/>
            <w:sz w:val="22"/>
            <w:szCs w:val="22"/>
            <w:lang w:eastAsia="ru-RU"/>
          </w:rPr>
          <w:t>амостоя</w:t>
        </w:r>
        <w:r>
          <w:rPr>
            <w:rFonts w:ascii="Arial Narrow" w:eastAsia="Times New Roman" w:hAnsi="Arial Narrow" w:cs="Arial"/>
            <w:color w:val="000000"/>
            <w:sz w:val="22"/>
            <w:szCs w:val="22"/>
            <w:lang w:eastAsia="ru-RU"/>
          </w:rPr>
          <w:t>тельно и за свой счёт обслужива</w:t>
        </w:r>
        <w:r w:rsidRPr="00CF18AE">
          <w:rPr>
            <w:rFonts w:ascii="Arial Narrow" w:eastAsia="Times New Roman" w:hAnsi="Arial Narrow" w:cs="Arial"/>
            <w:color w:val="000000"/>
            <w:sz w:val="22"/>
            <w:szCs w:val="22"/>
            <w:lang w:eastAsia="ru-RU"/>
          </w:rPr>
          <w:t>т</w:t>
        </w:r>
      </w:ins>
      <w:ins w:id="23" w:author="user" w:date="2021-12-16T15:11:00Z">
        <w:r>
          <w:rPr>
            <w:rFonts w:ascii="Arial Narrow" w:eastAsia="Times New Roman" w:hAnsi="Arial Narrow" w:cs="Arial"/>
            <w:color w:val="000000"/>
            <w:sz w:val="22"/>
            <w:szCs w:val="22"/>
            <w:lang w:eastAsia="ru-RU"/>
          </w:rPr>
          <w:t>ь</w:t>
        </w:r>
      </w:ins>
      <w:ins w:id="24" w:author="user" w:date="2021-12-16T15:10:00Z">
        <w:r>
          <w:rPr>
            <w:rFonts w:ascii="Arial Narrow" w:eastAsia="Times New Roman" w:hAnsi="Arial Narrow" w:cs="Arial"/>
            <w:color w:val="000000"/>
            <w:sz w:val="22"/>
            <w:szCs w:val="22"/>
            <w:lang w:eastAsia="ru-RU"/>
          </w:rPr>
          <w:t xml:space="preserve"> и поддержива</w:t>
        </w:r>
        <w:r w:rsidRPr="00CF18AE">
          <w:rPr>
            <w:rFonts w:ascii="Arial Narrow" w:eastAsia="Times New Roman" w:hAnsi="Arial Narrow" w:cs="Arial"/>
            <w:color w:val="000000"/>
            <w:sz w:val="22"/>
            <w:szCs w:val="22"/>
            <w:lang w:eastAsia="ru-RU"/>
          </w:rPr>
          <w:t>т</w:t>
        </w:r>
      </w:ins>
      <w:ins w:id="25" w:author="user" w:date="2021-12-16T15:12:00Z">
        <w:r>
          <w:rPr>
            <w:rFonts w:ascii="Arial Narrow" w:eastAsia="Times New Roman" w:hAnsi="Arial Narrow" w:cs="Arial"/>
            <w:color w:val="000000"/>
            <w:sz w:val="22"/>
            <w:szCs w:val="22"/>
            <w:lang w:eastAsia="ru-RU"/>
          </w:rPr>
          <w:t>ь</w:t>
        </w:r>
      </w:ins>
      <w:ins w:id="26" w:author="user" w:date="2021-12-16T15:10:00Z">
        <w:r w:rsidRPr="00CF18AE">
          <w:rPr>
            <w:rFonts w:ascii="Arial Narrow" w:eastAsia="Times New Roman" w:hAnsi="Arial Narrow" w:cs="Arial"/>
            <w:color w:val="000000"/>
            <w:sz w:val="22"/>
            <w:szCs w:val="22"/>
            <w:lang w:eastAsia="ru-RU"/>
          </w:rPr>
          <w:t xml:space="preserve"> в надлеж</w:t>
        </w:r>
        <w:r>
          <w:rPr>
            <w:rFonts w:ascii="Arial Narrow" w:eastAsia="Times New Roman" w:hAnsi="Arial Narrow" w:cs="Arial"/>
            <w:color w:val="000000"/>
            <w:sz w:val="22"/>
            <w:szCs w:val="22"/>
            <w:lang w:eastAsia="ru-RU"/>
          </w:rPr>
          <w:t xml:space="preserve">ащем работоспособном состоянии </w:t>
        </w:r>
        <w:r w:rsidRPr="00CF18AE">
          <w:rPr>
            <w:rFonts w:ascii="Arial Narrow" w:eastAsia="Times New Roman" w:hAnsi="Arial Narrow" w:cs="Arial"/>
            <w:color w:val="000000"/>
            <w:sz w:val="22"/>
            <w:szCs w:val="22"/>
            <w:lang w:eastAsia="ru-RU"/>
          </w:rPr>
          <w:t>установленную в Помещении систему пожаротушения</w:t>
        </w:r>
        <w:r>
          <w:rPr>
            <w:rFonts w:ascii="Arial Narrow" w:eastAsia="Times New Roman" w:hAnsi="Arial Narrow" w:cs="Arial"/>
            <w:color w:val="000000"/>
            <w:sz w:val="22"/>
            <w:szCs w:val="22"/>
            <w:lang w:eastAsia="ru-RU"/>
          </w:rPr>
          <w:t>. В результате чего Арендатор</w:t>
        </w:r>
        <w:r w:rsidRPr="00CF18AE">
          <w:rPr>
            <w:rFonts w:ascii="Arial Narrow" w:eastAsia="Times New Roman" w:hAnsi="Arial Narrow" w:cs="Arial"/>
            <w:color w:val="000000"/>
            <w:sz w:val="22"/>
            <w:szCs w:val="22"/>
            <w:lang w:eastAsia="ru-RU"/>
          </w:rPr>
          <w:t xml:space="preserve"> самостоятельно несёт ответственность перед контролирующими органами за установленную в Помещении систему пожаротушения.</w:t>
        </w:r>
      </w:ins>
    </w:p>
    <w:p w14:paraId="4685160F" w14:textId="77777777" w:rsidR="00C21C8A" w:rsidRPr="00105779" w:rsidRDefault="00C21C8A" w:rsidP="00F70E9E">
      <w:pPr>
        <w:pStyle w:val="WW-3"/>
        <w:ind w:right="29"/>
        <w:rPr>
          <w:strike/>
        </w:rPr>
      </w:pPr>
    </w:p>
    <w:bookmarkEnd w:id="18"/>
    <w:p w14:paraId="2A1694C8" w14:textId="6ED02404" w:rsidR="000427BC" w:rsidRPr="00805FA3" w:rsidRDefault="000427BC" w:rsidP="00F70E9E">
      <w:pPr>
        <w:pStyle w:val="WW-3"/>
        <w:ind w:right="29"/>
        <w:rPr>
          <w:rFonts w:ascii="Arial Narrow" w:hAnsi="Arial Narrow" w:cs="Arial Narrow"/>
          <w:b/>
          <w:i/>
          <w:sz w:val="22"/>
        </w:rPr>
      </w:pPr>
    </w:p>
    <w:p w14:paraId="3F567D05" w14:textId="6592D2D0" w:rsidR="000427BC" w:rsidRPr="00805FA3" w:rsidRDefault="00D02AE0" w:rsidP="00F70E9E">
      <w:pPr>
        <w:pStyle w:val="WW-3"/>
        <w:ind w:right="29"/>
      </w:pPr>
      <w:r>
        <w:rPr>
          <w:rFonts w:ascii="Arial Narrow" w:hAnsi="Arial Narrow" w:cs="Arial Narrow"/>
          <w:b/>
          <w:i/>
          <w:sz w:val="22"/>
        </w:rPr>
        <w:t>4</w:t>
      </w:r>
      <w:r w:rsidR="000427BC" w:rsidRPr="00805FA3">
        <w:rPr>
          <w:rFonts w:ascii="Arial Narrow" w:hAnsi="Arial Narrow" w:cs="Arial Narrow"/>
          <w:b/>
          <w:i/>
          <w:sz w:val="22"/>
        </w:rPr>
        <w:t>.</w:t>
      </w:r>
      <w:r w:rsidR="000427BC" w:rsidRPr="00805FA3">
        <w:rPr>
          <w:rFonts w:ascii="Arial Narrow" w:hAnsi="Arial Narrow" w:cs="Arial Narrow"/>
          <w:b/>
          <w:i/>
          <w:sz w:val="22"/>
        </w:rPr>
        <w:tab/>
        <w:t>ПОРЯДОК ПЕРЕДАЧИ ПОМЕЩЕНИЯ</w:t>
      </w:r>
    </w:p>
    <w:p w14:paraId="74070F47" w14:textId="4A0F0E60" w:rsidR="000427BC" w:rsidRPr="00805FA3" w:rsidRDefault="00D02AE0" w:rsidP="00B2742A">
      <w:pPr>
        <w:pStyle w:val="WW-3"/>
        <w:tabs>
          <w:tab w:val="clear" w:pos="426"/>
          <w:tab w:val="clear" w:pos="851"/>
        </w:tabs>
        <w:ind w:right="29"/>
        <w:rPr>
          <w:rFonts w:ascii="Arial Narrow" w:hAnsi="Arial Narrow" w:cs="Arial Narrow"/>
          <w:sz w:val="22"/>
        </w:rPr>
      </w:pPr>
      <w:r w:rsidRPr="001532D9">
        <w:rPr>
          <w:rFonts w:ascii="Arial Narrow" w:hAnsi="Arial Narrow" w:cs="Arial Narrow"/>
          <w:color w:val="FF0000"/>
          <w:sz w:val="22"/>
        </w:rPr>
        <w:t>4</w:t>
      </w:r>
      <w:r w:rsidR="000427BC" w:rsidRPr="001532D9">
        <w:rPr>
          <w:rFonts w:ascii="Arial Narrow" w:hAnsi="Arial Narrow" w:cs="Arial Narrow"/>
          <w:color w:val="FF0000"/>
          <w:sz w:val="22"/>
        </w:rPr>
        <w:t>.1.</w:t>
      </w:r>
      <w:r w:rsidR="000427BC" w:rsidRPr="001532D9">
        <w:rPr>
          <w:rFonts w:ascii="Arial Narrow" w:hAnsi="Arial Narrow" w:cs="Arial Narrow"/>
          <w:color w:val="FF0000"/>
          <w:sz w:val="22"/>
        </w:rPr>
        <w:tab/>
        <w:t xml:space="preserve">Передача Арендатору Помещения, указанного в пункте 1.1 настоящего </w:t>
      </w:r>
      <w:r w:rsidR="008F533F" w:rsidRPr="001532D9">
        <w:rPr>
          <w:rFonts w:ascii="Arial Narrow" w:hAnsi="Arial Narrow" w:cs="Arial Narrow"/>
          <w:color w:val="FF0000"/>
          <w:sz w:val="22"/>
        </w:rPr>
        <w:t>Договора</w:t>
      </w:r>
      <w:r w:rsidR="000427BC" w:rsidRPr="001532D9">
        <w:rPr>
          <w:rFonts w:ascii="Arial Narrow" w:hAnsi="Arial Narrow" w:cs="Arial Narrow"/>
          <w:color w:val="FF0000"/>
          <w:sz w:val="22"/>
        </w:rPr>
        <w:t xml:space="preserve">, производится Арендодателем </w:t>
      </w:r>
      <w:r w:rsidR="008F533F" w:rsidRPr="001532D9">
        <w:rPr>
          <w:rFonts w:ascii="Arial Narrow" w:hAnsi="Arial Narrow" w:cs="Arial Narrow"/>
          <w:color w:val="FF0000"/>
          <w:sz w:val="22"/>
        </w:rPr>
        <w:t xml:space="preserve">по Акту приема-передачи, который подписывается обеими Сторонами, </w:t>
      </w:r>
      <w:r w:rsidR="000427BC" w:rsidRPr="001532D9">
        <w:rPr>
          <w:rFonts w:ascii="Arial Narrow" w:hAnsi="Arial Narrow" w:cs="Arial Narrow"/>
          <w:color w:val="FF0000"/>
          <w:sz w:val="22"/>
        </w:rPr>
        <w:t xml:space="preserve">не позднее </w:t>
      </w:r>
      <w:r w:rsidR="007248A1" w:rsidRPr="001532D9">
        <w:rPr>
          <w:rFonts w:ascii="Arial Narrow" w:hAnsi="Arial Narrow" w:cs="Arial Narrow"/>
          <w:color w:val="FF0000"/>
          <w:sz w:val="22"/>
        </w:rPr>
        <w:t>10</w:t>
      </w:r>
      <w:r w:rsidR="000427BC" w:rsidRPr="001532D9">
        <w:rPr>
          <w:rFonts w:ascii="Arial Narrow" w:hAnsi="Arial Narrow" w:cs="Arial Narrow"/>
          <w:color w:val="FF0000"/>
          <w:sz w:val="22"/>
        </w:rPr>
        <w:t xml:space="preserve"> (</w:t>
      </w:r>
      <w:r w:rsidR="007248A1" w:rsidRPr="001532D9">
        <w:rPr>
          <w:rFonts w:ascii="Arial Narrow" w:hAnsi="Arial Narrow" w:cs="Arial Narrow"/>
          <w:color w:val="FF0000"/>
          <w:sz w:val="22"/>
        </w:rPr>
        <w:t>Десяти</w:t>
      </w:r>
      <w:r w:rsidR="000427BC" w:rsidRPr="001532D9">
        <w:rPr>
          <w:rFonts w:ascii="Arial Narrow" w:hAnsi="Arial Narrow" w:cs="Arial Narrow"/>
          <w:color w:val="FF0000"/>
          <w:sz w:val="22"/>
        </w:rPr>
        <w:t>) рабочих дней с момента подписания настоящего договора</w:t>
      </w:r>
      <w:r w:rsidR="00CF5499" w:rsidRPr="00805FA3">
        <w:rPr>
          <w:rFonts w:ascii="Arial Narrow" w:hAnsi="Arial Narrow" w:cs="Arial Narrow"/>
          <w:sz w:val="22"/>
        </w:rPr>
        <w:t>,</w:t>
      </w:r>
      <w:r w:rsidR="00296AE1" w:rsidRPr="00296AE1">
        <w:t xml:space="preserve"> </w:t>
      </w:r>
      <w:r w:rsidR="00296AE1" w:rsidRPr="00296AE1">
        <w:rPr>
          <w:rFonts w:ascii="Arial Narrow" w:hAnsi="Arial Narrow" w:cs="Arial Narrow"/>
          <w:sz w:val="22"/>
        </w:rPr>
        <w:t xml:space="preserve">при условии </w:t>
      </w:r>
      <w:r w:rsidR="009E6546">
        <w:rPr>
          <w:rFonts w:ascii="Arial Narrow" w:hAnsi="Arial Narrow" w:cs="Arial Narrow"/>
          <w:sz w:val="22"/>
        </w:rPr>
        <w:t>соответствия Помещения характеристикам, указанным в</w:t>
      </w:r>
      <w:r w:rsidR="00296AE1" w:rsidRPr="00296AE1">
        <w:rPr>
          <w:rFonts w:ascii="Arial Narrow" w:hAnsi="Arial Narrow" w:cs="Arial Narrow"/>
          <w:sz w:val="22"/>
        </w:rPr>
        <w:t xml:space="preserve"> п. </w:t>
      </w:r>
      <w:r w:rsidR="00296AE1">
        <w:rPr>
          <w:rFonts w:ascii="Arial Narrow" w:hAnsi="Arial Narrow" w:cs="Arial Narrow"/>
          <w:sz w:val="22"/>
        </w:rPr>
        <w:t>3</w:t>
      </w:r>
      <w:r w:rsidR="00296AE1" w:rsidRPr="00296AE1">
        <w:rPr>
          <w:rFonts w:ascii="Arial Narrow" w:hAnsi="Arial Narrow" w:cs="Arial Narrow"/>
          <w:sz w:val="22"/>
        </w:rPr>
        <w:t>.2.3. Договора</w:t>
      </w:r>
      <w:r w:rsidR="00296AE1">
        <w:rPr>
          <w:rFonts w:ascii="Arial Narrow" w:hAnsi="Arial Narrow" w:cs="Arial Narrow"/>
          <w:sz w:val="22"/>
        </w:rPr>
        <w:t>,</w:t>
      </w:r>
      <w:r w:rsidR="00CF5499" w:rsidRPr="00805FA3">
        <w:rPr>
          <w:rFonts w:ascii="Arial Narrow" w:hAnsi="Arial Narrow" w:cs="Arial Narrow"/>
          <w:sz w:val="22"/>
        </w:rPr>
        <w:t xml:space="preserve"> </w:t>
      </w:r>
      <w:bookmarkStart w:id="27" w:name="_Hlk79570630"/>
      <w:r w:rsidR="00296AE1">
        <w:rPr>
          <w:rFonts w:ascii="Arial Narrow" w:hAnsi="Arial Narrow" w:cs="Arial Narrow"/>
          <w:sz w:val="22"/>
        </w:rPr>
        <w:t>и</w:t>
      </w:r>
      <w:r w:rsidR="00296AE1" w:rsidRPr="00805FA3">
        <w:rPr>
          <w:rFonts w:ascii="Arial Narrow" w:hAnsi="Arial Narrow" w:cs="Arial Narrow"/>
          <w:sz w:val="22"/>
        </w:rPr>
        <w:t xml:space="preserve"> </w:t>
      </w:r>
      <w:r w:rsidR="00CF5499" w:rsidRPr="00805FA3">
        <w:rPr>
          <w:rFonts w:ascii="Arial Narrow" w:hAnsi="Arial Narrow" w:cs="Arial Narrow"/>
          <w:sz w:val="22"/>
        </w:rPr>
        <w:t xml:space="preserve">в любом случае не ранее согласования Подготовительных работ Арендатора, если такое согласование (согласие) требуется </w:t>
      </w:r>
      <w:r w:rsidR="00CB365B" w:rsidRPr="00805FA3">
        <w:rPr>
          <w:rFonts w:ascii="Arial Narrow" w:hAnsi="Arial Narrow" w:cs="Arial Narrow"/>
          <w:sz w:val="22"/>
        </w:rPr>
        <w:t xml:space="preserve">от Арендодателя </w:t>
      </w:r>
      <w:r w:rsidR="00CF5499" w:rsidRPr="00805FA3">
        <w:rPr>
          <w:rFonts w:ascii="Arial Narrow" w:hAnsi="Arial Narrow" w:cs="Arial Narrow"/>
          <w:sz w:val="22"/>
        </w:rPr>
        <w:t>в соответствии с настоящим Договором</w:t>
      </w:r>
      <w:bookmarkEnd w:id="27"/>
      <w:r w:rsidR="000427BC" w:rsidRPr="00805FA3">
        <w:rPr>
          <w:rFonts w:ascii="Arial Narrow" w:hAnsi="Arial Narrow" w:cs="Arial Narrow"/>
          <w:sz w:val="22"/>
        </w:rPr>
        <w:t>.</w:t>
      </w:r>
    </w:p>
    <w:p w14:paraId="4DE212E0" w14:textId="169DE518" w:rsidR="000427BC" w:rsidRPr="00805FA3" w:rsidRDefault="00D02AE0" w:rsidP="00F70E9E">
      <w:pPr>
        <w:pStyle w:val="WW-3"/>
        <w:ind w:right="29"/>
      </w:pPr>
      <w:r>
        <w:rPr>
          <w:rFonts w:ascii="Arial Narrow" w:hAnsi="Arial Narrow" w:cs="Arial Narrow"/>
          <w:sz w:val="22"/>
        </w:rPr>
        <w:t>4</w:t>
      </w:r>
      <w:r w:rsidR="000427BC" w:rsidRPr="00805FA3">
        <w:rPr>
          <w:rFonts w:ascii="Arial Narrow" w:hAnsi="Arial Narrow" w:cs="Arial Narrow"/>
          <w:sz w:val="22"/>
        </w:rPr>
        <w:t>.1.1. Выявленные при передаче Помещения недостатки указываются в Акте приема-передачи или ином документе, составленном Сторонами. Арендодатель обязан устранить выявленные недостатки Помещения не позднее 14 (Четырнадцати) календарных дней, если иной срок не определен в Акте приема-передачи или ином составленном Сторонами документе. В случае если недостатки Помещения, а равно работы, проводимые Арендодателем, по мнению Арендатора будут препятствовать пользованию Арендатором Помещением</w:t>
      </w:r>
      <w:r w:rsidR="00382F67" w:rsidRPr="00805FA3">
        <w:rPr>
          <w:rFonts w:ascii="Arial Narrow" w:hAnsi="Arial Narrow" w:cs="Arial Narrow"/>
          <w:sz w:val="22"/>
        </w:rPr>
        <w:t xml:space="preserve"> и/или проведению Подготовительных работ</w:t>
      </w:r>
      <w:r w:rsidR="000427BC" w:rsidRPr="00805FA3">
        <w:rPr>
          <w:rFonts w:ascii="Arial Narrow" w:hAnsi="Arial Narrow" w:cs="Arial Narrow"/>
          <w:sz w:val="22"/>
        </w:rPr>
        <w:t xml:space="preserve">, Арендатор вправе приостановить исполнение своих обязательств по Договору или не принимать Помещение до момента устранения Арендодателем недостатков. </w:t>
      </w:r>
    </w:p>
    <w:p w14:paraId="74FAED6B" w14:textId="0C6860C9" w:rsidR="002A6A7B" w:rsidRPr="00805FA3" w:rsidRDefault="00D02AE0" w:rsidP="00E27BB0">
      <w:pPr>
        <w:pStyle w:val="WW-3"/>
        <w:ind w:right="29"/>
        <w:rPr>
          <w:rFonts w:ascii="Arial Narrow" w:hAnsi="Arial Narrow" w:cs="Arial Narrow"/>
          <w:sz w:val="22"/>
        </w:rPr>
      </w:pPr>
      <w:r>
        <w:rPr>
          <w:rFonts w:ascii="Arial Narrow" w:hAnsi="Arial Narrow" w:cs="Arial Narrow"/>
          <w:sz w:val="22"/>
        </w:rPr>
        <w:t>4</w:t>
      </w:r>
      <w:r w:rsidR="000427BC" w:rsidRPr="00805FA3">
        <w:rPr>
          <w:rFonts w:ascii="Arial Narrow" w:hAnsi="Arial Narrow" w:cs="Arial Narrow"/>
          <w:sz w:val="22"/>
        </w:rPr>
        <w:t>.2.</w:t>
      </w:r>
      <w:r w:rsidR="000427BC" w:rsidRPr="00805FA3">
        <w:rPr>
          <w:rFonts w:ascii="Arial Narrow" w:hAnsi="Arial Narrow" w:cs="Arial Narrow"/>
          <w:sz w:val="22"/>
        </w:rPr>
        <w:tab/>
      </w:r>
      <w:bookmarkStart w:id="28" w:name="_Hlk13583105"/>
      <w:bookmarkStart w:id="29" w:name="_Hlk13581591"/>
      <w:r w:rsidR="00BE426F" w:rsidRPr="00805FA3">
        <w:rPr>
          <w:rFonts w:ascii="Arial Narrow" w:hAnsi="Arial Narrow" w:cs="Arial Narrow"/>
          <w:sz w:val="22"/>
        </w:rPr>
        <w:t>Не позднее даты</w:t>
      </w:r>
      <w:r w:rsidR="00E27BB0" w:rsidRPr="00805FA3">
        <w:rPr>
          <w:rFonts w:ascii="Arial Narrow" w:hAnsi="Arial Narrow" w:cs="Arial Narrow"/>
          <w:sz w:val="22"/>
        </w:rPr>
        <w:t xml:space="preserve"> прекращени</w:t>
      </w:r>
      <w:r w:rsidR="00BE426F" w:rsidRPr="00805FA3">
        <w:rPr>
          <w:rFonts w:ascii="Arial Narrow" w:hAnsi="Arial Narrow" w:cs="Arial Narrow"/>
          <w:sz w:val="22"/>
        </w:rPr>
        <w:t>я</w:t>
      </w:r>
      <w:r w:rsidR="00E27BB0" w:rsidRPr="00805FA3">
        <w:rPr>
          <w:rFonts w:ascii="Arial Narrow" w:hAnsi="Arial Narrow" w:cs="Arial Narrow"/>
          <w:sz w:val="22"/>
        </w:rPr>
        <w:t xml:space="preserve"> Договора, если он не был продлен</w:t>
      </w:r>
      <w:r w:rsidR="00BE426F" w:rsidRPr="00805FA3">
        <w:rPr>
          <w:rFonts w:ascii="Arial Narrow" w:hAnsi="Arial Narrow" w:cs="Arial Narrow"/>
          <w:sz w:val="22"/>
        </w:rPr>
        <w:t xml:space="preserve"> или</w:t>
      </w:r>
      <w:r w:rsidR="00E27BB0" w:rsidRPr="00805FA3">
        <w:rPr>
          <w:rFonts w:ascii="Arial Narrow" w:hAnsi="Arial Narrow" w:cs="Arial Narrow"/>
          <w:sz w:val="22"/>
        </w:rPr>
        <w:t xml:space="preserve"> возобновлен на новый срок, Арендатор освобождает Помещение от своего имущества и оборудования, и осуществляет возврат Помещения Арендодателю в </w:t>
      </w:r>
      <w:r w:rsidR="00E27BB0" w:rsidRPr="00805FA3">
        <w:rPr>
          <w:rFonts w:ascii="Arial Narrow" w:hAnsi="Arial Narrow" w:cs="Arial Narrow"/>
          <w:sz w:val="22"/>
        </w:rPr>
        <w:lastRenderedPageBreak/>
        <w:t xml:space="preserve">состоянии с учетом произведенных Арендатором </w:t>
      </w:r>
      <w:r w:rsidR="00BE426F" w:rsidRPr="00805FA3">
        <w:rPr>
          <w:rFonts w:ascii="Arial Narrow" w:hAnsi="Arial Narrow" w:cs="Arial Narrow"/>
          <w:sz w:val="22"/>
        </w:rPr>
        <w:t>П</w:t>
      </w:r>
      <w:r w:rsidR="00E27BB0" w:rsidRPr="00805FA3">
        <w:rPr>
          <w:rFonts w:ascii="Arial Narrow" w:hAnsi="Arial Narrow" w:cs="Arial Narrow"/>
          <w:sz w:val="22"/>
        </w:rPr>
        <w:t>одготовительных работ (в т.ч. неотделимых улучшений) и нормального износа, с оформлением соответствующего передаточного акта или иного документа в соответствии с Договором</w:t>
      </w:r>
      <w:bookmarkEnd w:id="28"/>
      <w:r w:rsidR="00E27BB0" w:rsidRPr="00805FA3">
        <w:rPr>
          <w:rFonts w:ascii="Arial Narrow" w:hAnsi="Arial Narrow" w:cs="Arial Narrow"/>
          <w:sz w:val="22"/>
        </w:rPr>
        <w:t>.</w:t>
      </w:r>
      <w:bookmarkEnd w:id="29"/>
    </w:p>
    <w:p w14:paraId="59731E1A" w14:textId="41B9034B" w:rsidR="000427BC" w:rsidRPr="00CF18AE" w:rsidRDefault="00D02AE0" w:rsidP="00E27BB0">
      <w:pPr>
        <w:pStyle w:val="WW-3"/>
        <w:ind w:right="29"/>
        <w:rPr>
          <w:rFonts w:ascii="Arial Narrow" w:hAnsi="Arial Narrow" w:cs="Times New Roman"/>
          <w:color w:val="000000"/>
          <w:sz w:val="22"/>
        </w:rPr>
      </w:pPr>
      <w:r>
        <w:rPr>
          <w:rFonts w:ascii="Arial Narrow" w:hAnsi="Arial Narrow" w:cs="Times New Roman"/>
          <w:color w:val="000000"/>
          <w:sz w:val="22"/>
        </w:rPr>
        <w:t>4</w:t>
      </w:r>
      <w:r w:rsidR="000427BC" w:rsidRPr="00805FA3">
        <w:rPr>
          <w:rFonts w:ascii="Arial Narrow" w:hAnsi="Arial Narrow" w:cs="Times New Roman"/>
          <w:color w:val="000000"/>
          <w:sz w:val="22"/>
        </w:rPr>
        <w:t xml:space="preserve">.2.1. </w:t>
      </w:r>
      <w:bookmarkStart w:id="30" w:name="_Hlk53508212"/>
      <w:r w:rsidR="000427BC" w:rsidRPr="00805FA3">
        <w:rPr>
          <w:rFonts w:ascii="Arial Narrow" w:hAnsi="Arial Narrow" w:cs="Times New Roman"/>
          <w:color w:val="000000"/>
          <w:sz w:val="22"/>
        </w:rPr>
        <w:t xml:space="preserve">В случае </w:t>
      </w:r>
      <w:r w:rsidR="00BF528B" w:rsidRPr="00805FA3">
        <w:rPr>
          <w:rFonts w:ascii="Arial Narrow" w:hAnsi="Arial Narrow" w:cs="Times New Roman"/>
          <w:color w:val="000000"/>
          <w:sz w:val="22"/>
        </w:rPr>
        <w:t xml:space="preserve">уклонения или </w:t>
      </w:r>
      <w:r w:rsidR="000427BC" w:rsidRPr="00805FA3">
        <w:rPr>
          <w:rFonts w:ascii="Arial Narrow" w:hAnsi="Arial Narrow" w:cs="Times New Roman"/>
          <w:color w:val="000000"/>
          <w:sz w:val="22"/>
        </w:rPr>
        <w:t xml:space="preserve">отказа Арендодателя от принятия возвращаемого Арендатором Помещения или от подписания соответствующего передаточного акта/иного документа о передаче как по истечении срока действия настоящего договора, так и при его досрочном расторжении/прекращении, Арендатор вправе в одностороннем порядке  составить и подписать Акт о состоянии передаваемых Помещений или иной документ о передаче Помещения, с привлечением независимых лиц или без них (в случае наличия затруднений в привлечении независимых лиц), который будет считаться  надлежаще оформленным и имеющим юридическую силу документом, подтверждающим факт освобождения и возврата Помещения Арендодателю. Упомянутый Акт (документы) составляется в нескольких экземплярах, </w:t>
      </w:r>
      <w:r w:rsidR="000427BC" w:rsidRPr="00CF18AE">
        <w:rPr>
          <w:rFonts w:ascii="Arial Narrow" w:hAnsi="Arial Narrow" w:cs="Times New Roman"/>
          <w:color w:val="000000"/>
          <w:sz w:val="22"/>
        </w:rPr>
        <w:t xml:space="preserve">один из которых направляется заказным письмом с уведомлением на адрес Арендодателя. </w:t>
      </w:r>
    </w:p>
    <w:p w14:paraId="3056AB94" w14:textId="3F68D855" w:rsidR="000427BC" w:rsidRPr="00CF18AE" w:rsidRDefault="000427BC" w:rsidP="00F70E9E">
      <w:pPr>
        <w:pStyle w:val="WW-31"/>
        <w:ind w:right="29"/>
      </w:pPr>
      <w:r w:rsidRPr="00CF18AE">
        <w:rPr>
          <w:rFonts w:ascii="Arial Narrow" w:hAnsi="Arial Narrow"/>
          <w:color w:val="000000"/>
        </w:rPr>
        <w:t>При этом не</w:t>
      </w:r>
      <w:r w:rsidR="00D02AE0" w:rsidRPr="00CF18AE">
        <w:rPr>
          <w:rFonts w:ascii="Arial Narrow" w:hAnsi="Arial Narrow"/>
          <w:color w:val="000000"/>
        </w:rPr>
        <w:t xml:space="preserve"> </w:t>
      </w:r>
      <w:r w:rsidR="001A64E6" w:rsidRPr="00CF18AE">
        <w:rPr>
          <w:rFonts w:ascii="Arial Narrow" w:hAnsi="Arial Narrow"/>
          <w:color w:val="000000"/>
        </w:rPr>
        <w:t xml:space="preserve">подписание </w:t>
      </w:r>
      <w:r w:rsidRPr="00CF18AE">
        <w:rPr>
          <w:rFonts w:ascii="Arial Narrow" w:hAnsi="Arial Narrow"/>
          <w:color w:val="000000"/>
        </w:rPr>
        <w:t>Арендодателем соответствующего передаточного акта/иного документа о передаче Помещения не свидетельствует о продолжении арендных отношений и неисполнении Арендатором обязанностей по возврату Помещения.</w:t>
      </w:r>
    </w:p>
    <w:p w14:paraId="08012855" w14:textId="77777777" w:rsidR="000427BC" w:rsidRPr="00CF18AE" w:rsidRDefault="000427BC" w:rsidP="00F70E9E">
      <w:pPr>
        <w:pStyle w:val="WW-31"/>
        <w:ind w:right="29"/>
      </w:pPr>
      <w:r w:rsidRPr="00CF18AE">
        <w:rPr>
          <w:rFonts w:ascii="Arial Narrow" w:hAnsi="Arial Narrow"/>
          <w:color w:val="000000"/>
        </w:rPr>
        <w:t>С момента фактического прекращения пользования Арендатором Помещением и составлении Арендатором в одностороннем порядке Акта о состоянии передаваемых Помещений или иного документа о передаче Помещения, прекращаются обязательства Арендатора по уплате арендной платы (постоянной и переменной), по поддержанию Помещения в исправном состоянии, ответственность за сохранность находящегося в Помещении имущества и по выполнению иных обязательств, предусмотренных настоящим Договором.</w:t>
      </w:r>
      <w:bookmarkEnd w:id="30"/>
      <w:r w:rsidRPr="00CF18AE">
        <w:rPr>
          <w:rFonts w:ascii="Arial Narrow" w:hAnsi="Arial Narrow" w:cs="Arial Narrow"/>
          <w:color w:val="000000"/>
        </w:rPr>
        <w:t xml:space="preserve"> </w:t>
      </w:r>
    </w:p>
    <w:p w14:paraId="2F74F702" w14:textId="2BEFBF09" w:rsidR="000427BC" w:rsidRPr="001532D9" w:rsidRDefault="00D02AE0" w:rsidP="00F70E9E">
      <w:pPr>
        <w:pStyle w:val="32"/>
        <w:ind w:right="29"/>
        <w:rPr>
          <w:color w:val="FF0000"/>
        </w:rPr>
      </w:pPr>
      <w:r w:rsidRPr="001532D9">
        <w:rPr>
          <w:rFonts w:ascii="Arial Narrow" w:hAnsi="Arial Narrow" w:cs="Arial Narrow"/>
          <w:color w:val="FF0000"/>
          <w:sz w:val="22"/>
          <w:szCs w:val="22"/>
        </w:rPr>
        <w:t>4</w:t>
      </w:r>
      <w:r w:rsidR="000427BC" w:rsidRPr="001532D9">
        <w:rPr>
          <w:rFonts w:ascii="Arial Narrow" w:hAnsi="Arial Narrow" w:cs="Arial Narrow"/>
          <w:color w:val="FF0000"/>
          <w:sz w:val="22"/>
          <w:szCs w:val="22"/>
        </w:rPr>
        <w:t xml:space="preserve">.3. </w:t>
      </w:r>
      <w:bookmarkStart w:id="31" w:name="_Hlk53508275"/>
      <w:r w:rsidR="000427BC" w:rsidRPr="001532D9">
        <w:rPr>
          <w:rFonts w:ascii="Arial Narrow" w:hAnsi="Arial Narrow" w:cs="Arial Narrow"/>
          <w:color w:val="FF0000"/>
          <w:sz w:val="22"/>
          <w:szCs w:val="22"/>
        </w:rPr>
        <w:t xml:space="preserve">Арендодатель не вправе требовать от Арендатора </w:t>
      </w:r>
      <w:r w:rsidR="007C0999" w:rsidRPr="001532D9">
        <w:rPr>
          <w:rFonts w:ascii="Arial Narrow" w:hAnsi="Arial Narrow" w:cs="Arial Narrow"/>
          <w:color w:val="FF0000"/>
          <w:sz w:val="22"/>
          <w:szCs w:val="22"/>
        </w:rPr>
        <w:t xml:space="preserve">как в период действия Договора, так и </w:t>
      </w:r>
      <w:r w:rsidR="000427BC" w:rsidRPr="001532D9">
        <w:rPr>
          <w:rFonts w:ascii="Arial Narrow" w:hAnsi="Arial Narrow" w:cs="Arial Narrow"/>
          <w:color w:val="FF0000"/>
          <w:sz w:val="22"/>
          <w:szCs w:val="22"/>
        </w:rPr>
        <w:t>в случае досрочного расторжения либо истечения срока действия настоящего договора восстановления первоначального состояния Помещения, которое Помещение имело на момент передачи Арендатору в аренду по Акту приёма – передачи, а также возмещения затрат, необходимых для восстановления Помещения в первоначальное состояние.</w:t>
      </w:r>
      <w:bookmarkEnd w:id="31"/>
    </w:p>
    <w:p w14:paraId="3534CF0F" w14:textId="753E75EF" w:rsidR="000427BC" w:rsidRPr="00CF18AE" w:rsidRDefault="00D02AE0" w:rsidP="001F119E">
      <w:pPr>
        <w:pStyle w:val="32"/>
        <w:tabs>
          <w:tab w:val="clear" w:pos="426"/>
          <w:tab w:val="clear" w:pos="851"/>
        </w:tabs>
        <w:ind w:right="29"/>
      </w:pPr>
      <w:r w:rsidRPr="00CF18AE">
        <w:rPr>
          <w:rFonts w:ascii="Arial Narrow" w:hAnsi="Arial Narrow" w:cs="Arial Narrow"/>
          <w:sz w:val="22"/>
          <w:szCs w:val="22"/>
        </w:rPr>
        <w:t>4</w:t>
      </w:r>
      <w:r w:rsidR="000427BC" w:rsidRPr="00CF18AE">
        <w:rPr>
          <w:rFonts w:ascii="Arial Narrow" w:hAnsi="Arial Narrow" w:cs="Arial Narrow"/>
          <w:sz w:val="22"/>
          <w:szCs w:val="22"/>
        </w:rPr>
        <w:t xml:space="preserve">.4. Настоящим Арендодатель выражает Арендатору своё согласие на производство </w:t>
      </w:r>
      <w:r w:rsidR="006B31D4">
        <w:rPr>
          <w:rFonts w:ascii="Arial Narrow" w:hAnsi="Arial Narrow" w:cs="Arial Narrow"/>
          <w:sz w:val="22"/>
          <w:szCs w:val="22"/>
        </w:rPr>
        <w:t xml:space="preserve">в Помещении ремонтно-строительных работ, </w:t>
      </w:r>
      <w:r w:rsidR="000427BC" w:rsidRPr="00CF18AE">
        <w:rPr>
          <w:rFonts w:ascii="Arial Narrow" w:hAnsi="Arial Narrow" w:cs="Arial Narrow"/>
          <w:sz w:val="22"/>
          <w:szCs w:val="22"/>
        </w:rPr>
        <w:t xml:space="preserve">неотделимых улучшений, </w:t>
      </w:r>
      <w:r w:rsidR="008370F4" w:rsidRPr="00CF18AE">
        <w:rPr>
          <w:rFonts w:ascii="Arial Narrow" w:hAnsi="Arial Narrow" w:cs="Arial Narrow"/>
          <w:sz w:val="22"/>
          <w:szCs w:val="22"/>
        </w:rPr>
        <w:t xml:space="preserve">в том числе, </w:t>
      </w:r>
      <w:r w:rsidR="000427BC" w:rsidRPr="00CF18AE">
        <w:rPr>
          <w:rFonts w:ascii="Arial Narrow" w:hAnsi="Arial Narrow" w:cs="Arial Narrow"/>
          <w:sz w:val="22"/>
          <w:szCs w:val="22"/>
        </w:rPr>
        <w:t>на проведение необходимой перепланировки и/или переоборудования Помещения, не затрагивающих несущие конструкции Помещения, с целью подготовки Помещения к использованию в соответствии с Договором</w:t>
      </w:r>
      <w:r w:rsidR="004A48BD" w:rsidRPr="00CF18AE">
        <w:rPr>
          <w:rFonts w:ascii="Arial Narrow" w:hAnsi="Arial Narrow" w:cs="Arial Narrow"/>
          <w:sz w:val="22"/>
          <w:szCs w:val="22"/>
        </w:rPr>
        <w:t xml:space="preserve"> (Подготовительные работы)</w:t>
      </w:r>
      <w:r w:rsidR="000427BC" w:rsidRPr="00CF18AE">
        <w:rPr>
          <w:rFonts w:ascii="Arial Narrow" w:hAnsi="Arial Narrow" w:cs="Arial Narrow"/>
          <w:sz w:val="22"/>
          <w:szCs w:val="22"/>
        </w:rPr>
        <w:t>.</w:t>
      </w:r>
      <w:r w:rsidR="000427BC" w:rsidRPr="00CF18AE">
        <w:t xml:space="preserve"> </w:t>
      </w:r>
      <w:r w:rsidR="000427BC" w:rsidRPr="00CF18AE">
        <w:rPr>
          <w:rFonts w:ascii="Arial Narrow" w:hAnsi="Arial Narrow" w:cs="Arial Narrow"/>
          <w:sz w:val="22"/>
          <w:szCs w:val="22"/>
        </w:rPr>
        <w:t>В случае необходимости проведения перепланировки и/или переоборудования Помещения, в результате которых будут внесены изменения в несущие конструкции Помещения, Арендатор обязан получить письменное согласие от Арендодателя и согласовать с ним проект перепланировки.</w:t>
      </w:r>
      <w:r w:rsidR="004A48BD" w:rsidRPr="00CF18AE">
        <w:rPr>
          <w:rFonts w:ascii="Arial Narrow" w:hAnsi="Arial Narrow" w:cs="Arial Narrow"/>
          <w:sz w:val="22"/>
          <w:szCs w:val="22"/>
        </w:rPr>
        <w:t xml:space="preserve"> В этом случае Арендатор направляет Арендодателю проект перепланировки, а Арендодатель обязан в течение 5 (пяти) рабочих дней либо согласовать проект, либо предоставить мотивированные замечания. В случае наличия мотивированных замечаний Арендатор предпринимает действия к их устранению после чего повторно направляет проект перепланировки Арендодателю, который обязан его согласовать в срок не более 2 (двух) рабочих дней.</w:t>
      </w:r>
    </w:p>
    <w:p w14:paraId="45F8494B" w14:textId="5F815AB0" w:rsidR="000427BC" w:rsidRPr="00CF18AE" w:rsidRDefault="00D02AE0" w:rsidP="001F119E">
      <w:pPr>
        <w:pStyle w:val="32"/>
        <w:tabs>
          <w:tab w:val="clear" w:pos="426"/>
          <w:tab w:val="clear" w:pos="851"/>
        </w:tabs>
        <w:ind w:right="29"/>
      </w:pPr>
      <w:r w:rsidRPr="00CF18AE">
        <w:rPr>
          <w:rFonts w:ascii="Arial Narrow" w:hAnsi="Arial Narrow" w:cs="Arial Narrow"/>
          <w:sz w:val="22"/>
          <w:szCs w:val="22"/>
        </w:rPr>
        <w:t>4</w:t>
      </w:r>
      <w:r w:rsidR="000427BC" w:rsidRPr="00CF18AE">
        <w:rPr>
          <w:rFonts w:ascii="Arial Narrow" w:hAnsi="Arial Narrow" w:cs="Arial Narrow"/>
          <w:sz w:val="22"/>
          <w:szCs w:val="22"/>
        </w:rPr>
        <w:t xml:space="preserve">.5. В течение срока действия настоящего Договора Арендатор самостоятельно несет ответственность перед контролирующими органами </w:t>
      </w:r>
      <w:r w:rsidR="001A64E6" w:rsidRPr="00CF18AE">
        <w:rPr>
          <w:rFonts w:ascii="Arial Narrow" w:hAnsi="Arial Narrow" w:cs="Arial Narrow"/>
          <w:sz w:val="22"/>
          <w:szCs w:val="22"/>
        </w:rPr>
        <w:t>в случае проведения им</w:t>
      </w:r>
      <w:r w:rsidR="000427BC" w:rsidRPr="00CF18AE">
        <w:rPr>
          <w:rFonts w:ascii="Arial Narrow" w:hAnsi="Arial Narrow" w:cs="Arial Narrow"/>
          <w:sz w:val="22"/>
          <w:szCs w:val="22"/>
        </w:rPr>
        <w:t xml:space="preserve"> в Помещении перепланировки/переустройства, в результате чего, Арендатор самостоятельно оплачивает все штрафы, наложенные контролирующими органами</w:t>
      </w:r>
      <w:r w:rsidR="007D55AB" w:rsidRPr="00CF18AE">
        <w:rPr>
          <w:rFonts w:ascii="Arial Narrow" w:hAnsi="Arial Narrow" w:cs="Arial Narrow"/>
          <w:sz w:val="22"/>
          <w:szCs w:val="22"/>
        </w:rPr>
        <w:t>.</w:t>
      </w:r>
    </w:p>
    <w:p w14:paraId="612089BA" w14:textId="4F497556" w:rsidR="000427BC" w:rsidRPr="00CF18AE" w:rsidRDefault="007D55AB" w:rsidP="00596364">
      <w:pPr>
        <w:pStyle w:val="32"/>
        <w:ind w:right="29"/>
        <w:rPr>
          <w:rFonts w:ascii="Arial Narrow" w:hAnsi="Arial Narrow" w:cs="Arial Narrow"/>
          <w:sz w:val="22"/>
          <w:szCs w:val="22"/>
        </w:rPr>
      </w:pPr>
      <w:r w:rsidRPr="00CF18AE">
        <w:rPr>
          <w:rFonts w:ascii="Arial Narrow" w:hAnsi="Arial Narrow" w:cs="Arial Narrow"/>
          <w:sz w:val="22"/>
          <w:szCs w:val="22"/>
        </w:rPr>
        <w:t>При этом Стороны особо оговорили, что в</w:t>
      </w:r>
      <w:r w:rsidR="000427BC" w:rsidRPr="00CF18AE">
        <w:rPr>
          <w:rFonts w:ascii="Arial Narrow" w:hAnsi="Arial Narrow" w:cs="Arial Narrow"/>
          <w:sz w:val="22"/>
          <w:szCs w:val="22"/>
        </w:rPr>
        <w:t xml:space="preserve"> случае наличия в Помещении неузаконенных перепланировок</w:t>
      </w:r>
      <w:r w:rsidR="001A64E6" w:rsidRPr="00CF18AE">
        <w:rPr>
          <w:rFonts w:ascii="Arial Narrow" w:hAnsi="Arial Narrow" w:cs="Arial Narrow"/>
          <w:sz w:val="22"/>
          <w:szCs w:val="22"/>
        </w:rPr>
        <w:t>/переустройства</w:t>
      </w:r>
      <w:r w:rsidR="000427BC" w:rsidRPr="00CF18AE">
        <w:rPr>
          <w:rFonts w:ascii="Arial Narrow" w:hAnsi="Arial Narrow" w:cs="Arial Narrow"/>
          <w:sz w:val="22"/>
          <w:szCs w:val="22"/>
        </w:rPr>
        <w:t xml:space="preserve"> произведенных </w:t>
      </w:r>
      <w:r w:rsidR="004B60C5" w:rsidRPr="00CF18AE">
        <w:rPr>
          <w:rFonts w:ascii="Arial Narrow" w:hAnsi="Arial Narrow" w:cs="Arial Narrow"/>
          <w:sz w:val="22"/>
          <w:szCs w:val="22"/>
        </w:rPr>
        <w:t xml:space="preserve">до </w:t>
      </w:r>
      <w:r w:rsidR="000427BC" w:rsidRPr="00CF18AE">
        <w:rPr>
          <w:rFonts w:ascii="Arial Narrow" w:hAnsi="Arial Narrow" w:cs="Arial Narrow"/>
          <w:sz w:val="22"/>
          <w:szCs w:val="22"/>
        </w:rPr>
        <w:t>подписания Акта приема-передачи Помещения с Арендатором</w:t>
      </w:r>
      <w:r w:rsidRPr="00CF18AE">
        <w:rPr>
          <w:rFonts w:ascii="Arial Narrow" w:hAnsi="Arial Narrow" w:cs="Arial Narrow"/>
          <w:sz w:val="22"/>
          <w:szCs w:val="22"/>
        </w:rPr>
        <w:t xml:space="preserve"> и в случае несоответствия фактической</w:t>
      </w:r>
      <w:r w:rsidRPr="00805FA3">
        <w:rPr>
          <w:rFonts w:ascii="Arial Narrow" w:hAnsi="Arial Narrow" w:cs="Arial Narrow"/>
          <w:sz w:val="22"/>
          <w:szCs w:val="22"/>
        </w:rPr>
        <w:t xml:space="preserve"> планировки Помещения на момент его передачи Арендатору прилагаемому к настоящему Договору плану Помещения</w:t>
      </w:r>
      <w:r w:rsidR="000427BC" w:rsidRPr="00805FA3">
        <w:rPr>
          <w:rFonts w:ascii="Arial Narrow" w:hAnsi="Arial Narrow" w:cs="Arial Narrow"/>
          <w:sz w:val="22"/>
          <w:szCs w:val="22"/>
        </w:rPr>
        <w:t xml:space="preserve">, Арендатор освобождается от </w:t>
      </w:r>
      <w:r w:rsidR="004B60C5" w:rsidRPr="00805FA3">
        <w:rPr>
          <w:rFonts w:ascii="Arial Narrow" w:hAnsi="Arial Narrow" w:cs="Arial Narrow"/>
          <w:sz w:val="22"/>
          <w:szCs w:val="22"/>
        </w:rPr>
        <w:t>обязанности согласовать произведенную им перепланировку/пере</w:t>
      </w:r>
      <w:r w:rsidR="00767AB9" w:rsidRPr="00805FA3">
        <w:rPr>
          <w:rFonts w:ascii="Arial Narrow" w:hAnsi="Arial Narrow" w:cs="Arial Narrow"/>
          <w:sz w:val="22"/>
          <w:szCs w:val="22"/>
        </w:rPr>
        <w:t>устройство</w:t>
      </w:r>
      <w:r w:rsidR="004B60C5" w:rsidRPr="00805FA3">
        <w:rPr>
          <w:rFonts w:ascii="Arial Narrow" w:hAnsi="Arial Narrow" w:cs="Arial Narrow"/>
          <w:sz w:val="22"/>
          <w:szCs w:val="22"/>
        </w:rPr>
        <w:t xml:space="preserve"> и от </w:t>
      </w:r>
      <w:r w:rsidR="000427BC" w:rsidRPr="00805FA3">
        <w:rPr>
          <w:rFonts w:ascii="Arial Narrow" w:hAnsi="Arial Narrow" w:cs="Arial Narrow"/>
          <w:sz w:val="22"/>
          <w:szCs w:val="22"/>
        </w:rPr>
        <w:t>ответственности за неисполнение указанного обязательства</w:t>
      </w:r>
      <w:r w:rsidR="00CB365B" w:rsidRPr="00805FA3">
        <w:rPr>
          <w:rFonts w:ascii="Arial Narrow" w:hAnsi="Arial Narrow" w:cs="Arial Narrow"/>
          <w:sz w:val="22"/>
          <w:szCs w:val="22"/>
        </w:rPr>
        <w:t>, а также освобождается от уплаты каких-либо штрафов</w:t>
      </w:r>
      <w:r w:rsidR="00044F8F" w:rsidRPr="00805FA3">
        <w:rPr>
          <w:rFonts w:ascii="Arial Narrow" w:hAnsi="Arial Narrow" w:cs="Arial Narrow"/>
          <w:sz w:val="22"/>
          <w:szCs w:val="22"/>
        </w:rPr>
        <w:t>,</w:t>
      </w:r>
      <w:r w:rsidR="00CB365B" w:rsidRPr="00805FA3">
        <w:rPr>
          <w:rFonts w:ascii="Arial Narrow" w:hAnsi="Arial Narrow" w:cs="Arial Narrow"/>
          <w:sz w:val="22"/>
          <w:szCs w:val="22"/>
        </w:rPr>
        <w:t xml:space="preserve"> наложенны</w:t>
      </w:r>
      <w:r w:rsidRPr="00805FA3">
        <w:rPr>
          <w:rFonts w:ascii="Arial Narrow" w:hAnsi="Arial Narrow" w:cs="Arial Narrow"/>
          <w:sz w:val="22"/>
          <w:szCs w:val="22"/>
        </w:rPr>
        <w:t>х</w:t>
      </w:r>
      <w:r w:rsidR="00CB365B" w:rsidRPr="00805FA3">
        <w:rPr>
          <w:rFonts w:ascii="Arial Narrow" w:hAnsi="Arial Narrow" w:cs="Arial Narrow"/>
          <w:sz w:val="22"/>
          <w:szCs w:val="22"/>
        </w:rPr>
        <w:t xml:space="preserve"> контролирующими органами на Арендатора в следствие наличи</w:t>
      </w:r>
      <w:r w:rsidRPr="00805FA3">
        <w:rPr>
          <w:rFonts w:ascii="Arial Narrow" w:hAnsi="Arial Narrow" w:cs="Arial Narrow"/>
          <w:sz w:val="22"/>
          <w:szCs w:val="22"/>
        </w:rPr>
        <w:t>я</w:t>
      </w:r>
      <w:r w:rsidR="00CB365B" w:rsidRPr="00805FA3">
        <w:rPr>
          <w:rFonts w:ascii="Arial Narrow" w:hAnsi="Arial Narrow" w:cs="Arial Narrow"/>
          <w:sz w:val="22"/>
          <w:szCs w:val="22"/>
        </w:rPr>
        <w:t xml:space="preserve"> в Помещении неузаконенных перепланировок</w:t>
      </w:r>
      <w:r w:rsidR="00767AB9" w:rsidRPr="00805FA3">
        <w:rPr>
          <w:rFonts w:ascii="Arial Narrow" w:hAnsi="Arial Narrow" w:cs="Arial Narrow"/>
          <w:sz w:val="22"/>
          <w:szCs w:val="22"/>
        </w:rPr>
        <w:t>/</w:t>
      </w:r>
      <w:r w:rsidR="00767AB9" w:rsidRPr="00CF18AE">
        <w:rPr>
          <w:rFonts w:ascii="Arial Narrow" w:hAnsi="Arial Narrow" w:cs="Arial Narrow"/>
          <w:sz w:val="22"/>
          <w:szCs w:val="22"/>
        </w:rPr>
        <w:t>переустройств</w:t>
      </w:r>
      <w:r w:rsidR="001A64E6" w:rsidRPr="00CF18AE">
        <w:rPr>
          <w:rFonts w:ascii="Arial Narrow" w:hAnsi="Arial Narrow" w:cs="Arial Narrow"/>
          <w:sz w:val="22"/>
          <w:szCs w:val="22"/>
        </w:rPr>
        <w:t>.</w:t>
      </w:r>
      <w:r w:rsidRPr="00CF18AE">
        <w:rPr>
          <w:rFonts w:ascii="Arial Narrow" w:hAnsi="Arial Narrow" w:cs="Arial Narrow"/>
          <w:sz w:val="22"/>
          <w:szCs w:val="22"/>
        </w:rPr>
        <w:t xml:space="preserve"> </w:t>
      </w:r>
      <w:r w:rsidR="001A64E6" w:rsidRPr="00CF18AE">
        <w:rPr>
          <w:rFonts w:ascii="Arial Narrow" w:hAnsi="Arial Narrow" w:cs="Arial Narrow"/>
          <w:sz w:val="22"/>
          <w:szCs w:val="22"/>
        </w:rPr>
        <w:t>В</w:t>
      </w:r>
      <w:r w:rsidRPr="00CF18AE">
        <w:rPr>
          <w:rFonts w:ascii="Arial Narrow" w:hAnsi="Arial Narrow" w:cs="Arial Narrow"/>
          <w:sz w:val="22"/>
          <w:szCs w:val="22"/>
        </w:rPr>
        <w:t xml:space="preserve"> связи с чем Арендодатель</w:t>
      </w:r>
      <w:r w:rsidR="00044F8F" w:rsidRPr="00CF18AE">
        <w:rPr>
          <w:rFonts w:ascii="Arial Narrow" w:hAnsi="Arial Narrow" w:cs="Arial Narrow"/>
          <w:sz w:val="22"/>
          <w:szCs w:val="22"/>
        </w:rPr>
        <w:t xml:space="preserve"> оплачивает такие штрафы самостоятельно либо</w:t>
      </w:r>
      <w:r w:rsidRPr="00CF18AE">
        <w:rPr>
          <w:rFonts w:ascii="Arial Narrow" w:hAnsi="Arial Narrow" w:cs="Arial Narrow"/>
          <w:sz w:val="22"/>
          <w:szCs w:val="22"/>
        </w:rPr>
        <w:t xml:space="preserve"> </w:t>
      </w:r>
      <w:r w:rsidR="00CB365B" w:rsidRPr="00CF18AE">
        <w:rPr>
          <w:rFonts w:ascii="Arial Narrow" w:hAnsi="Arial Narrow" w:cs="Arial Narrow"/>
          <w:sz w:val="22"/>
          <w:szCs w:val="22"/>
        </w:rPr>
        <w:t xml:space="preserve">компенсирует Арендатору документально подтвержденную сумму </w:t>
      </w:r>
      <w:r w:rsidRPr="00CF18AE">
        <w:rPr>
          <w:rFonts w:ascii="Arial Narrow" w:hAnsi="Arial Narrow" w:cs="Arial Narrow"/>
          <w:sz w:val="22"/>
          <w:szCs w:val="22"/>
        </w:rPr>
        <w:t xml:space="preserve">наложенных на него </w:t>
      </w:r>
      <w:r w:rsidR="00CB365B" w:rsidRPr="00CF18AE">
        <w:rPr>
          <w:rFonts w:ascii="Arial Narrow" w:hAnsi="Arial Narrow" w:cs="Arial Narrow"/>
          <w:sz w:val="22"/>
          <w:szCs w:val="22"/>
        </w:rPr>
        <w:t>штрафов в течение 5 (пяти) рабочих дней с даты получения от Арендатора соответствующего требования</w:t>
      </w:r>
      <w:r w:rsidR="004B60C5" w:rsidRPr="00CF18AE">
        <w:rPr>
          <w:rFonts w:ascii="Arial Narrow" w:hAnsi="Arial Narrow" w:cs="Arial Narrow"/>
          <w:sz w:val="22"/>
          <w:szCs w:val="22"/>
        </w:rPr>
        <w:t>.</w:t>
      </w:r>
      <w:r w:rsidR="000427BC" w:rsidRPr="00CF18AE">
        <w:rPr>
          <w:rFonts w:ascii="Arial Narrow" w:hAnsi="Arial Narrow" w:cs="Arial Narrow"/>
          <w:sz w:val="22"/>
          <w:szCs w:val="22"/>
        </w:rPr>
        <w:t xml:space="preserve"> </w:t>
      </w:r>
    </w:p>
    <w:p w14:paraId="3850895A" w14:textId="56530F27" w:rsidR="000427BC" w:rsidRPr="00805FA3" w:rsidRDefault="002222D9" w:rsidP="00F70E9E">
      <w:pPr>
        <w:pStyle w:val="WW-3"/>
        <w:ind w:right="29"/>
      </w:pPr>
      <w:r w:rsidRPr="00CF18AE">
        <w:rPr>
          <w:rFonts w:ascii="Arial Narrow" w:hAnsi="Arial Narrow" w:cs="Arial Narrow"/>
          <w:sz w:val="22"/>
          <w:szCs w:val="22"/>
        </w:rPr>
        <w:t>4</w:t>
      </w:r>
      <w:r w:rsidR="000427BC" w:rsidRPr="00CF18AE">
        <w:rPr>
          <w:rFonts w:ascii="Arial Narrow" w:hAnsi="Arial Narrow" w:cs="Arial Narrow"/>
          <w:sz w:val="22"/>
          <w:szCs w:val="22"/>
        </w:rPr>
        <w:t>.6.</w:t>
      </w:r>
      <w:r w:rsidR="00916949" w:rsidRPr="00CF18AE">
        <w:t xml:space="preserve"> </w:t>
      </w:r>
      <w:r w:rsidR="00916949" w:rsidRPr="00CF18AE">
        <w:rPr>
          <w:rFonts w:ascii="Arial Narrow" w:hAnsi="Arial Narrow" w:cs="Arial Narrow"/>
          <w:sz w:val="22"/>
          <w:szCs w:val="22"/>
        </w:rPr>
        <w:t xml:space="preserve">Произведенные Арендатором улучшения арендованного Помещения признаются отделимыми, если они отделяются от имущества без вреда для его назначения и </w:t>
      </w:r>
      <w:r w:rsidR="000427BC" w:rsidRPr="00CF18AE">
        <w:rPr>
          <w:rFonts w:ascii="Arial Narrow" w:hAnsi="Arial Narrow" w:cs="Arial Narrow"/>
          <w:sz w:val="22"/>
          <w:szCs w:val="22"/>
        </w:rPr>
        <w:t>являются собственностью последнего</w:t>
      </w:r>
      <w:r w:rsidR="000427BC" w:rsidRPr="00CF18AE">
        <w:rPr>
          <w:rFonts w:ascii="Arial Narrow" w:hAnsi="Arial Narrow" w:cs="Arial Narrow"/>
          <w:b/>
          <w:i/>
          <w:sz w:val="22"/>
          <w:szCs w:val="22"/>
        </w:rPr>
        <w:t>.</w:t>
      </w:r>
    </w:p>
    <w:p w14:paraId="04B200F0" w14:textId="77777777" w:rsidR="000427BC" w:rsidRPr="00805FA3" w:rsidRDefault="000427BC" w:rsidP="00F70E9E">
      <w:pPr>
        <w:pStyle w:val="WW-3"/>
        <w:ind w:right="29"/>
        <w:rPr>
          <w:rFonts w:ascii="Arial Narrow" w:hAnsi="Arial Narrow" w:cs="Arial Narrow"/>
          <w:b/>
          <w:i/>
          <w:sz w:val="22"/>
          <w:szCs w:val="22"/>
        </w:rPr>
      </w:pPr>
    </w:p>
    <w:p w14:paraId="3BDAB65A" w14:textId="74829F6B" w:rsidR="000427BC" w:rsidRPr="00805FA3" w:rsidRDefault="002222D9" w:rsidP="00F70E9E">
      <w:pPr>
        <w:pStyle w:val="WW-3"/>
        <w:ind w:right="29"/>
      </w:pPr>
      <w:r>
        <w:rPr>
          <w:rFonts w:ascii="Arial Narrow" w:hAnsi="Arial Narrow" w:cs="Arial Narrow"/>
          <w:b/>
          <w:i/>
          <w:sz w:val="22"/>
          <w:szCs w:val="22"/>
        </w:rPr>
        <w:t>5</w:t>
      </w:r>
      <w:r w:rsidR="000427BC" w:rsidRPr="00805FA3">
        <w:rPr>
          <w:rFonts w:ascii="Arial Narrow" w:hAnsi="Arial Narrow" w:cs="Arial Narrow"/>
          <w:b/>
          <w:i/>
          <w:sz w:val="22"/>
          <w:szCs w:val="22"/>
        </w:rPr>
        <w:t>.</w:t>
      </w:r>
      <w:r w:rsidR="000427BC" w:rsidRPr="00805FA3">
        <w:rPr>
          <w:rFonts w:ascii="Arial Narrow" w:hAnsi="Arial Narrow" w:cs="Arial Narrow"/>
          <w:b/>
          <w:i/>
          <w:sz w:val="22"/>
          <w:szCs w:val="22"/>
        </w:rPr>
        <w:tab/>
        <w:t>ЦЕНА ДОГОВОРА И ПОРЯДОК РАСЧЕТОВ</w:t>
      </w:r>
    </w:p>
    <w:p w14:paraId="50927941" w14:textId="3EA75437" w:rsidR="000427BC" w:rsidRPr="00805FA3" w:rsidRDefault="002222D9" w:rsidP="00F70E9E">
      <w:pPr>
        <w:pStyle w:val="WW-3"/>
        <w:ind w:right="29"/>
        <w:rPr>
          <w:rFonts w:ascii="Arial Narrow" w:hAnsi="Arial Narrow" w:cs="Arial Narrow"/>
          <w:sz w:val="22"/>
          <w:szCs w:val="22"/>
        </w:rPr>
      </w:pPr>
      <w:r>
        <w:rPr>
          <w:rFonts w:ascii="Arial Narrow" w:hAnsi="Arial Narrow" w:cs="Arial Narrow"/>
          <w:sz w:val="22"/>
          <w:szCs w:val="22"/>
        </w:rPr>
        <w:t>5</w:t>
      </w:r>
      <w:r w:rsidR="000427BC" w:rsidRPr="00805FA3">
        <w:rPr>
          <w:rFonts w:ascii="Arial Narrow" w:hAnsi="Arial Narrow" w:cs="Arial Narrow"/>
          <w:sz w:val="22"/>
          <w:szCs w:val="22"/>
        </w:rPr>
        <w:t xml:space="preserve">.1. Ежемесячная арендная плата в рамках настоящего Договора состоит из постоянной и переменной </w:t>
      </w:r>
      <w:r w:rsidR="006B31D4" w:rsidRPr="00805FA3">
        <w:rPr>
          <w:rFonts w:ascii="Arial Narrow" w:hAnsi="Arial Narrow" w:cs="Arial Narrow"/>
          <w:sz w:val="22"/>
          <w:szCs w:val="22"/>
        </w:rPr>
        <w:t>част</w:t>
      </w:r>
      <w:r w:rsidR="006B31D4">
        <w:rPr>
          <w:rFonts w:ascii="Arial Narrow" w:hAnsi="Arial Narrow" w:cs="Arial Narrow"/>
          <w:sz w:val="22"/>
          <w:szCs w:val="22"/>
        </w:rPr>
        <w:t>ей</w:t>
      </w:r>
      <w:r w:rsidR="000427BC" w:rsidRPr="00805FA3">
        <w:rPr>
          <w:rFonts w:ascii="Arial Narrow" w:hAnsi="Arial Narrow" w:cs="Arial Narrow"/>
          <w:sz w:val="22"/>
          <w:szCs w:val="22"/>
        </w:rPr>
        <w:t xml:space="preserve">. </w:t>
      </w:r>
    </w:p>
    <w:p w14:paraId="1E42954C" w14:textId="7D4F6A92" w:rsidR="000427BC" w:rsidRPr="00805FA3" w:rsidRDefault="002222D9" w:rsidP="00596364">
      <w:pPr>
        <w:pStyle w:val="WW-3"/>
        <w:ind w:right="29"/>
        <w:rPr>
          <w:b/>
          <w:sz w:val="22"/>
          <w:szCs w:val="22"/>
        </w:rPr>
      </w:pPr>
      <w:r>
        <w:rPr>
          <w:rFonts w:ascii="Arial Narrow" w:hAnsi="Arial Narrow" w:cs="Arial Narrow"/>
          <w:sz w:val="22"/>
          <w:szCs w:val="22"/>
        </w:rPr>
        <w:t>5</w:t>
      </w:r>
      <w:r w:rsidR="000427BC" w:rsidRPr="00805FA3">
        <w:rPr>
          <w:rFonts w:ascii="Arial Narrow" w:hAnsi="Arial Narrow" w:cs="Arial Narrow"/>
          <w:sz w:val="22"/>
          <w:szCs w:val="22"/>
        </w:rPr>
        <w:t xml:space="preserve">.1.1. Постоянная часть ежемесячной арендной платы составляет </w:t>
      </w:r>
      <w:r w:rsidR="000427BC" w:rsidRPr="00805FA3">
        <w:rPr>
          <w:rFonts w:ascii="Arial Narrow" w:hAnsi="Arial Narrow" w:cs="Arial Narrow"/>
          <w:b/>
          <w:sz w:val="22"/>
          <w:szCs w:val="22"/>
        </w:rPr>
        <w:t xml:space="preserve">___________ (___________________) рублей, НДС не облагается в связи с применением Арендодателем УСН, на основании гл. 26.2. Налогового кодекса РФ </w:t>
      </w:r>
      <w:r w:rsidR="000427BC" w:rsidRPr="00805FA3">
        <w:rPr>
          <w:rFonts w:ascii="Arial Narrow" w:hAnsi="Arial Narrow"/>
          <w:b/>
        </w:rPr>
        <w:t>(</w:t>
      </w:r>
      <w:r w:rsidR="000427BC" w:rsidRPr="00805FA3">
        <w:rPr>
          <w:rFonts w:ascii="Arial Narrow" w:hAnsi="Arial Narrow"/>
          <w:b/>
          <w:sz w:val="22"/>
        </w:rPr>
        <w:t xml:space="preserve">ЛИБО </w:t>
      </w:r>
      <w:r w:rsidR="00E93144" w:rsidRPr="00805FA3">
        <w:rPr>
          <w:rFonts w:ascii="Arial Narrow" w:hAnsi="Arial Narrow" w:cs="Arial Narrow"/>
          <w:b/>
          <w:sz w:val="22"/>
          <w:szCs w:val="22"/>
        </w:rPr>
        <w:t xml:space="preserve">в т.ч. </w:t>
      </w:r>
      <w:r w:rsidR="000427BC" w:rsidRPr="00805FA3">
        <w:rPr>
          <w:rFonts w:ascii="Arial Narrow" w:hAnsi="Arial Narrow"/>
          <w:b/>
          <w:sz w:val="22"/>
        </w:rPr>
        <w:t xml:space="preserve"> НДС-20</w:t>
      </w:r>
      <w:r w:rsidR="000427BC" w:rsidRPr="00805FA3">
        <w:rPr>
          <w:rFonts w:ascii="Arial Narrow" w:hAnsi="Arial Narrow" w:cs="Arial Narrow"/>
          <w:b/>
          <w:sz w:val="22"/>
          <w:szCs w:val="22"/>
        </w:rPr>
        <w:t>%</w:t>
      </w:r>
      <w:r w:rsidR="00287DF8" w:rsidRPr="00805FA3">
        <w:rPr>
          <w:rFonts w:ascii="Arial Narrow" w:hAnsi="Arial Narrow" w:cs="Arial Narrow"/>
          <w:b/>
          <w:sz w:val="22"/>
          <w:szCs w:val="22"/>
        </w:rPr>
        <w:t>- ____ руб.</w:t>
      </w:r>
      <w:r w:rsidR="00721603" w:rsidRPr="00805FA3">
        <w:rPr>
          <w:rFonts w:ascii="Arial Narrow" w:hAnsi="Arial Narrow" w:cs="Arial Narrow"/>
          <w:b/>
          <w:sz w:val="22"/>
          <w:szCs w:val="22"/>
        </w:rPr>
        <w:t xml:space="preserve">, </w:t>
      </w:r>
      <w:r w:rsidR="00721603" w:rsidRPr="00805FA3">
        <w:rPr>
          <w:rFonts w:ascii="Arial Narrow" w:hAnsi="Arial Narrow" w:cs="Arial Narrow"/>
          <w:b/>
          <w:bCs/>
          <w:sz w:val="22"/>
        </w:rPr>
        <w:t>если Арендодатель находится на общей системе налогообложения</w:t>
      </w:r>
      <w:r w:rsidR="000427BC" w:rsidRPr="00805FA3">
        <w:rPr>
          <w:rFonts w:ascii="Arial Narrow" w:hAnsi="Arial Narrow" w:cs="Arial Narrow"/>
          <w:b/>
          <w:sz w:val="22"/>
          <w:szCs w:val="22"/>
        </w:rPr>
        <w:t xml:space="preserve">). </w:t>
      </w:r>
    </w:p>
    <w:p w14:paraId="7B66408C" w14:textId="4DDE8C07" w:rsidR="000427BC" w:rsidRPr="00805FA3" w:rsidRDefault="002222D9" w:rsidP="00F70E9E">
      <w:pPr>
        <w:pStyle w:val="WW-3"/>
        <w:ind w:right="29"/>
      </w:pPr>
      <w:r>
        <w:rPr>
          <w:rFonts w:ascii="Arial Narrow" w:hAnsi="Arial Narrow" w:cs="Arial Narrow"/>
          <w:sz w:val="22"/>
          <w:szCs w:val="22"/>
        </w:rPr>
        <w:t>5</w:t>
      </w:r>
      <w:r w:rsidR="000427BC" w:rsidRPr="00805FA3">
        <w:rPr>
          <w:rFonts w:ascii="Arial Narrow" w:hAnsi="Arial Narrow" w:cs="Arial Narrow"/>
          <w:sz w:val="22"/>
          <w:szCs w:val="22"/>
        </w:rPr>
        <w:t xml:space="preserve">.1.2. Обязательство по осуществлению любого платежа по настоящему Договору считается исполненным Арендатором в момент зачисления суммы платежа на корреспондентский счет банка Арендодателя. </w:t>
      </w:r>
    </w:p>
    <w:p w14:paraId="1CC7470D" w14:textId="6DAECB5F" w:rsidR="000427BC" w:rsidRPr="00805FA3" w:rsidRDefault="002222D9" w:rsidP="00F70E9E">
      <w:pPr>
        <w:pStyle w:val="WW-3"/>
        <w:ind w:right="29"/>
      </w:pPr>
      <w:r>
        <w:rPr>
          <w:rFonts w:ascii="Arial Narrow" w:hAnsi="Arial Narrow" w:cs="Arial Narrow"/>
          <w:sz w:val="22"/>
          <w:szCs w:val="22"/>
        </w:rPr>
        <w:t>5</w:t>
      </w:r>
      <w:r w:rsidR="000427BC" w:rsidRPr="00805FA3">
        <w:rPr>
          <w:rFonts w:ascii="Arial Narrow" w:hAnsi="Arial Narrow" w:cs="Arial Narrow"/>
          <w:sz w:val="22"/>
          <w:szCs w:val="22"/>
        </w:rPr>
        <w:t xml:space="preserve">.1.3. </w:t>
      </w:r>
      <w:r w:rsidR="00DE08F5" w:rsidRPr="00805FA3">
        <w:rPr>
          <w:rFonts w:ascii="Arial Narrow" w:hAnsi="Arial Narrow" w:cs="Arial Narrow"/>
          <w:sz w:val="22"/>
          <w:szCs w:val="22"/>
        </w:rPr>
        <w:t>Ежемесячная а</w:t>
      </w:r>
      <w:r w:rsidR="000427BC" w:rsidRPr="00805FA3">
        <w:rPr>
          <w:rFonts w:ascii="Arial Narrow" w:hAnsi="Arial Narrow" w:cs="Arial Narrow"/>
          <w:sz w:val="22"/>
          <w:szCs w:val="22"/>
        </w:rPr>
        <w:t>рендная плата (постоянная и переменная части) за неполный календарный месяц аренды рассчитывается, исходя из фактического количества дней пользования Арендатором Помещением</w:t>
      </w:r>
      <w:r w:rsidR="00094025" w:rsidRPr="00805FA3">
        <w:rPr>
          <w:rFonts w:ascii="Arial Narrow" w:hAnsi="Arial Narrow" w:cs="Arial Narrow"/>
          <w:sz w:val="22"/>
          <w:szCs w:val="22"/>
        </w:rPr>
        <w:t xml:space="preserve"> в таком месяце</w:t>
      </w:r>
      <w:r w:rsidR="000427BC" w:rsidRPr="00805FA3">
        <w:rPr>
          <w:rFonts w:ascii="Arial Narrow" w:hAnsi="Arial Narrow" w:cs="Arial Narrow"/>
          <w:sz w:val="22"/>
          <w:szCs w:val="22"/>
        </w:rPr>
        <w:t xml:space="preserve">, за исключением периода времени, </w:t>
      </w:r>
      <w:r w:rsidR="000D0100" w:rsidRPr="00805FA3">
        <w:rPr>
          <w:rFonts w:ascii="Arial Narrow" w:hAnsi="Arial Narrow" w:cs="Arial Narrow"/>
          <w:sz w:val="22"/>
          <w:szCs w:val="22"/>
        </w:rPr>
        <w:t>в течение</w:t>
      </w:r>
      <w:r w:rsidR="00094025" w:rsidRPr="00805FA3">
        <w:rPr>
          <w:rFonts w:ascii="Arial Narrow" w:hAnsi="Arial Narrow" w:cs="Arial Narrow"/>
          <w:sz w:val="22"/>
          <w:szCs w:val="22"/>
        </w:rPr>
        <w:t xml:space="preserve"> </w:t>
      </w:r>
      <w:r w:rsidR="000D0100" w:rsidRPr="00805FA3">
        <w:rPr>
          <w:rFonts w:ascii="Arial Narrow" w:hAnsi="Arial Narrow" w:cs="Arial Narrow"/>
          <w:sz w:val="22"/>
          <w:szCs w:val="22"/>
        </w:rPr>
        <w:t xml:space="preserve">которого </w:t>
      </w:r>
      <w:r w:rsidR="000427BC" w:rsidRPr="00805FA3">
        <w:rPr>
          <w:rFonts w:ascii="Arial Narrow" w:hAnsi="Arial Narrow" w:cs="Arial Narrow"/>
          <w:sz w:val="22"/>
          <w:szCs w:val="22"/>
        </w:rPr>
        <w:t>по условиям Договора</w:t>
      </w:r>
      <w:r w:rsidR="000D0100" w:rsidRPr="00805FA3">
        <w:rPr>
          <w:rFonts w:ascii="Arial Narrow" w:hAnsi="Arial Narrow" w:cs="Arial Narrow"/>
          <w:sz w:val="22"/>
          <w:szCs w:val="22"/>
        </w:rPr>
        <w:t xml:space="preserve"> или в силу закона</w:t>
      </w:r>
      <w:r w:rsidR="000427BC" w:rsidRPr="00805FA3">
        <w:rPr>
          <w:rFonts w:ascii="Arial Narrow" w:hAnsi="Arial Narrow" w:cs="Arial Narrow"/>
          <w:sz w:val="22"/>
          <w:szCs w:val="22"/>
        </w:rPr>
        <w:t xml:space="preserve"> </w:t>
      </w:r>
      <w:r w:rsidR="00094025" w:rsidRPr="00805FA3">
        <w:rPr>
          <w:rFonts w:ascii="Arial Narrow" w:hAnsi="Arial Narrow" w:cs="Arial Narrow"/>
          <w:sz w:val="22"/>
          <w:szCs w:val="22"/>
        </w:rPr>
        <w:t>ежемесячная арендная плата не подлежит начислению и оплате</w:t>
      </w:r>
      <w:r w:rsidR="000427BC" w:rsidRPr="00805FA3">
        <w:rPr>
          <w:rFonts w:ascii="Arial Narrow" w:hAnsi="Arial Narrow" w:cs="Arial Narrow"/>
          <w:sz w:val="22"/>
          <w:szCs w:val="22"/>
        </w:rPr>
        <w:t xml:space="preserve">. </w:t>
      </w:r>
    </w:p>
    <w:p w14:paraId="23FD91DF" w14:textId="78274A7A" w:rsidR="00544285" w:rsidRDefault="002222D9" w:rsidP="008370F4">
      <w:pPr>
        <w:pStyle w:val="WW-3"/>
        <w:ind w:right="29"/>
        <w:rPr>
          <w:rFonts w:ascii="Arial Narrow" w:hAnsi="Arial Narrow" w:cs="Arial Narrow"/>
          <w:b/>
          <w:sz w:val="22"/>
          <w:szCs w:val="22"/>
        </w:rPr>
      </w:pPr>
      <w:r w:rsidRPr="002222D9">
        <w:rPr>
          <w:rFonts w:ascii="Arial Narrow" w:hAnsi="Arial Narrow" w:cs="Arial Narrow"/>
          <w:b/>
          <w:bCs/>
          <w:sz w:val="22"/>
          <w:szCs w:val="22"/>
        </w:rPr>
        <w:lastRenderedPageBreak/>
        <w:t>5</w:t>
      </w:r>
      <w:r w:rsidR="000427BC" w:rsidRPr="002222D9">
        <w:rPr>
          <w:rFonts w:ascii="Arial Narrow" w:hAnsi="Arial Narrow" w:cs="Arial Narrow"/>
          <w:b/>
          <w:bCs/>
          <w:sz w:val="22"/>
          <w:szCs w:val="22"/>
        </w:rPr>
        <w:t>.</w:t>
      </w:r>
      <w:r w:rsidR="000427BC" w:rsidRPr="00805FA3">
        <w:rPr>
          <w:rFonts w:ascii="Arial Narrow" w:hAnsi="Arial Narrow" w:cs="Arial Narrow"/>
          <w:b/>
          <w:sz w:val="22"/>
          <w:szCs w:val="22"/>
        </w:rPr>
        <w:t>1.4.</w:t>
      </w:r>
      <w:r w:rsidR="000427BC" w:rsidRPr="00805FA3">
        <w:rPr>
          <w:rFonts w:ascii="Arial Narrow" w:hAnsi="Arial Narrow" w:cs="Arial Narrow"/>
          <w:sz w:val="22"/>
          <w:szCs w:val="22"/>
        </w:rPr>
        <w:t xml:space="preserve"> </w:t>
      </w:r>
      <w:r w:rsidR="000427BC" w:rsidRPr="00805FA3">
        <w:rPr>
          <w:rFonts w:ascii="Arial Narrow" w:hAnsi="Arial Narrow" w:cs="Arial Narrow"/>
          <w:b/>
          <w:sz w:val="22"/>
          <w:szCs w:val="22"/>
        </w:rPr>
        <w:t xml:space="preserve">Арендодатель предоставляет Арендатору право на проведение </w:t>
      </w:r>
      <w:r w:rsidR="006B31D4">
        <w:rPr>
          <w:rFonts w:ascii="Arial Narrow" w:hAnsi="Arial Narrow" w:cs="Arial Narrow"/>
          <w:b/>
          <w:sz w:val="22"/>
          <w:szCs w:val="22"/>
        </w:rPr>
        <w:t>П</w:t>
      </w:r>
      <w:r w:rsidR="006B31D4" w:rsidRPr="00805FA3">
        <w:rPr>
          <w:rFonts w:ascii="Arial Narrow" w:hAnsi="Arial Narrow" w:cs="Arial Narrow"/>
          <w:b/>
          <w:sz w:val="22"/>
          <w:szCs w:val="22"/>
        </w:rPr>
        <w:t xml:space="preserve">одготовительных </w:t>
      </w:r>
      <w:r w:rsidR="000427BC" w:rsidRPr="00805FA3">
        <w:rPr>
          <w:rFonts w:ascii="Arial Narrow" w:hAnsi="Arial Narrow" w:cs="Arial Narrow"/>
          <w:b/>
          <w:sz w:val="22"/>
          <w:szCs w:val="22"/>
        </w:rPr>
        <w:t xml:space="preserve">работ в Помещении в течение __ (_________) календарных дней с даты подписания Акта приема-передачи Помещения. </w:t>
      </w:r>
      <w:r w:rsidR="00AB3A59" w:rsidRPr="00805FA3">
        <w:rPr>
          <w:rFonts w:ascii="Arial Narrow" w:hAnsi="Arial Narrow" w:cs="Arial Narrow"/>
          <w:b/>
          <w:sz w:val="22"/>
          <w:szCs w:val="22"/>
        </w:rPr>
        <w:t xml:space="preserve">Начисление </w:t>
      </w:r>
      <w:r w:rsidR="000427BC" w:rsidRPr="00805FA3">
        <w:rPr>
          <w:rFonts w:ascii="Arial Narrow" w:hAnsi="Arial Narrow" w:cs="Arial Narrow"/>
          <w:b/>
          <w:sz w:val="22"/>
          <w:szCs w:val="22"/>
        </w:rPr>
        <w:t xml:space="preserve">постоянной части ежемесячной арендной платы </w:t>
      </w:r>
      <w:r w:rsidR="00AB3A59" w:rsidRPr="00805FA3">
        <w:rPr>
          <w:rFonts w:ascii="Arial Narrow" w:hAnsi="Arial Narrow" w:cs="Arial Narrow"/>
          <w:b/>
          <w:sz w:val="22"/>
          <w:szCs w:val="22"/>
        </w:rPr>
        <w:t>начинается с</w:t>
      </w:r>
      <w:r w:rsidR="000427BC" w:rsidRPr="00805FA3">
        <w:rPr>
          <w:rFonts w:ascii="Arial Narrow" w:hAnsi="Arial Narrow" w:cs="Arial Narrow"/>
          <w:b/>
          <w:sz w:val="22"/>
          <w:szCs w:val="22"/>
        </w:rPr>
        <w:t xml:space="preserve"> _____ (___________) календарн</w:t>
      </w:r>
      <w:r w:rsidR="00AB3A59" w:rsidRPr="00805FA3">
        <w:rPr>
          <w:rFonts w:ascii="Arial Narrow" w:hAnsi="Arial Narrow" w:cs="Arial Narrow"/>
          <w:b/>
          <w:sz w:val="22"/>
          <w:szCs w:val="22"/>
        </w:rPr>
        <w:t>ого</w:t>
      </w:r>
      <w:r w:rsidR="000427BC" w:rsidRPr="00805FA3">
        <w:rPr>
          <w:rFonts w:ascii="Arial Narrow" w:hAnsi="Arial Narrow" w:cs="Arial Narrow"/>
          <w:b/>
          <w:sz w:val="22"/>
          <w:szCs w:val="22"/>
        </w:rPr>
        <w:t xml:space="preserve"> </w:t>
      </w:r>
      <w:r w:rsidR="00AB3A59" w:rsidRPr="00805FA3">
        <w:rPr>
          <w:rFonts w:ascii="Arial Narrow" w:hAnsi="Arial Narrow" w:cs="Arial Narrow"/>
          <w:b/>
          <w:sz w:val="22"/>
          <w:szCs w:val="22"/>
        </w:rPr>
        <w:t xml:space="preserve">дня, исчисляемого </w:t>
      </w:r>
      <w:r w:rsidR="000427BC" w:rsidRPr="00805FA3">
        <w:rPr>
          <w:rFonts w:ascii="Arial Narrow" w:hAnsi="Arial Narrow" w:cs="Arial Narrow"/>
          <w:b/>
          <w:sz w:val="22"/>
          <w:szCs w:val="22"/>
        </w:rPr>
        <w:t>с даты подписания Акта приема-передачи Помещения</w:t>
      </w:r>
      <w:r w:rsidR="00AB3A59" w:rsidRPr="00805FA3">
        <w:rPr>
          <w:rFonts w:ascii="Arial Narrow" w:hAnsi="Arial Narrow" w:cs="Arial Narrow"/>
          <w:b/>
          <w:sz w:val="22"/>
          <w:szCs w:val="22"/>
        </w:rPr>
        <w:t>,</w:t>
      </w:r>
      <w:r w:rsidR="003F419F" w:rsidRPr="00805FA3">
        <w:rPr>
          <w:rFonts w:ascii="Arial Narrow" w:hAnsi="Arial Narrow" w:cs="Arial Narrow"/>
          <w:b/>
          <w:sz w:val="22"/>
          <w:szCs w:val="22"/>
        </w:rPr>
        <w:t xml:space="preserve"> при условии, что </w:t>
      </w:r>
      <w:r w:rsidR="006B31D4">
        <w:rPr>
          <w:rFonts w:ascii="Arial Narrow" w:hAnsi="Arial Narrow" w:cs="Arial Narrow"/>
          <w:b/>
          <w:sz w:val="22"/>
          <w:szCs w:val="22"/>
        </w:rPr>
        <w:t>П</w:t>
      </w:r>
      <w:r w:rsidR="006B31D4" w:rsidRPr="00805FA3">
        <w:rPr>
          <w:rFonts w:ascii="Arial Narrow" w:hAnsi="Arial Narrow" w:cs="Arial Narrow"/>
          <w:b/>
          <w:sz w:val="22"/>
          <w:szCs w:val="22"/>
        </w:rPr>
        <w:t xml:space="preserve">одготовительные </w:t>
      </w:r>
      <w:r w:rsidR="003F419F" w:rsidRPr="00805FA3">
        <w:rPr>
          <w:rFonts w:ascii="Arial Narrow" w:hAnsi="Arial Narrow" w:cs="Arial Narrow"/>
          <w:b/>
          <w:sz w:val="22"/>
          <w:szCs w:val="22"/>
        </w:rPr>
        <w:t>работы не были приостановлены не по вине Арендатора</w:t>
      </w:r>
      <w:r w:rsidR="006B31D4">
        <w:rPr>
          <w:rFonts w:ascii="Arial Narrow" w:hAnsi="Arial Narrow" w:cs="Arial Narrow"/>
          <w:b/>
          <w:sz w:val="22"/>
          <w:szCs w:val="22"/>
        </w:rPr>
        <w:t xml:space="preserve"> и не были продлены в соответствии с иными условиями Договора</w:t>
      </w:r>
      <w:r w:rsidR="003F419F" w:rsidRPr="00805FA3">
        <w:rPr>
          <w:rFonts w:ascii="Arial Narrow" w:hAnsi="Arial Narrow" w:cs="Arial Narrow"/>
          <w:b/>
          <w:sz w:val="22"/>
          <w:szCs w:val="22"/>
        </w:rPr>
        <w:t xml:space="preserve">. Если приостановка </w:t>
      </w:r>
      <w:r w:rsidR="006B31D4">
        <w:rPr>
          <w:rFonts w:ascii="Arial Narrow" w:hAnsi="Arial Narrow" w:cs="Arial Narrow"/>
          <w:b/>
          <w:sz w:val="22"/>
          <w:szCs w:val="22"/>
        </w:rPr>
        <w:t>П</w:t>
      </w:r>
      <w:r w:rsidR="006B31D4" w:rsidRPr="00805FA3">
        <w:rPr>
          <w:rFonts w:ascii="Arial Narrow" w:hAnsi="Arial Narrow" w:cs="Arial Narrow"/>
          <w:b/>
          <w:sz w:val="22"/>
          <w:szCs w:val="22"/>
        </w:rPr>
        <w:t xml:space="preserve">одготовительных </w:t>
      </w:r>
      <w:r w:rsidR="003F419F" w:rsidRPr="00805FA3">
        <w:rPr>
          <w:rFonts w:ascii="Arial Narrow" w:hAnsi="Arial Narrow" w:cs="Arial Narrow"/>
          <w:b/>
          <w:sz w:val="22"/>
          <w:szCs w:val="22"/>
        </w:rPr>
        <w:t>работ не по вине Арендатора имел</w:t>
      </w:r>
      <w:r w:rsidR="000D0100" w:rsidRPr="00805FA3">
        <w:rPr>
          <w:rFonts w:ascii="Arial Narrow" w:hAnsi="Arial Narrow" w:cs="Arial Narrow"/>
          <w:b/>
          <w:sz w:val="22"/>
          <w:szCs w:val="22"/>
        </w:rPr>
        <w:t>а</w:t>
      </w:r>
      <w:r w:rsidR="003F419F" w:rsidRPr="00805FA3">
        <w:rPr>
          <w:rFonts w:ascii="Arial Narrow" w:hAnsi="Arial Narrow" w:cs="Arial Narrow"/>
          <w:b/>
          <w:sz w:val="22"/>
          <w:szCs w:val="22"/>
        </w:rPr>
        <w:t xml:space="preserve"> место, то </w:t>
      </w:r>
      <w:r w:rsidR="00AB3A59" w:rsidRPr="00805FA3">
        <w:rPr>
          <w:rFonts w:ascii="Arial Narrow" w:hAnsi="Arial Narrow" w:cs="Arial Narrow"/>
          <w:b/>
          <w:sz w:val="22"/>
          <w:szCs w:val="22"/>
        </w:rPr>
        <w:t>день начала</w:t>
      </w:r>
      <w:r w:rsidR="003F419F" w:rsidRPr="00805FA3">
        <w:rPr>
          <w:rFonts w:ascii="Arial Narrow" w:hAnsi="Arial Narrow" w:cs="Arial Narrow"/>
          <w:b/>
          <w:sz w:val="22"/>
          <w:szCs w:val="22"/>
        </w:rPr>
        <w:t xml:space="preserve"> начислени</w:t>
      </w:r>
      <w:r w:rsidR="00AB3A59" w:rsidRPr="00805FA3">
        <w:rPr>
          <w:rFonts w:ascii="Arial Narrow" w:hAnsi="Arial Narrow" w:cs="Arial Narrow"/>
          <w:b/>
          <w:sz w:val="22"/>
          <w:szCs w:val="22"/>
        </w:rPr>
        <w:t>я</w:t>
      </w:r>
      <w:r w:rsidR="003F419F" w:rsidRPr="00805FA3">
        <w:rPr>
          <w:rFonts w:ascii="Arial Narrow" w:hAnsi="Arial Narrow" w:cs="Arial Narrow"/>
          <w:b/>
          <w:sz w:val="22"/>
          <w:szCs w:val="22"/>
        </w:rPr>
        <w:t xml:space="preserve"> постоянной части ежемесячной арендной платы переносится пропорционально сроку приостановки </w:t>
      </w:r>
      <w:r w:rsidR="006B31D4">
        <w:rPr>
          <w:rFonts w:ascii="Arial Narrow" w:hAnsi="Arial Narrow" w:cs="Arial Narrow"/>
          <w:b/>
          <w:sz w:val="22"/>
          <w:szCs w:val="22"/>
        </w:rPr>
        <w:t>П</w:t>
      </w:r>
      <w:r w:rsidR="006B31D4" w:rsidRPr="00805FA3">
        <w:rPr>
          <w:rFonts w:ascii="Arial Narrow" w:hAnsi="Arial Narrow" w:cs="Arial Narrow"/>
          <w:b/>
          <w:sz w:val="22"/>
          <w:szCs w:val="22"/>
        </w:rPr>
        <w:t xml:space="preserve">одготовительных </w:t>
      </w:r>
      <w:r w:rsidR="003F419F" w:rsidRPr="00805FA3">
        <w:rPr>
          <w:rFonts w:ascii="Arial Narrow" w:hAnsi="Arial Narrow" w:cs="Arial Narrow"/>
          <w:b/>
          <w:sz w:val="22"/>
          <w:szCs w:val="22"/>
        </w:rPr>
        <w:t>работ</w:t>
      </w:r>
      <w:r w:rsidR="000427BC" w:rsidRPr="00805FA3">
        <w:rPr>
          <w:rFonts w:ascii="Arial Narrow" w:hAnsi="Arial Narrow" w:cs="Arial Narrow"/>
          <w:b/>
          <w:sz w:val="22"/>
          <w:szCs w:val="22"/>
        </w:rPr>
        <w:t xml:space="preserve">. </w:t>
      </w:r>
      <w:r w:rsidR="006B31D4">
        <w:rPr>
          <w:rFonts w:ascii="Arial Narrow" w:hAnsi="Arial Narrow" w:cs="Arial Narrow"/>
          <w:b/>
          <w:sz w:val="22"/>
          <w:szCs w:val="22"/>
        </w:rPr>
        <w:t xml:space="preserve">Если срок проведения Подготовительных работ был продлен в соответствии с иными условиями Договора, то </w:t>
      </w:r>
      <w:r w:rsidR="006B31D4" w:rsidRPr="00D46E67">
        <w:rPr>
          <w:rFonts w:ascii="Arial Narrow" w:hAnsi="Arial Narrow" w:cs="Arial Narrow"/>
          <w:b/>
          <w:sz w:val="22"/>
          <w:szCs w:val="22"/>
        </w:rPr>
        <w:t xml:space="preserve">день начала начисления постоянной части ежемесячной арендной платы переносится пропорционально сроку </w:t>
      </w:r>
      <w:r w:rsidR="006B31D4">
        <w:rPr>
          <w:rFonts w:ascii="Arial Narrow" w:hAnsi="Arial Narrow" w:cs="Arial Narrow"/>
          <w:b/>
          <w:sz w:val="22"/>
          <w:szCs w:val="22"/>
        </w:rPr>
        <w:t xml:space="preserve">такого продления. </w:t>
      </w:r>
      <w:r w:rsidR="000427BC" w:rsidRPr="00805FA3">
        <w:rPr>
          <w:rFonts w:ascii="Arial Narrow" w:hAnsi="Arial Narrow" w:cs="Arial Narrow"/>
          <w:b/>
          <w:sz w:val="22"/>
          <w:szCs w:val="22"/>
        </w:rPr>
        <w:t>При этом, Стороны исходят из того, что настоящий Договор является возмездным, и отсутствие у Арендатора обязанности по уплате постоянной части ежемесячной арендной платы в течение указанного выше периода, означает не безвозмездное предоставление имущества, а является одним из условий Договора, определяющих в соответствии с пунктом 1 статьи 614 Гражданского кодекса Российской Федерации порядок, условия и сроки внесения арендной платы.</w:t>
      </w:r>
      <w:r w:rsidR="008370F4" w:rsidRPr="00805FA3">
        <w:rPr>
          <w:rFonts w:ascii="Arial Narrow" w:hAnsi="Arial Narrow" w:cs="Arial Narrow"/>
          <w:b/>
          <w:sz w:val="22"/>
          <w:szCs w:val="22"/>
        </w:rPr>
        <w:t xml:space="preserve"> Течение каждого срока, указанного в настоящем пункте, начинается в день наступления события, которым определено его начало.</w:t>
      </w:r>
    </w:p>
    <w:p w14:paraId="51D1CAD0" w14:textId="6EBFA7F5" w:rsidR="000427BC" w:rsidRPr="00805FA3" w:rsidRDefault="002222D9" w:rsidP="00F70E9E">
      <w:pPr>
        <w:pStyle w:val="WW-3"/>
        <w:ind w:right="29"/>
      </w:pPr>
      <w:r>
        <w:rPr>
          <w:rFonts w:ascii="Arial Narrow" w:hAnsi="Arial Narrow" w:cs="Arial Narrow"/>
          <w:sz w:val="22"/>
          <w:szCs w:val="22"/>
        </w:rPr>
        <w:t>5</w:t>
      </w:r>
      <w:r w:rsidR="000427BC" w:rsidRPr="00805FA3">
        <w:rPr>
          <w:rFonts w:ascii="Arial Narrow" w:hAnsi="Arial Narrow" w:cs="Arial Narrow"/>
          <w:sz w:val="22"/>
          <w:szCs w:val="22"/>
        </w:rPr>
        <w:t>.2.</w:t>
      </w:r>
      <w:r w:rsidR="000427BC" w:rsidRPr="00805FA3">
        <w:rPr>
          <w:rFonts w:ascii="Arial Narrow" w:hAnsi="Arial Narrow" w:cs="Arial Narrow"/>
          <w:sz w:val="22"/>
          <w:szCs w:val="22"/>
        </w:rPr>
        <w:tab/>
        <w:t xml:space="preserve">Арендатор производит оплату постоянной части ежемесячной арендной платы в соответствии с условиями настоящего договора, а именно: </w:t>
      </w:r>
    </w:p>
    <w:p w14:paraId="785E6D3E" w14:textId="63CED7B7" w:rsidR="000427BC" w:rsidRPr="00CF18AE" w:rsidRDefault="000427BC" w:rsidP="00F70E9E">
      <w:pPr>
        <w:pStyle w:val="WW-3"/>
        <w:ind w:right="29"/>
      </w:pPr>
      <w:r w:rsidRPr="00805FA3">
        <w:rPr>
          <w:rFonts w:ascii="Arial Narrow" w:hAnsi="Arial Narrow" w:cs="Arial Narrow"/>
          <w:sz w:val="22"/>
          <w:szCs w:val="22"/>
        </w:rPr>
        <w:tab/>
        <w:t xml:space="preserve">за первый календарный месяц аренды – </w:t>
      </w:r>
      <w:r w:rsidRPr="00805FA3">
        <w:rPr>
          <w:rFonts w:ascii="Arial Narrow" w:hAnsi="Arial Narrow" w:cs="Arial Narrow"/>
          <w:sz w:val="22"/>
        </w:rPr>
        <w:t xml:space="preserve">в течение 10 рабочих дней </w:t>
      </w:r>
      <w:r w:rsidRPr="00805FA3">
        <w:rPr>
          <w:rFonts w:ascii="Arial Narrow" w:hAnsi="Arial Narrow" w:cs="Arial Narrow"/>
          <w:color w:val="000000"/>
          <w:sz w:val="22"/>
        </w:rPr>
        <w:t>с</w:t>
      </w:r>
      <w:r w:rsidR="00297AEE" w:rsidRPr="00805FA3">
        <w:rPr>
          <w:rFonts w:ascii="Arial Narrow" w:hAnsi="Arial Narrow" w:cs="Arial Narrow"/>
          <w:color w:val="000000"/>
          <w:sz w:val="22"/>
        </w:rPr>
        <w:t>о дня</w:t>
      </w:r>
      <w:r w:rsidRPr="00805FA3">
        <w:rPr>
          <w:rFonts w:ascii="Arial Narrow" w:hAnsi="Arial Narrow" w:cs="Arial Narrow"/>
          <w:color w:val="000000"/>
          <w:sz w:val="22"/>
        </w:rPr>
        <w:t xml:space="preserve"> </w:t>
      </w:r>
      <w:r w:rsidR="00AB3A59" w:rsidRPr="00805FA3">
        <w:rPr>
          <w:rFonts w:ascii="Arial Narrow" w:hAnsi="Arial Narrow" w:cs="Arial Narrow"/>
          <w:color w:val="000000"/>
          <w:sz w:val="22"/>
        </w:rPr>
        <w:t>начала</w:t>
      </w:r>
      <w:r w:rsidR="00297AEE" w:rsidRPr="00805FA3">
        <w:rPr>
          <w:rFonts w:ascii="Arial Narrow" w:hAnsi="Arial Narrow" w:cs="Arial Narrow"/>
          <w:color w:val="000000"/>
          <w:sz w:val="22"/>
        </w:rPr>
        <w:t xml:space="preserve"> начислени</w:t>
      </w:r>
      <w:r w:rsidR="00AB3A59" w:rsidRPr="00805FA3">
        <w:rPr>
          <w:rFonts w:ascii="Arial Narrow" w:hAnsi="Arial Narrow" w:cs="Arial Narrow"/>
          <w:color w:val="000000"/>
          <w:sz w:val="22"/>
        </w:rPr>
        <w:t>я</w:t>
      </w:r>
      <w:r w:rsidR="00297AEE" w:rsidRPr="00805FA3">
        <w:rPr>
          <w:rFonts w:ascii="Arial Narrow" w:hAnsi="Arial Narrow" w:cs="Arial Narrow"/>
          <w:color w:val="000000"/>
          <w:sz w:val="22"/>
        </w:rPr>
        <w:t xml:space="preserve"> постоянной части ежемесячной арендной платы</w:t>
      </w:r>
      <w:r w:rsidR="000D0100" w:rsidRPr="00805FA3">
        <w:rPr>
          <w:rFonts w:ascii="Arial Narrow" w:hAnsi="Arial Narrow" w:cs="Arial Narrow"/>
          <w:color w:val="000000"/>
          <w:sz w:val="22"/>
        </w:rPr>
        <w:t>, определенного</w:t>
      </w:r>
      <w:r w:rsidRPr="00805FA3">
        <w:rPr>
          <w:rFonts w:ascii="Arial Narrow" w:hAnsi="Arial Narrow" w:cs="Arial Narrow"/>
          <w:color w:val="000000"/>
          <w:sz w:val="22"/>
        </w:rPr>
        <w:t xml:space="preserve"> в </w:t>
      </w:r>
      <w:r w:rsidR="00297AEE" w:rsidRPr="00CF18AE">
        <w:rPr>
          <w:rFonts w:ascii="Arial Narrow" w:hAnsi="Arial Narrow" w:cs="Arial Narrow"/>
          <w:color w:val="000000"/>
          <w:sz w:val="22"/>
        </w:rPr>
        <w:t xml:space="preserve">соответствии с </w:t>
      </w:r>
      <w:r w:rsidRPr="00CF18AE">
        <w:rPr>
          <w:rFonts w:ascii="Arial Narrow" w:hAnsi="Arial Narrow" w:cs="Arial Narrow"/>
          <w:color w:val="000000"/>
          <w:sz w:val="22"/>
        </w:rPr>
        <w:t xml:space="preserve">п. </w:t>
      </w:r>
      <w:r w:rsidR="002222D9" w:rsidRPr="00CF18AE">
        <w:rPr>
          <w:rFonts w:ascii="Arial Narrow" w:hAnsi="Arial Narrow" w:cs="Arial Narrow"/>
          <w:color w:val="000000"/>
          <w:sz w:val="22"/>
        </w:rPr>
        <w:t>5</w:t>
      </w:r>
      <w:r w:rsidRPr="00CF18AE">
        <w:rPr>
          <w:rFonts w:ascii="Arial Narrow" w:hAnsi="Arial Narrow" w:cs="Arial Narrow"/>
          <w:color w:val="000000"/>
          <w:sz w:val="22"/>
        </w:rPr>
        <w:t>.1.4. настоящего Договора;</w:t>
      </w:r>
      <w:r w:rsidRPr="00CF18AE">
        <w:rPr>
          <w:rFonts w:ascii="Arial Narrow" w:hAnsi="Arial Narrow" w:cs="Arial Narrow"/>
          <w:sz w:val="22"/>
        </w:rPr>
        <w:t xml:space="preserve"> </w:t>
      </w:r>
    </w:p>
    <w:p w14:paraId="5F72D4C5" w14:textId="788A1EF2" w:rsidR="002222D9" w:rsidRPr="00CF18AE" w:rsidRDefault="000427BC" w:rsidP="00CA77BC">
      <w:pPr>
        <w:pStyle w:val="WW-3"/>
        <w:ind w:right="29"/>
      </w:pPr>
      <w:r w:rsidRPr="00CF18AE">
        <w:rPr>
          <w:rFonts w:ascii="Arial Narrow" w:hAnsi="Arial Narrow" w:cs="Arial Narrow"/>
          <w:sz w:val="22"/>
        </w:rPr>
        <w:tab/>
        <w:t xml:space="preserve">за последующие календарные месяцы аренды – ежемесячно не позднее 5 числа текущего календарного месяца за текущий календарный месяц путем перечисления денежных средств на </w:t>
      </w:r>
      <w:r w:rsidR="00E3271D" w:rsidRPr="00CF18AE">
        <w:rPr>
          <w:rFonts w:ascii="Arial Narrow" w:hAnsi="Arial Narrow" w:cs="Arial Narrow"/>
          <w:sz w:val="22"/>
        </w:rPr>
        <w:t xml:space="preserve">расчетный </w:t>
      </w:r>
      <w:r w:rsidRPr="00CF18AE">
        <w:rPr>
          <w:rFonts w:ascii="Arial Narrow" w:hAnsi="Arial Narrow" w:cs="Arial Narrow"/>
          <w:sz w:val="22"/>
        </w:rPr>
        <w:t>счет Арендодателя, указанный в настоящем договоре.</w:t>
      </w:r>
    </w:p>
    <w:p w14:paraId="2E3FFD28" w14:textId="3E1C4B58" w:rsidR="004B0DFB" w:rsidRPr="00CF18AE" w:rsidRDefault="00596364" w:rsidP="00596364">
      <w:pPr>
        <w:pStyle w:val="WW-3"/>
        <w:tabs>
          <w:tab w:val="clear" w:pos="426"/>
          <w:tab w:val="clear" w:pos="851"/>
        </w:tabs>
        <w:ind w:right="29"/>
      </w:pPr>
      <w:r w:rsidRPr="00CF18AE">
        <w:rPr>
          <w:rFonts w:ascii="Arial Narrow" w:hAnsi="Arial Narrow" w:cs="Arial Narrow"/>
          <w:sz w:val="22"/>
        </w:rPr>
        <w:t xml:space="preserve">5.3 </w:t>
      </w:r>
      <w:r w:rsidR="004B0DFB" w:rsidRPr="00CF18AE">
        <w:rPr>
          <w:rFonts w:ascii="Arial Narrow" w:hAnsi="Arial Narrow" w:cs="Arial Narrow"/>
          <w:sz w:val="22"/>
        </w:rPr>
        <w:t xml:space="preserve">В течение 10 (Десяти) рабочих дней после подписания настоящего Договора Арендатор должен перечислить на расчётный счёт Арендодателя </w:t>
      </w:r>
      <w:r w:rsidR="004B0DFB" w:rsidRPr="00CF18AE">
        <w:rPr>
          <w:rFonts w:ascii="Arial Narrow" w:hAnsi="Arial Narrow" w:cs="Arial Narrow"/>
          <w:b/>
          <w:sz w:val="22"/>
        </w:rPr>
        <w:t xml:space="preserve">сумму в размере </w:t>
      </w:r>
      <w:r w:rsidR="004B0DFB" w:rsidRPr="00CF18AE">
        <w:rPr>
          <w:rFonts w:ascii="Arial Narrow" w:hAnsi="Arial Narrow" w:cs="Arial Narrow"/>
          <w:b/>
          <w:sz w:val="22"/>
          <w:szCs w:val="22"/>
        </w:rPr>
        <w:t xml:space="preserve">___________ (______________) рублей, НДС не облагается, в связи с применением Арендодателем УСН, на основании гл. 26.2. Налогового кодекса РФ </w:t>
      </w:r>
      <w:r w:rsidR="004B0DFB" w:rsidRPr="00CF18AE">
        <w:rPr>
          <w:rFonts w:ascii="Arial Narrow" w:hAnsi="Arial Narrow" w:cs="Arial Narrow"/>
          <w:b/>
        </w:rPr>
        <w:t>(</w:t>
      </w:r>
      <w:r w:rsidR="004B0DFB" w:rsidRPr="00CF18AE">
        <w:rPr>
          <w:rFonts w:ascii="Arial Narrow" w:hAnsi="Arial Narrow" w:cs="Arial Narrow"/>
          <w:b/>
          <w:sz w:val="22"/>
          <w:szCs w:val="22"/>
        </w:rPr>
        <w:t>ЛИБО с учетом НДС-20%)</w:t>
      </w:r>
      <w:r w:rsidR="004B0DFB" w:rsidRPr="00CF18AE">
        <w:rPr>
          <w:rFonts w:ascii="Arial Narrow" w:hAnsi="Arial Narrow" w:cs="Arial Narrow"/>
          <w:sz w:val="22"/>
        </w:rPr>
        <w:t xml:space="preserve">. </w:t>
      </w:r>
      <w:bookmarkStart w:id="32" w:name="_Hlk5268379"/>
      <w:bookmarkStart w:id="33" w:name="_Hlk5099905"/>
      <w:r w:rsidR="004B0DFB" w:rsidRPr="00CF18AE">
        <w:rPr>
          <w:rFonts w:ascii="Arial Narrow" w:hAnsi="Arial Narrow" w:cs="Arial Narrow"/>
          <w:sz w:val="22"/>
        </w:rPr>
        <w:t xml:space="preserve">Данная сумма является Обеспечительным </w:t>
      </w:r>
      <w:r w:rsidR="0051554F" w:rsidRPr="00CF18AE">
        <w:rPr>
          <w:rFonts w:ascii="Arial Narrow" w:hAnsi="Arial Narrow" w:cs="Arial Narrow"/>
          <w:sz w:val="22"/>
        </w:rPr>
        <w:t xml:space="preserve">платежом </w:t>
      </w:r>
      <w:r w:rsidR="004B0DFB" w:rsidRPr="00CF18AE">
        <w:rPr>
          <w:rFonts w:ascii="Arial Narrow" w:hAnsi="Arial Narrow" w:cs="Arial Narrow"/>
          <w:sz w:val="22"/>
        </w:rPr>
        <w:t>и удерживается Арендодателем в течение срока действия настоящего Договора без процентов как гарантия исполнения Арендатором своих финансовых обязательств по настоящему Договору.</w:t>
      </w:r>
      <w:r w:rsidR="004B0DFB" w:rsidRPr="00CF18AE">
        <w:t xml:space="preserve"> </w:t>
      </w:r>
      <w:r w:rsidR="004B0DFB" w:rsidRPr="00CF18AE">
        <w:rPr>
          <w:rFonts w:ascii="Arial Narrow" w:hAnsi="Arial Narrow" w:cs="Arial Narrow"/>
          <w:sz w:val="22"/>
        </w:rPr>
        <w:t xml:space="preserve">При условии исполнения Арендатором финансовых обязательств по настоящему Договору, Обеспечительный </w:t>
      </w:r>
      <w:r w:rsidR="0051554F" w:rsidRPr="00CF18AE">
        <w:rPr>
          <w:rFonts w:ascii="Arial Narrow" w:hAnsi="Arial Narrow" w:cs="Arial Narrow"/>
          <w:sz w:val="22"/>
        </w:rPr>
        <w:t>платеж</w:t>
      </w:r>
      <w:r w:rsidR="004B0DFB" w:rsidRPr="00CF18AE">
        <w:rPr>
          <w:rFonts w:ascii="Arial Narrow" w:hAnsi="Arial Narrow" w:cs="Arial Narrow"/>
          <w:sz w:val="22"/>
        </w:rPr>
        <w:t xml:space="preserve">, внесенный Арендатором, засчитывается Арендодателем в счет постоянной части арендной платы за последний месяц срока аренды Помещения или возвращается Арендатору на расчетный счет, указанный в настоящем Договоре в срок не позднее 5 (Пяти) рабочих дней с даты прекращения Договора. Арендатор самостоятельно принимает решение о зачете в счет последнего месяца </w:t>
      </w:r>
      <w:r w:rsidR="00E3271D" w:rsidRPr="00CF18AE">
        <w:rPr>
          <w:rFonts w:ascii="Arial Narrow" w:hAnsi="Arial Narrow" w:cs="Arial Narrow"/>
          <w:sz w:val="22"/>
        </w:rPr>
        <w:t xml:space="preserve">аренды Помещения </w:t>
      </w:r>
      <w:r w:rsidR="004B0DFB" w:rsidRPr="00CF18AE">
        <w:rPr>
          <w:rFonts w:ascii="Arial Narrow" w:hAnsi="Arial Narrow" w:cs="Arial Narrow"/>
          <w:sz w:val="22"/>
        </w:rPr>
        <w:t xml:space="preserve">или возврате </w:t>
      </w:r>
      <w:r w:rsidR="0051554F" w:rsidRPr="00CF18AE">
        <w:rPr>
          <w:rFonts w:ascii="Arial Narrow" w:hAnsi="Arial Narrow" w:cs="Arial Narrow"/>
          <w:sz w:val="22"/>
        </w:rPr>
        <w:t>Обеспечительного платежа</w:t>
      </w:r>
      <w:r w:rsidR="004B0DFB" w:rsidRPr="00CF18AE">
        <w:rPr>
          <w:rFonts w:ascii="Arial Narrow" w:hAnsi="Arial Narrow" w:cs="Arial Narrow"/>
          <w:sz w:val="22"/>
        </w:rPr>
        <w:t>, о чем он должен письменно уведомить Арендодателя.</w:t>
      </w:r>
      <w:bookmarkEnd w:id="32"/>
    </w:p>
    <w:p w14:paraId="67DFA951" w14:textId="62A1DF95" w:rsidR="004B0DFB" w:rsidRPr="00CF18AE" w:rsidRDefault="00596364" w:rsidP="00596364">
      <w:pPr>
        <w:pStyle w:val="WW-3"/>
        <w:tabs>
          <w:tab w:val="left" w:pos="993"/>
        </w:tabs>
        <w:ind w:right="29"/>
      </w:pPr>
      <w:bookmarkStart w:id="34" w:name="_Hlk22809033"/>
      <w:bookmarkStart w:id="35" w:name="_Hlk3535610"/>
      <w:r w:rsidRPr="00CF18AE">
        <w:rPr>
          <w:rFonts w:ascii="Arial Narrow" w:hAnsi="Arial Narrow" w:cs="Arial Narrow"/>
          <w:sz w:val="22"/>
        </w:rPr>
        <w:t xml:space="preserve">5.3.1. </w:t>
      </w:r>
      <w:r w:rsidR="004B0DFB" w:rsidRPr="00CF18AE">
        <w:rPr>
          <w:rFonts w:ascii="Arial Narrow" w:hAnsi="Arial Narrow" w:cs="Arial Narrow"/>
          <w:sz w:val="22"/>
        </w:rPr>
        <w:t xml:space="preserve">При условии продления отношений по аренде Помещения на новый срок в соответствии п. </w:t>
      </w:r>
      <w:r w:rsidR="00CF18AE" w:rsidRPr="00CF18AE">
        <w:rPr>
          <w:rFonts w:ascii="Arial Narrow" w:hAnsi="Arial Narrow" w:cs="Arial Narrow"/>
          <w:sz w:val="22"/>
        </w:rPr>
        <w:t>2.1</w:t>
      </w:r>
      <w:r w:rsidR="004B0DFB" w:rsidRPr="00CF18AE">
        <w:rPr>
          <w:rFonts w:ascii="Arial Narrow" w:hAnsi="Arial Narrow" w:cs="Arial Narrow"/>
          <w:sz w:val="22"/>
        </w:rPr>
        <w:t>.</w:t>
      </w:r>
      <w:r w:rsidR="004B0DFB" w:rsidRPr="00CF18AE">
        <w:rPr>
          <w:rFonts w:ascii="Arial Narrow" w:hAnsi="Arial Narrow" w:cs="Arial Narrow"/>
          <w:color w:val="FF0000"/>
          <w:sz w:val="22"/>
        </w:rPr>
        <w:t xml:space="preserve"> </w:t>
      </w:r>
      <w:r w:rsidR="004B0DFB" w:rsidRPr="00CF18AE">
        <w:rPr>
          <w:rFonts w:ascii="Arial Narrow" w:hAnsi="Arial Narrow" w:cs="Arial Narrow"/>
          <w:sz w:val="22"/>
        </w:rPr>
        <w:t xml:space="preserve">настоящего Договора, Обеспечительный </w:t>
      </w:r>
      <w:r w:rsidR="0051554F" w:rsidRPr="00CF18AE">
        <w:rPr>
          <w:rFonts w:ascii="Arial Narrow" w:hAnsi="Arial Narrow" w:cs="Arial Narrow"/>
          <w:sz w:val="22"/>
        </w:rPr>
        <w:t xml:space="preserve">платеж </w:t>
      </w:r>
      <w:r w:rsidR="004B0DFB" w:rsidRPr="00CF18AE">
        <w:rPr>
          <w:rFonts w:ascii="Arial Narrow" w:hAnsi="Arial Narrow" w:cs="Arial Narrow"/>
          <w:sz w:val="22"/>
        </w:rPr>
        <w:t xml:space="preserve">засчитывается в качестве оплаты Обеспечительного </w:t>
      </w:r>
      <w:r w:rsidR="0051554F" w:rsidRPr="00CF18AE">
        <w:rPr>
          <w:rFonts w:ascii="Arial Narrow" w:hAnsi="Arial Narrow" w:cs="Arial Narrow"/>
          <w:sz w:val="22"/>
        </w:rPr>
        <w:t xml:space="preserve">платежа </w:t>
      </w:r>
      <w:r w:rsidR="004B0DFB" w:rsidRPr="00CF18AE">
        <w:rPr>
          <w:rFonts w:ascii="Arial Narrow" w:hAnsi="Arial Narrow" w:cs="Arial Narrow"/>
          <w:sz w:val="22"/>
        </w:rPr>
        <w:t>по новому Договору аренды.</w:t>
      </w:r>
      <w:bookmarkEnd w:id="34"/>
    </w:p>
    <w:p w14:paraId="0A6F74B3" w14:textId="3A5896E5" w:rsidR="004B0DFB" w:rsidRPr="00CF18AE" w:rsidRDefault="002222D9" w:rsidP="004B0DFB">
      <w:pPr>
        <w:pStyle w:val="BodyText31"/>
        <w:tabs>
          <w:tab w:val="clear" w:pos="851"/>
        </w:tabs>
        <w:ind w:right="29"/>
      </w:pPr>
      <w:bookmarkStart w:id="36" w:name="_Hlk12026554"/>
      <w:r w:rsidRPr="00CF18AE">
        <w:rPr>
          <w:rFonts w:ascii="Arial Narrow" w:hAnsi="Arial Narrow"/>
          <w:sz w:val="22"/>
          <w:szCs w:val="22"/>
        </w:rPr>
        <w:t>5</w:t>
      </w:r>
      <w:r w:rsidR="004B0DFB" w:rsidRPr="00CF18AE">
        <w:rPr>
          <w:rFonts w:ascii="Arial Narrow" w:hAnsi="Arial Narrow"/>
          <w:sz w:val="22"/>
          <w:szCs w:val="22"/>
        </w:rPr>
        <w:t xml:space="preserve">.3.2. Арендодатель настоящим принимает на себя безусловное обязательство перечислить сумму полученного Обеспечительного </w:t>
      </w:r>
      <w:r w:rsidR="0051554F" w:rsidRPr="00CF18AE">
        <w:rPr>
          <w:rFonts w:ascii="Arial Narrow" w:hAnsi="Arial Narrow"/>
          <w:sz w:val="22"/>
          <w:szCs w:val="22"/>
        </w:rPr>
        <w:t xml:space="preserve">платежа </w:t>
      </w:r>
      <w:r w:rsidR="004B0DFB" w:rsidRPr="00CF18AE">
        <w:rPr>
          <w:rFonts w:ascii="Arial Narrow" w:hAnsi="Arial Narrow"/>
          <w:sz w:val="22"/>
          <w:szCs w:val="22"/>
        </w:rPr>
        <w:t xml:space="preserve">новому Арендодателю, собственнику в течение 5 рабочих дней с даты соответствующей продажи Здания, части Здания, Помещения или уступки прав и обязанностей по настоящему Договору, новый Арендодатель, а равно новый Собственник не имеют права взыскания суммы Обеспечительного </w:t>
      </w:r>
      <w:r w:rsidR="0051554F" w:rsidRPr="00CF18AE">
        <w:rPr>
          <w:rFonts w:ascii="Arial Narrow" w:hAnsi="Arial Narrow"/>
          <w:sz w:val="22"/>
          <w:szCs w:val="22"/>
        </w:rPr>
        <w:t xml:space="preserve">платежа </w:t>
      </w:r>
      <w:r w:rsidR="004B0DFB" w:rsidRPr="00CF18AE">
        <w:rPr>
          <w:rFonts w:ascii="Arial Narrow" w:hAnsi="Arial Narrow"/>
          <w:sz w:val="22"/>
          <w:szCs w:val="22"/>
        </w:rPr>
        <w:t>с Арендатора.</w:t>
      </w:r>
      <w:bookmarkEnd w:id="33"/>
      <w:bookmarkEnd w:id="35"/>
      <w:bookmarkEnd w:id="36"/>
    </w:p>
    <w:p w14:paraId="4C980B37" w14:textId="2054F207" w:rsidR="000427BC" w:rsidRPr="008803FF" w:rsidRDefault="000427BC" w:rsidP="00596364">
      <w:pPr>
        <w:pStyle w:val="BodyText31"/>
        <w:numPr>
          <w:ilvl w:val="1"/>
          <w:numId w:val="14"/>
        </w:numPr>
        <w:tabs>
          <w:tab w:val="clear" w:pos="851"/>
        </w:tabs>
        <w:ind w:right="29"/>
      </w:pPr>
      <w:r w:rsidRPr="00CF18AE">
        <w:rPr>
          <w:rFonts w:ascii="Arial Narrow" w:hAnsi="Arial Narrow" w:cs="Arial Narrow"/>
          <w:sz w:val="22"/>
          <w:szCs w:val="22"/>
        </w:rPr>
        <w:t xml:space="preserve">В рамках настоящего Договора размер арендной платы может быть изменен только по соглашению Сторон. </w:t>
      </w:r>
    </w:p>
    <w:p w14:paraId="11D573FD" w14:textId="54DBCA21" w:rsidR="008803FF" w:rsidRPr="00755CF9" w:rsidRDefault="008803FF" w:rsidP="008803FF">
      <w:pPr>
        <w:pStyle w:val="BodyText31"/>
        <w:numPr>
          <w:ilvl w:val="2"/>
          <w:numId w:val="14"/>
        </w:numPr>
        <w:tabs>
          <w:tab w:val="clear" w:pos="851"/>
          <w:tab w:val="left" w:pos="993"/>
        </w:tabs>
        <w:ind w:left="0" w:right="29" w:firstLine="0"/>
      </w:pPr>
      <w:r w:rsidRPr="00755CF9">
        <w:rPr>
          <w:rFonts w:ascii="Arial Narrow" w:hAnsi="Arial Narrow" w:cs="Arial Narrow"/>
          <w:sz w:val="22"/>
          <w:szCs w:val="22"/>
        </w:rPr>
        <w:t>Начиная с «__» ____ 20</w:t>
      </w:r>
      <w:r>
        <w:rPr>
          <w:rFonts w:ascii="Arial Narrow" w:hAnsi="Arial Narrow" w:cs="Arial Narrow"/>
          <w:sz w:val="22"/>
          <w:szCs w:val="22"/>
        </w:rPr>
        <w:t>2</w:t>
      </w:r>
      <w:r w:rsidRPr="00755CF9">
        <w:rPr>
          <w:rFonts w:ascii="Arial Narrow" w:hAnsi="Arial Narrow" w:cs="Arial Narrow"/>
          <w:sz w:val="22"/>
          <w:szCs w:val="22"/>
        </w:rPr>
        <w:t>_ года и далее с «__» ______ каждого последующего года Арендодатель вправе</w:t>
      </w:r>
      <w:r>
        <w:rPr>
          <w:rFonts w:ascii="Arial Narrow" w:hAnsi="Arial Narrow" w:cs="Arial Narrow"/>
          <w:sz w:val="22"/>
          <w:szCs w:val="22"/>
        </w:rPr>
        <w:t xml:space="preserve"> </w:t>
      </w:r>
      <w:r w:rsidRPr="00755CF9">
        <w:rPr>
          <w:rFonts w:ascii="Arial Narrow" w:hAnsi="Arial Narrow" w:cs="Arial Narrow"/>
          <w:sz w:val="22"/>
          <w:szCs w:val="22"/>
        </w:rPr>
        <w:t xml:space="preserve">увеличить ставку постоянной части ежемесячной арендной платы по отношению к постоянной части ежемесячной арендной ставке за предыдущий год </w:t>
      </w:r>
      <w:r>
        <w:rPr>
          <w:rFonts w:ascii="Arial Narrow" w:hAnsi="Arial Narrow" w:cs="Arial Narrow"/>
          <w:sz w:val="22"/>
          <w:szCs w:val="22"/>
        </w:rPr>
        <w:t xml:space="preserve">не более чем </w:t>
      </w:r>
      <w:r w:rsidRPr="00755CF9">
        <w:rPr>
          <w:rFonts w:ascii="Arial Narrow" w:hAnsi="Arial Narrow" w:cs="Arial Narrow"/>
          <w:sz w:val="22"/>
          <w:szCs w:val="22"/>
        </w:rPr>
        <w:t xml:space="preserve">на 5 % (пять процентов).   </w:t>
      </w:r>
    </w:p>
    <w:p w14:paraId="718CA607" w14:textId="77777777" w:rsidR="008803FF" w:rsidRDefault="008803FF" w:rsidP="008803FF">
      <w:pPr>
        <w:pStyle w:val="BodyText31"/>
        <w:tabs>
          <w:tab w:val="clear" w:pos="851"/>
        </w:tabs>
        <w:ind w:right="29"/>
      </w:pPr>
      <w:r w:rsidRPr="00755CF9">
        <w:rPr>
          <w:rFonts w:ascii="Arial Narrow" w:hAnsi="Arial Narrow" w:cs="Arial Narrow"/>
          <w:sz w:val="22"/>
          <w:szCs w:val="22"/>
        </w:rPr>
        <w:t>Предложение в письменном виде об изменении размера постоянной части арендной платы Арендодатель обязуется направить Арендатору для рассмотрения за 60 (Шестьдесят) календарных дней до предполагаемой даты изменения</w:t>
      </w:r>
    </w:p>
    <w:p w14:paraId="3D804D37" w14:textId="455C4BB7" w:rsidR="00FA3CAE" w:rsidRPr="008803FF" w:rsidRDefault="008803FF" w:rsidP="008803FF">
      <w:pPr>
        <w:pStyle w:val="BodyText31"/>
        <w:tabs>
          <w:tab w:val="clear" w:pos="851"/>
        </w:tabs>
        <w:ind w:right="29"/>
      </w:pPr>
      <w:r w:rsidRPr="008803FF">
        <w:rPr>
          <w:rFonts w:ascii="Arial Narrow" w:hAnsi="Arial Narrow"/>
          <w:sz w:val="22"/>
          <w:szCs w:val="22"/>
        </w:rPr>
        <w:t>5.5.</w:t>
      </w:r>
      <w:r>
        <w:t xml:space="preserve"> </w:t>
      </w:r>
      <w:r w:rsidR="000427BC" w:rsidRPr="00CF18AE">
        <w:rPr>
          <w:rFonts w:ascii="Arial Narrow" w:hAnsi="Arial Narrow"/>
          <w:sz w:val="22"/>
        </w:rPr>
        <w:t>Если Арендодатель станет плательщиком НДС, то сумма постоянной части ежемесячной арендной платы не подлежит увеличению на сумму НДС и считается установленной включая НДС по ставке</w:t>
      </w:r>
      <w:r w:rsidR="000427BC" w:rsidRPr="00805FA3">
        <w:rPr>
          <w:rFonts w:ascii="Arial Narrow" w:hAnsi="Arial Narrow"/>
          <w:sz w:val="22"/>
        </w:rPr>
        <w:t xml:space="preserve"> в размере, определяемом применимым законодательством. Кроме того, Арендодатель обязуется в указанном случае своевременно предоставлять Арендатору счета-фактуры, оформленные в порядке и сроки, установленные законодательством о налогах и сборах.</w:t>
      </w:r>
    </w:p>
    <w:p w14:paraId="2E62C992" w14:textId="79CE3ED3" w:rsidR="000427BC" w:rsidRPr="00805FA3" w:rsidRDefault="002222D9" w:rsidP="009B12BB">
      <w:pPr>
        <w:pStyle w:val="32"/>
        <w:ind w:right="29"/>
      </w:pPr>
      <w:r>
        <w:rPr>
          <w:rFonts w:ascii="Arial Narrow" w:hAnsi="Arial Narrow" w:cs="Arial Narrow"/>
          <w:sz w:val="22"/>
          <w:szCs w:val="22"/>
        </w:rPr>
        <w:t>5</w:t>
      </w:r>
      <w:r w:rsidR="000427BC" w:rsidRPr="00805FA3">
        <w:rPr>
          <w:rFonts w:ascii="Arial Narrow" w:hAnsi="Arial Narrow" w:cs="Arial Narrow"/>
          <w:sz w:val="22"/>
          <w:szCs w:val="22"/>
        </w:rPr>
        <w:t>.</w:t>
      </w:r>
      <w:r w:rsidR="004B0DFB" w:rsidRPr="00D46E67">
        <w:rPr>
          <w:rFonts w:ascii="Arial Narrow" w:hAnsi="Arial Narrow" w:cs="Arial Narrow"/>
          <w:sz w:val="22"/>
          <w:szCs w:val="22"/>
        </w:rPr>
        <w:t>6</w:t>
      </w:r>
      <w:r w:rsidR="000427BC" w:rsidRPr="00805FA3">
        <w:rPr>
          <w:rFonts w:ascii="Arial Narrow" w:hAnsi="Arial Narrow" w:cs="Arial Narrow"/>
          <w:sz w:val="22"/>
          <w:szCs w:val="22"/>
        </w:rPr>
        <w:t xml:space="preserve">. Переменная часть ежемесячной арендной платы включает в себя </w:t>
      </w:r>
      <w:r w:rsidR="000427BC" w:rsidRPr="00805FA3">
        <w:rPr>
          <w:rFonts w:ascii="Arial Narrow" w:hAnsi="Arial Narrow" w:cs="Arial Narrow"/>
          <w:sz w:val="22"/>
        </w:rPr>
        <w:t>расходы по оплате коммунальных услуг,</w:t>
      </w:r>
      <w:r w:rsidR="000427BC" w:rsidRPr="00D46E67">
        <w:rPr>
          <w:rFonts w:ascii="Arial Narrow" w:hAnsi="Arial Narrow" w:cs="Arial Narrow"/>
          <w:sz w:val="22"/>
        </w:rPr>
        <w:t xml:space="preserve"> </w:t>
      </w:r>
      <w:r w:rsidR="0051554F">
        <w:rPr>
          <w:rFonts w:ascii="Arial Narrow" w:hAnsi="Arial Narrow" w:cs="Arial Narrow"/>
          <w:sz w:val="22"/>
        </w:rPr>
        <w:t>фактически</w:t>
      </w:r>
      <w:r w:rsidR="000427BC" w:rsidRPr="00805FA3">
        <w:rPr>
          <w:rFonts w:ascii="Arial Narrow" w:hAnsi="Arial Narrow" w:cs="Arial Narrow"/>
          <w:sz w:val="22"/>
        </w:rPr>
        <w:t xml:space="preserve"> потребленных Арендатором в Помещении, а именно: электроэнергии, теплоэнергии, водоснабжения, канализации.</w:t>
      </w:r>
      <w:r w:rsidR="000427BC" w:rsidRPr="00805FA3">
        <w:rPr>
          <w:rFonts w:ascii="Arial Narrow" w:hAnsi="Arial Narrow" w:cs="Arial Narrow"/>
        </w:rPr>
        <w:t xml:space="preserve"> </w:t>
      </w:r>
      <w:r w:rsidR="000427BC" w:rsidRPr="00805FA3">
        <w:rPr>
          <w:rFonts w:ascii="Arial Narrow" w:hAnsi="Arial Narrow" w:cs="Arial Narrow"/>
          <w:sz w:val="22"/>
          <w:szCs w:val="22"/>
        </w:rPr>
        <w:t>Переменная часть ежемесячной арендной платы начисля</w:t>
      </w:r>
      <w:r w:rsidR="00044F8F" w:rsidRPr="00805FA3">
        <w:rPr>
          <w:rFonts w:ascii="Arial Narrow" w:hAnsi="Arial Narrow" w:cs="Arial Narrow"/>
          <w:sz w:val="22"/>
          <w:szCs w:val="22"/>
        </w:rPr>
        <w:t>е</w:t>
      </w:r>
      <w:r w:rsidR="000427BC" w:rsidRPr="00805FA3">
        <w:rPr>
          <w:rFonts w:ascii="Arial Narrow" w:hAnsi="Arial Narrow" w:cs="Arial Narrow"/>
          <w:sz w:val="22"/>
          <w:szCs w:val="22"/>
        </w:rPr>
        <w:t xml:space="preserve">тся с </w:t>
      </w:r>
      <w:r w:rsidR="00471196" w:rsidRPr="00805FA3">
        <w:rPr>
          <w:rFonts w:ascii="Arial Narrow" w:hAnsi="Arial Narrow" w:cs="Arial Narrow"/>
          <w:sz w:val="22"/>
          <w:szCs w:val="22"/>
        </w:rPr>
        <w:t xml:space="preserve">даты </w:t>
      </w:r>
      <w:r w:rsidR="000427BC" w:rsidRPr="00805FA3">
        <w:rPr>
          <w:rFonts w:ascii="Arial Narrow" w:hAnsi="Arial Narrow" w:cs="Arial Narrow"/>
          <w:sz w:val="22"/>
          <w:szCs w:val="22"/>
        </w:rPr>
        <w:t>передачи Помещения Арендатору по Акту приема-передачи</w:t>
      </w:r>
      <w:r w:rsidR="00471196" w:rsidRPr="00805FA3">
        <w:rPr>
          <w:rFonts w:ascii="Arial Narrow" w:hAnsi="Arial Narrow" w:cs="Arial Narrow"/>
          <w:sz w:val="22"/>
          <w:szCs w:val="22"/>
        </w:rPr>
        <w:t xml:space="preserve"> (включительно)</w:t>
      </w:r>
      <w:r w:rsidR="000427BC" w:rsidRPr="00805FA3">
        <w:rPr>
          <w:rFonts w:ascii="Arial Narrow" w:hAnsi="Arial Narrow" w:cs="Arial Narrow"/>
          <w:sz w:val="22"/>
          <w:szCs w:val="22"/>
        </w:rPr>
        <w:t>.</w:t>
      </w:r>
    </w:p>
    <w:p w14:paraId="1EDBB624" w14:textId="3FD7696A" w:rsidR="00044F8F" w:rsidRPr="00805FA3" w:rsidRDefault="002222D9" w:rsidP="00596364">
      <w:pPr>
        <w:pStyle w:val="WW-31"/>
        <w:ind w:right="29"/>
        <w:rPr>
          <w:rFonts w:ascii="Arial Narrow" w:hAnsi="Arial Narrow" w:cs="Arial Narrow"/>
          <w:color w:val="auto"/>
        </w:rPr>
      </w:pPr>
      <w:r>
        <w:rPr>
          <w:rFonts w:ascii="Arial Narrow" w:hAnsi="Arial Narrow" w:cs="Arial Narrow"/>
          <w:color w:val="auto"/>
        </w:rPr>
        <w:t>5</w:t>
      </w:r>
      <w:r w:rsidR="000427BC" w:rsidRPr="00805FA3">
        <w:rPr>
          <w:rFonts w:ascii="Arial Narrow" w:hAnsi="Arial Narrow" w:cs="Arial Narrow"/>
          <w:color w:val="auto"/>
        </w:rPr>
        <w:t>.</w:t>
      </w:r>
      <w:r w:rsidR="004B0DFB" w:rsidRPr="00D46E67">
        <w:rPr>
          <w:rFonts w:ascii="Arial Narrow" w:hAnsi="Arial Narrow" w:cs="Arial Narrow"/>
          <w:color w:val="auto"/>
        </w:rPr>
        <w:t>6</w:t>
      </w:r>
      <w:r w:rsidR="000427BC" w:rsidRPr="00805FA3">
        <w:rPr>
          <w:rFonts w:ascii="Arial Narrow" w:hAnsi="Arial Narrow" w:cs="Arial Narrow"/>
          <w:color w:val="auto"/>
        </w:rPr>
        <w:t xml:space="preserve">.1. Объем фактически потребленных Арендатором в Помещении коммунальных услуг определяется по показаниям соответствующих приборов учета или пропорционально площади Помещения в их отсутствие. </w:t>
      </w:r>
      <w:r w:rsidR="00044F8F" w:rsidRPr="00805FA3">
        <w:rPr>
          <w:rFonts w:ascii="Arial Narrow" w:hAnsi="Arial Narrow" w:cs="Arial Narrow"/>
          <w:color w:val="auto"/>
        </w:rPr>
        <w:t xml:space="preserve">Счета по переменной части ежемесячной арендной платы за фактически потребленные коммунальные услуги выставляет Арендодатель ежемесячно. Оплата переменной части ежемесячной арендной платы </w:t>
      </w:r>
      <w:r w:rsidR="00044F8F" w:rsidRPr="00CF18AE">
        <w:rPr>
          <w:rFonts w:ascii="Arial Narrow" w:hAnsi="Arial Narrow" w:cs="Arial Narrow"/>
          <w:color w:val="auto"/>
        </w:rPr>
        <w:t xml:space="preserve">производится Арендатором в срок не позднее 5 (пяти) рабочих дней со дня получения счётов и иных документов, указанных в п. </w:t>
      </w:r>
      <w:r w:rsidR="00596364" w:rsidRPr="00CF18AE">
        <w:rPr>
          <w:rFonts w:ascii="Arial Narrow" w:hAnsi="Arial Narrow" w:cs="Arial Narrow"/>
          <w:color w:val="auto"/>
        </w:rPr>
        <w:t>3</w:t>
      </w:r>
      <w:r w:rsidR="00044F8F" w:rsidRPr="00CF18AE">
        <w:rPr>
          <w:rFonts w:ascii="Arial Narrow" w:hAnsi="Arial Narrow" w:cs="Arial Narrow"/>
          <w:color w:val="auto"/>
        </w:rPr>
        <w:t>.2.8. настоящего Договора</w:t>
      </w:r>
      <w:r w:rsidR="00044F8F" w:rsidRPr="00805FA3">
        <w:rPr>
          <w:rFonts w:ascii="Arial Narrow" w:hAnsi="Arial Narrow" w:cs="Arial Narrow"/>
          <w:color w:val="auto"/>
        </w:rPr>
        <w:t>.</w:t>
      </w:r>
    </w:p>
    <w:p w14:paraId="6DE73D38" w14:textId="40B3A1A8" w:rsidR="000427BC" w:rsidRPr="00805FA3" w:rsidRDefault="002222D9" w:rsidP="00596364">
      <w:pPr>
        <w:pStyle w:val="WW-31"/>
        <w:ind w:right="29"/>
        <w:rPr>
          <w:rFonts w:ascii="Arial Narrow" w:hAnsi="Arial Narrow" w:cs="Arial Narrow"/>
          <w:color w:val="auto"/>
        </w:rPr>
      </w:pPr>
      <w:r>
        <w:rPr>
          <w:rFonts w:ascii="Arial Narrow" w:hAnsi="Arial Narrow" w:cs="Arial Narrow"/>
          <w:color w:val="auto"/>
        </w:rPr>
        <w:t>5</w:t>
      </w:r>
      <w:r w:rsidR="000427BC" w:rsidRPr="00805FA3">
        <w:rPr>
          <w:rFonts w:ascii="Arial Narrow" w:hAnsi="Arial Narrow" w:cs="Arial Narrow"/>
          <w:color w:val="auto"/>
        </w:rPr>
        <w:t>.</w:t>
      </w:r>
      <w:r w:rsidR="004B0DFB" w:rsidRPr="00D46E67">
        <w:rPr>
          <w:rFonts w:ascii="Arial Narrow" w:hAnsi="Arial Narrow" w:cs="Arial Narrow"/>
          <w:color w:val="auto"/>
        </w:rPr>
        <w:t>6</w:t>
      </w:r>
      <w:r w:rsidR="000427BC" w:rsidRPr="00805FA3">
        <w:rPr>
          <w:rFonts w:ascii="Arial Narrow" w:hAnsi="Arial Narrow" w:cs="Arial Narrow"/>
          <w:color w:val="auto"/>
        </w:rPr>
        <w:t>.2. Арендатор не пользуется услугами телефонной связи (городской связи)</w:t>
      </w:r>
      <w:r w:rsidR="008803FF">
        <w:rPr>
          <w:rFonts w:ascii="Arial Narrow" w:hAnsi="Arial Narrow" w:cs="Arial Narrow"/>
          <w:color w:val="auto"/>
        </w:rPr>
        <w:t>,</w:t>
      </w:r>
      <w:r w:rsidR="000427BC" w:rsidRPr="00805FA3">
        <w:rPr>
          <w:rFonts w:ascii="Arial Narrow" w:hAnsi="Arial Narrow" w:cs="Arial Narrow"/>
          <w:color w:val="auto"/>
        </w:rPr>
        <w:t xml:space="preserve"> предоставляемой Арендодателем, в связи </w:t>
      </w:r>
      <w:r w:rsidR="000427BC" w:rsidRPr="00805FA3">
        <w:rPr>
          <w:rFonts w:ascii="Arial Narrow" w:hAnsi="Arial Narrow" w:cs="Arial Narrow"/>
          <w:color w:val="auto"/>
        </w:rPr>
        <w:lastRenderedPageBreak/>
        <w:t>с этим Арендатор, ни при каких обстоятельствах не оплачивает данные расходы Арендодателя</w:t>
      </w:r>
      <w:r w:rsidR="000427BC" w:rsidRPr="00D46E67">
        <w:rPr>
          <w:rFonts w:ascii="Arial Narrow" w:hAnsi="Arial Narrow" w:cs="Arial Narrow"/>
          <w:color w:val="auto"/>
        </w:rPr>
        <w:t>.</w:t>
      </w:r>
      <w:r w:rsidR="000427BC" w:rsidRPr="00805FA3">
        <w:rPr>
          <w:rFonts w:ascii="Arial Narrow" w:hAnsi="Arial Narrow" w:cs="Arial Narrow"/>
          <w:color w:val="auto"/>
        </w:rPr>
        <w:t xml:space="preserve"> </w:t>
      </w:r>
    </w:p>
    <w:p w14:paraId="5B248BBF" w14:textId="76660964" w:rsidR="000427BC" w:rsidRPr="00805FA3" w:rsidRDefault="002222D9" w:rsidP="00F70E9E">
      <w:pPr>
        <w:pStyle w:val="p1"/>
        <w:shd w:val="clear" w:color="auto" w:fill="FFFFFF"/>
        <w:spacing w:before="0" w:after="0"/>
        <w:ind w:right="29"/>
        <w:jc w:val="both"/>
        <w:rPr>
          <w:rFonts w:ascii="Arial Narrow" w:hAnsi="Arial Narrow" w:cs="Arial Narrow"/>
          <w:sz w:val="22"/>
        </w:rPr>
      </w:pPr>
      <w:r w:rsidRPr="00FA3CAE">
        <w:rPr>
          <w:rFonts w:ascii="Arial Narrow" w:hAnsi="Arial Narrow" w:cs="Arial Narrow"/>
          <w:sz w:val="22"/>
          <w:szCs w:val="22"/>
        </w:rPr>
        <w:t>5</w:t>
      </w:r>
      <w:r w:rsidR="000427BC" w:rsidRPr="00FA3CAE">
        <w:rPr>
          <w:rFonts w:ascii="Arial Narrow" w:hAnsi="Arial Narrow" w:cs="Arial Narrow"/>
          <w:sz w:val="22"/>
          <w:szCs w:val="22"/>
        </w:rPr>
        <w:t>.</w:t>
      </w:r>
      <w:r w:rsidR="004B0DFB" w:rsidRPr="00FA3CAE">
        <w:rPr>
          <w:rFonts w:ascii="Arial Narrow" w:hAnsi="Arial Narrow" w:cs="Arial Narrow"/>
          <w:sz w:val="22"/>
          <w:szCs w:val="22"/>
        </w:rPr>
        <w:t>7</w:t>
      </w:r>
      <w:r w:rsidR="000427BC" w:rsidRPr="00FA3CAE">
        <w:rPr>
          <w:rFonts w:ascii="Arial Narrow" w:hAnsi="Arial Narrow" w:cs="Arial Narrow"/>
          <w:sz w:val="22"/>
          <w:szCs w:val="22"/>
        </w:rPr>
        <w:t xml:space="preserve">. </w:t>
      </w:r>
      <w:bookmarkStart w:id="37" w:name="_Hlk78895618"/>
      <w:r w:rsidR="000427BC" w:rsidRPr="00FA3CAE">
        <w:rPr>
          <w:rFonts w:ascii="Arial Narrow" w:hAnsi="Arial Narrow" w:cs="Arial Narrow"/>
          <w:sz w:val="22"/>
          <w:szCs w:val="22"/>
        </w:rPr>
        <w:t>Ежемесячная арендная плат</w:t>
      </w:r>
      <w:r w:rsidR="000427BC" w:rsidRPr="00805FA3">
        <w:rPr>
          <w:rFonts w:ascii="Arial Narrow" w:hAnsi="Arial Narrow" w:cs="Arial Narrow"/>
          <w:sz w:val="22"/>
        </w:rPr>
        <w:t xml:space="preserve">а (постоянная и переменная части) не начисляется и не уплачивается в течение периода времени, когда Арендатор не имел возможности пользоваться Помещением по не зависящим от него причинам, в том числе, в случае причинения ущерба Помещению, полного или частичного уничтожения Помещения, проведения Арендодателем капитального ремонта, по причине запрета (временного запрета) деятельности, либо приостановления (прекращения) деятельности Помещения по требованиям контролирующего органа или по решению суда в связи с невыполнением обязательств Арендодателем, действий/бездействий Арендодателя, препятствующих использованию Помещения, до момента прекращения обстоятельств, препятствующих использованию Помещения, за исключением случаев, когда Арендатор не имел возможности пользоваться Помещением по своей вине. Невозможность использования Помещения имеет место в том числе в случаях добровольного исполнения законных требований контролирующих органов власти, а также исполнения судебного акта, по которому наступила соответствующая обязанность приостановить или прекратить деятельность. Под невозможностью использования Помещения понимается также невозможность использовать любую его часть. В случае если Арендатор считает возможным </w:t>
      </w:r>
      <w:r w:rsidR="00721603" w:rsidRPr="00805FA3">
        <w:rPr>
          <w:rFonts w:ascii="Arial Narrow" w:hAnsi="Arial Narrow" w:cs="Arial Narrow"/>
          <w:sz w:val="22"/>
        </w:rPr>
        <w:t xml:space="preserve">использование </w:t>
      </w:r>
      <w:r w:rsidR="000427BC" w:rsidRPr="00805FA3">
        <w:rPr>
          <w:rFonts w:ascii="Arial Narrow" w:hAnsi="Arial Narrow" w:cs="Arial Narrow"/>
          <w:sz w:val="22"/>
        </w:rPr>
        <w:t>части Помещения</w:t>
      </w:r>
      <w:r w:rsidR="00721603" w:rsidRPr="00805FA3">
        <w:rPr>
          <w:rFonts w:ascii="Arial Narrow" w:hAnsi="Arial Narrow" w:cs="Arial Narrow"/>
          <w:sz w:val="22"/>
        </w:rPr>
        <w:t>,</w:t>
      </w:r>
      <w:r w:rsidR="000427BC" w:rsidRPr="00805FA3">
        <w:rPr>
          <w:rFonts w:ascii="Arial Narrow" w:hAnsi="Arial Narrow" w:cs="Arial Narrow"/>
          <w:sz w:val="22"/>
        </w:rPr>
        <w:t xml:space="preserve"> ежемесячная арендная плата уменьшается пропорционально используемой Арендатором площади Помещения, до момента прекращения обстоятельств, препятствующих использованию Помещения полностью. </w:t>
      </w:r>
    </w:p>
    <w:p w14:paraId="241208B6" w14:textId="33B96517" w:rsidR="000427BC" w:rsidRPr="00CF18AE" w:rsidRDefault="000427BC" w:rsidP="00F70E9E">
      <w:pPr>
        <w:pStyle w:val="p1"/>
        <w:shd w:val="clear" w:color="auto" w:fill="FFFFFF"/>
        <w:spacing w:before="0" w:after="0"/>
        <w:ind w:right="29"/>
        <w:jc w:val="both"/>
      </w:pPr>
      <w:r w:rsidRPr="00805FA3">
        <w:rPr>
          <w:rFonts w:ascii="Arial Narrow" w:hAnsi="Arial Narrow" w:cs="Arial Narrow"/>
          <w:color w:val="000000"/>
          <w:sz w:val="22"/>
          <w:szCs w:val="22"/>
        </w:rPr>
        <w:t xml:space="preserve">К </w:t>
      </w:r>
      <w:r w:rsidRPr="00CF18AE">
        <w:rPr>
          <w:rFonts w:ascii="Arial Narrow" w:hAnsi="Arial Narrow" w:cs="Arial Narrow"/>
          <w:color w:val="000000"/>
          <w:sz w:val="22"/>
          <w:szCs w:val="22"/>
        </w:rPr>
        <w:t>упомянутым в настоящем пункте причинам, подразумевающим под собой невозможность использования Помещения, в том числе, относится ситуаци</w:t>
      </w:r>
      <w:r w:rsidR="003140D5" w:rsidRPr="00CF18AE">
        <w:rPr>
          <w:rFonts w:ascii="Arial Narrow" w:hAnsi="Arial Narrow" w:cs="Arial Narrow"/>
          <w:color w:val="000000"/>
          <w:sz w:val="22"/>
          <w:szCs w:val="22"/>
        </w:rPr>
        <w:t>и</w:t>
      </w:r>
      <w:r w:rsidRPr="00CF18AE">
        <w:rPr>
          <w:rFonts w:ascii="Arial Narrow" w:hAnsi="Arial Narrow" w:cs="Arial Narrow"/>
          <w:color w:val="000000"/>
          <w:sz w:val="22"/>
          <w:szCs w:val="22"/>
        </w:rPr>
        <w:t xml:space="preserve">, когда </w:t>
      </w:r>
      <w:r w:rsidR="008370F4" w:rsidRPr="00CF18AE">
        <w:rPr>
          <w:rFonts w:ascii="Arial Narrow" w:hAnsi="Arial Narrow" w:cs="Arial Narrow"/>
          <w:color w:val="000000"/>
          <w:sz w:val="22"/>
          <w:szCs w:val="22"/>
        </w:rPr>
        <w:t>Помещение не обеспечено единовременной мощностью в размере</w:t>
      </w:r>
      <w:r w:rsidR="008669D5" w:rsidRPr="00CF18AE">
        <w:rPr>
          <w:rFonts w:ascii="Arial Narrow" w:hAnsi="Arial Narrow" w:cs="Arial Narrow"/>
          <w:color w:val="000000"/>
          <w:sz w:val="22"/>
          <w:szCs w:val="22"/>
        </w:rPr>
        <w:t xml:space="preserve"> и/или сроки</w:t>
      </w:r>
      <w:r w:rsidR="008370F4" w:rsidRPr="00CF18AE">
        <w:rPr>
          <w:rFonts w:ascii="Arial Narrow" w:hAnsi="Arial Narrow" w:cs="Arial Narrow"/>
          <w:color w:val="000000"/>
          <w:sz w:val="22"/>
          <w:szCs w:val="22"/>
        </w:rPr>
        <w:t>, указанн</w:t>
      </w:r>
      <w:r w:rsidR="008669D5" w:rsidRPr="00CF18AE">
        <w:rPr>
          <w:rFonts w:ascii="Arial Narrow" w:hAnsi="Arial Narrow" w:cs="Arial Narrow"/>
          <w:color w:val="000000"/>
          <w:sz w:val="22"/>
          <w:szCs w:val="22"/>
        </w:rPr>
        <w:t>ые</w:t>
      </w:r>
      <w:r w:rsidR="008370F4" w:rsidRPr="00CF18AE">
        <w:rPr>
          <w:rFonts w:ascii="Arial Narrow" w:hAnsi="Arial Narrow" w:cs="Arial Narrow"/>
          <w:color w:val="000000"/>
          <w:sz w:val="22"/>
          <w:szCs w:val="22"/>
        </w:rPr>
        <w:t xml:space="preserve"> в</w:t>
      </w:r>
      <w:r w:rsidR="008669D5" w:rsidRPr="00CF18AE">
        <w:rPr>
          <w:rFonts w:ascii="Arial Narrow" w:hAnsi="Arial Narrow" w:cs="Arial Narrow"/>
          <w:color w:val="000000"/>
          <w:sz w:val="22"/>
          <w:szCs w:val="22"/>
        </w:rPr>
        <w:t xml:space="preserve"> п. </w:t>
      </w:r>
      <w:r w:rsidR="00596364" w:rsidRPr="00CF18AE">
        <w:rPr>
          <w:rFonts w:ascii="Arial Narrow" w:hAnsi="Arial Narrow" w:cs="Arial Narrow"/>
          <w:color w:val="000000"/>
          <w:sz w:val="22"/>
          <w:szCs w:val="22"/>
        </w:rPr>
        <w:t>3</w:t>
      </w:r>
      <w:r w:rsidR="008669D5" w:rsidRPr="00CF18AE">
        <w:rPr>
          <w:rFonts w:ascii="Arial Narrow" w:hAnsi="Arial Narrow" w:cs="Arial Narrow"/>
          <w:color w:val="000000"/>
          <w:sz w:val="22"/>
          <w:szCs w:val="22"/>
        </w:rPr>
        <w:t>.2.3. Договора</w:t>
      </w:r>
      <w:r w:rsidR="008370F4" w:rsidRPr="00CF18AE">
        <w:rPr>
          <w:rFonts w:ascii="Arial Narrow" w:hAnsi="Arial Narrow" w:cs="Arial Narrow"/>
          <w:color w:val="000000"/>
          <w:sz w:val="22"/>
          <w:szCs w:val="22"/>
        </w:rPr>
        <w:t>,</w:t>
      </w:r>
      <w:r w:rsidR="005A3363" w:rsidRPr="00CF18AE">
        <w:rPr>
          <w:rFonts w:ascii="Arial Narrow" w:hAnsi="Arial Narrow" w:cs="Arial Narrow"/>
          <w:color w:val="000000"/>
          <w:sz w:val="22"/>
          <w:szCs w:val="22"/>
        </w:rPr>
        <w:t xml:space="preserve"> в том числе неисполнение Арендодателем в установленные п. </w:t>
      </w:r>
      <w:r w:rsidR="00596364" w:rsidRPr="00CF18AE">
        <w:rPr>
          <w:rFonts w:ascii="Arial Narrow" w:hAnsi="Arial Narrow" w:cs="Arial Narrow"/>
          <w:color w:val="000000"/>
          <w:sz w:val="22"/>
          <w:szCs w:val="22"/>
        </w:rPr>
        <w:t>3</w:t>
      </w:r>
      <w:r w:rsidR="005A3363" w:rsidRPr="00CF18AE">
        <w:rPr>
          <w:rFonts w:ascii="Arial Narrow" w:hAnsi="Arial Narrow" w:cs="Arial Narrow"/>
          <w:color w:val="000000"/>
          <w:sz w:val="22"/>
          <w:szCs w:val="22"/>
        </w:rPr>
        <w:t xml:space="preserve">.2.18. Договора сроки обязательства по ремонту лифта, </w:t>
      </w:r>
      <w:r w:rsidR="008370F4" w:rsidRPr="00CF18AE">
        <w:rPr>
          <w:rFonts w:ascii="Arial Narrow" w:hAnsi="Arial Narrow" w:cs="Arial Narrow"/>
          <w:color w:val="000000"/>
          <w:sz w:val="22"/>
          <w:szCs w:val="22"/>
        </w:rPr>
        <w:t xml:space="preserve">а также ситуация, когда </w:t>
      </w:r>
      <w:r w:rsidRPr="00CF18AE">
        <w:rPr>
          <w:rFonts w:ascii="Arial Narrow" w:hAnsi="Arial Narrow" w:cs="Arial Narrow"/>
          <w:color w:val="000000"/>
          <w:sz w:val="22"/>
          <w:szCs w:val="22"/>
        </w:rPr>
        <w:t>у Арендатора по не зависящим от него причинам возникают проблемы с размещением или функционированием его технологического оборудования, к которому также относится компрессорно-конденсаторный блок, выражающееся в несогласовании размещения или запрете на использование оборудования со стороны управляющей компании, обслуживающей дом/здание, в котором расположено Помещение, или запрете/предписании от уполномоченного государственного/муниципального органа, администрации муниципального образования и т.п.</w:t>
      </w:r>
    </w:p>
    <w:p w14:paraId="62E4FE4A" w14:textId="282FA4D5" w:rsidR="000427BC" w:rsidRPr="00805FA3" w:rsidRDefault="000427BC" w:rsidP="00143285">
      <w:pPr>
        <w:pStyle w:val="p3"/>
        <w:shd w:val="clear" w:color="auto" w:fill="FFFFFF"/>
        <w:spacing w:before="0" w:after="0"/>
        <w:jc w:val="both"/>
        <w:rPr>
          <w:rFonts w:ascii="Arial Narrow" w:hAnsi="Arial Narrow" w:cs="Arial Narrow"/>
          <w:color w:val="000000"/>
          <w:sz w:val="22"/>
          <w:szCs w:val="22"/>
        </w:rPr>
      </w:pPr>
      <w:r w:rsidRPr="00CF18AE">
        <w:rPr>
          <w:rFonts w:ascii="Arial Narrow" w:hAnsi="Arial Narrow" w:cs="Arial Narrow"/>
          <w:color w:val="000000"/>
          <w:sz w:val="22"/>
          <w:szCs w:val="22"/>
        </w:rPr>
        <w:t xml:space="preserve">Арендатор в кратчайший срок уведомляет Арендодателя о наступлении вышеуказанных обстоятельств. В случае, если упомянутые, в настоящем пункте причины и обстоятельства, препятствующие пользованию Помещением, в т.ч. препятствующие размещению или использованию технологического оборудования Арендатора, длятся более </w:t>
      </w:r>
      <w:r w:rsidR="002222D9" w:rsidRPr="00CF18AE">
        <w:rPr>
          <w:rFonts w:ascii="Arial Narrow" w:hAnsi="Arial Narrow" w:cs="Arial Narrow"/>
          <w:color w:val="000000"/>
          <w:sz w:val="22"/>
          <w:szCs w:val="22"/>
        </w:rPr>
        <w:t>14</w:t>
      </w:r>
      <w:r w:rsidRPr="00CF18AE">
        <w:rPr>
          <w:rFonts w:ascii="Arial Narrow" w:hAnsi="Arial Narrow" w:cs="Arial Narrow"/>
          <w:color w:val="000000"/>
          <w:sz w:val="22"/>
          <w:szCs w:val="22"/>
        </w:rPr>
        <w:t xml:space="preserve"> </w:t>
      </w:r>
      <w:r w:rsidR="00596364" w:rsidRPr="00CF18AE">
        <w:rPr>
          <w:rFonts w:ascii="Arial Narrow" w:hAnsi="Arial Narrow" w:cs="Arial Narrow"/>
          <w:color w:val="000000"/>
          <w:sz w:val="22"/>
          <w:szCs w:val="22"/>
        </w:rPr>
        <w:t xml:space="preserve">(четырнадцать) </w:t>
      </w:r>
      <w:r w:rsidRPr="00CF18AE">
        <w:rPr>
          <w:rFonts w:ascii="Arial Narrow" w:hAnsi="Arial Narrow" w:cs="Arial Narrow"/>
          <w:color w:val="000000"/>
          <w:sz w:val="22"/>
          <w:szCs w:val="22"/>
        </w:rPr>
        <w:t xml:space="preserve">календарных дней, Арендатор вправе расторгнуть настоящий Договор в одностороннем внесудебном порядке путем уведомления Арендодателя не менее чем за 5 (пять) рабочих дней до предполагаемой даты расторжения и потребовать от Арендодателя выплаты компенсации в соответствии с п. </w:t>
      </w:r>
      <w:r w:rsidR="00596364" w:rsidRPr="00CF18AE">
        <w:rPr>
          <w:rFonts w:ascii="Arial Narrow" w:hAnsi="Arial Narrow" w:cs="Arial Narrow"/>
          <w:color w:val="000000"/>
          <w:sz w:val="22"/>
          <w:szCs w:val="22"/>
        </w:rPr>
        <w:t>6</w:t>
      </w:r>
      <w:r w:rsidRPr="00CF18AE">
        <w:rPr>
          <w:rFonts w:ascii="Arial Narrow" w:hAnsi="Arial Narrow" w:cs="Arial Narrow"/>
          <w:color w:val="000000"/>
          <w:sz w:val="22"/>
          <w:szCs w:val="22"/>
        </w:rPr>
        <w:t>.7. Договора.</w:t>
      </w:r>
      <w:bookmarkEnd w:id="37"/>
    </w:p>
    <w:p w14:paraId="0E05E12B" w14:textId="77777777" w:rsidR="00C478A1" w:rsidRPr="00805FA3" w:rsidRDefault="00C478A1" w:rsidP="00F70E9E">
      <w:pPr>
        <w:pStyle w:val="WW-3"/>
        <w:ind w:right="29"/>
        <w:rPr>
          <w:rFonts w:ascii="Arial Narrow" w:hAnsi="Arial Narrow" w:cs="Arial Narrow"/>
          <w:sz w:val="22"/>
          <w:szCs w:val="22"/>
        </w:rPr>
      </w:pPr>
    </w:p>
    <w:p w14:paraId="437C0B3F" w14:textId="3771F0C2" w:rsidR="000427BC" w:rsidRPr="00805FA3" w:rsidRDefault="002222D9" w:rsidP="00F70E9E">
      <w:pPr>
        <w:pStyle w:val="WW-3"/>
        <w:ind w:right="29"/>
      </w:pPr>
      <w:r>
        <w:rPr>
          <w:rFonts w:ascii="Arial Narrow" w:hAnsi="Arial Narrow" w:cs="Arial Narrow"/>
          <w:b/>
          <w:i/>
          <w:sz w:val="22"/>
        </w:rPr>
        <w:t>6</w:t>
      </w:r>
      <w:r w:rsidR="000427BC" w:rsidRPr="00805FA3">
        <w:rPr>
          <w:rFonts w:ascii="Arial Narrow" w:hAnsi="Arial Narrow" w:cs="Arial Narrow"/>
          <w:b/>
          <w:i/>
          <w:sz w:val="22"/>
        </w:rPr>
        <w:t>.</w:t>
      </w:r>
      <w:r w:rsidR="000427BC" w:rsidRPr="00805FA3">
        <w:rPr>
          <w:rFonts w:ascii="Arial Narrow" w:hAnsi="Arial Narrow" w:cs="Arial Narrow"/>
          <w:b/>
          <w:i/>
          <w:sz w:val="22"/>
        </w:rPr>
        <w:tab/>
        <w:t>ОТВЕТСТВЕННОСТЬ СТОРОН.</w:t>
      </w:r>
    </w:p>
    <w:p w14:paraId="08C84C6D" w14:textId="16A4467C" w:rsidR="000427BC" w:rsidRPr="00805FA3" w:rsidRDefault="002222D9" w:rsidP="00F70E9E">
      <w:pPr>
        <w:pStyle w:val="WW-3"/>
        <w:ind w:right="29"/>
        <w:rPr>
          <w:rFonts w:ascii="Arial Narrow" w:hAnsi="Arial Narrow" w:cs="Arial Narrow"/>
          <w:sz w:val="22"/>
        </w:rPr>
      </w:pPr>
      <w:r>
        <w:rPr>
          <w:rFonts w:ascii="Arial Narrow" w:hAnsi="Arial Narrow" w:cs="Arial Narrow"/>
          <w:sz w:val="22"/>
        </w:rPr>
        <w:t>6</w:t>
      </w:r>
      <w:r w:rsidR="000427BC" w:rsidRPr="00805FA3">
        <w:rPr>
          <w:rFonts w:ascii="Arial Narrow" w:hAnsi="Arial Narrow" w:cs="Arial Narrow"/>
          <w:sz w:val="22"/>
        </w:rPr>
        <w:t>.1.</w:t>
      </w:r>
      <w:r w:rsidR="000427BC" w:rsidRPr="00805FA3">
        <w:rPr>
          <w:rFonts w:ascii="Arial Narrow" w:hAnsi="Arial Narrow" w:cs="Arial Narrow"/>
          <w:sz w:val="22"/>
        </w:rPr>
        <w:tab/>
        <w:t xml:space="preserve"> В случае неправомерного невнесения арендной платы и/или иных платежей по настоящему договору в сроки, установленные разделом </w:t>
      </w:r>
      <w:r w:rsidR="00596364" w:rsidRPr="006613E6">
        <w:rPr>
          <w:rFonts w:ascii="Arial Narrow" w:hAnsi="Arial Narrow" w:cs="Arial Narrow"/>
          <w:sz w:val="22"/>
        </w:rPr>
        <w:t>5</w:t>
      </w:r>
      <w:r w:rsidR="000427BC" w:rsidRPr="00805FA3">
        <w:rPr>
          <w:rFonts w:ascii="Arial Narrow" w:hAnsi="Arial Narrow" w:cs="Arial Narrow"/>
          <w:sz w:val="22"/>
        </w:rPr>
        <w:t xml:space="preserve"> настоящего договора, Арендатор уплачивает Арендодателю пеню в размере 0,1% от просроченной суммы за каждый день просрочки платежа, но не более 10% от суммы постоянной части ежемесячной арендной платы.</w:t>
      </w:r>
      <w:r w:rsidR="000427BC" w:rsidRPr="00805FA3">
        <w:t xml:space="preserve"> </w:t>
      </w:r>
      <w:r w:rsidR="00BE48AF" w:rsidRPr="00805FA3">
        <w:rPr>
          <w:rFonts w:ascii="Arial Narrow" w:hAnsi="Arial Narrow" w:cs="Arial Narrow"/>
          <w:sz w:val="22"/>
        </w:rPr>
        <w:t>Положения настоящего пункта применяются при условии направления Арендодателем Арендатору уведомления о наличии нарушения срока и/или размера внесения арендной платы и/или иных платежей, с предоставлением не менее 5 (пяти) рабочих дней на</w:t>
      </w:r>
      <w:r w:rsidR="0021025B" w:rsidRPr="00805FA3">
        <w:rPr>
          <w:rFonts w:ascii="Arial Narrow" w:hAnsi="Arial Narrow" w:cs="Arial Narrow"/>
          <w:sz w:val="22"/>
        </w:rPr>
        <w:t xml:space="preserve"> его</w:t>
      </w:r>
      <w:r w:rsidR="00BE48AF" w:rsidRPr="00805FA3">
        <w:rPr>
          <w:rFonts w:ascii="Arial Narrow" w:hAnsi="Arial Narrow" w:cs="Arial Narrow"/>
          <w:sz w:val="22"/>
        </w:rPr>
        <w:t xml:space="preserve"> устранение, и </w:t>
      </w:r>
      <w:r w:rsidR="00596364" w:rsidRPr="00805FA3">
        <w:rPr>
          <w:rFonts w:ascii="Arial Narrow" w:hAnsi="Arial Narrow" w:cs="Arial Narrow"/>
          <w:sz w:val="22"/>
        </w:rPr>
        <w:t>не устранении</w:t>
      </w:r>
      <w:r w:rsidR="001F7B82" w:rsidRPr="00805FA3">
        <w:rPr>
          <w:rFonts w:ascii="Arial Narrow" w:hAnsi="Arial Narrow" w:cs="Arial Narrow"/>
          <w:sz w:val="22"/>
        </w:rPr>
        <w:t xml:space="preserve"> </w:t>
      </w:r>
      <w:r w:rsidR="00BE48AF" w:rsidRPr="00805FA3">
        <w:rPr>
          <w:rFonts w:ascii="Arial Narrow" w:hAnsi="Arial Narrow" w:cs="Arial Narrow"/>
          <w:sz w:val="22"/>
        </w:rPr>
        <w:t>Арендатором такого нарушения в указанный срок.</w:t>
      </w:r>
    </w:p>
    <w:p w14:paraId="0728B197" w14:textId="775F9499" w:rsidR="000427BC" w:rsidRPr="00805FA3" w:rsidRDefault="002222D9" w:rsidP="00F70E9E">
      <w:pPr>
        <w:pStyle w:val="WW-3"/>
        <w:ind w:right="29"/>
      </w:pPr>
      <w:r>
        <w:rPr>
          <w:rFonts w:ascii="Arial Narrow" w:hAnsi="Arial Narrow" w:cs="Arial Narrow"/>
          <w:sz w:val="22"/>
        </w:rPr>
        <w:t>6</w:t>
      </w:r>
      <w:r w:rsidR="000427BC" w:rsidRPr="00805FA3">
        <w:rPr>
          <w:rFonts w:ascii="Arial Narrow" w:hAnsi="Arial Narrow" w:cs="Arial Narrow"/>
          <w:sz w:val="22"/>
        </w:rPr>
        <w:t>.2. В случае непредоставления Арендодателем Арендатору Помещения по Акту приема-передачи в срок, установленный настоящим Договором, Арендодатель уплачивает Арендатору пеню в размере 0,1% от суммы постоянной части ежемесячной арендной платы за каждый день просрочки, но не более 10% от суммы постоянной части ежемесячной арендной платы.</w:t>
      </w:r>
      <w:r w:rsidR="000427BC" w:rsidRPr="00805FA3">
        <w:t xml:space="preserve"> </w:t>
      </w:r>
    </w:p>
    <w:p w14:paraId="3F31A5FA" w14:textId="09A8FD4F" w:rsidR="000427BC" w:rsidRPr="00CF18AE" w:rsidRDefault="002222D9" w:rsidP="00F70E9E">
      <w:pPr>
        <w:pStyle w:val="WW-3"/>
        <w:ind w:right="29"/>
      </w:pPr>
      <w:r>
        <w:rPr>
          <w:rFonts w:ascii="Arial Narrow" w:hAnsi="Arial Narrow" w:cs="Arial Narrow"/>
          <w:sz w:val="22"/>
        </w:rPr>
        <w:t>6</w:t>
      </w:r>
      <w:r w:rsidR="000427BC" w:rsidRPr="00805FA3">
        <w:rPr>
          <w:rFonts w:ascii="Arial Narrow" w:hAnsi="Arial Narrow" w:cs="Arial Narrow"/>
          <w:sz w:val="22"/>
        </w:rPr>
        <w:t xml:space="preserve">.3. В случае просрочки Арендодателем </w:t>
      </w:r>
      <w:r w:rsidR="00147DD8" w:rsidRPr="00805FA3">
        <w:rPr>
          <w:rFonts w:ascii="Arial Narrow" w:hAnsi="Arial Narrow" w:cs="Arial Narrow"/>
          <w:sz w:val="22"/>
        </w:rPr>
        <w:t xml:space="preserve">исполнения </w:t>
      </w:r>
      <w:r w:rsidR="000427BC" w:rsidRPr="00805FA3">
        <w:rPr>
          <w:rFonts w:ascii="Arial Narrow" w:hAnsi="Arial Narrow" w:cs="Arial Narrow"/>
          <w:sz w:val="22"/>
        </w:rPr>
        <w:t xml:space="preserve">своих </w:t>
      </w:r>
      <w:r w:rsidR="00147DD8" w:rsidRPr="00805FA3">
        <w:rPr>
          <w:rFonts w:ascii="Arial Narrow" w:hAnsi="Arial Narrow" w:cs="Arial Narrow"/>
          <w:sz w:val="22"/>
        </w:rPr>
        <w:t xml:space="preserve">денежных </w:t>
      </w:r>
      <w:r w:rsidR="000427BC" w:rsidRPr="00805FA3">
        <w:rPr>
          <w:rFonts w:ascii="Arial Narrow" w:hAnsi="Arial Narrow" w:cs="Arial Narrow"/>
          <w:sz w:val="22"/>
        </w:rPr>
        <w:t xml:space="preserve">обязательств </w:t>
      </w:r>
      <w:r w:rsidR="00147DD8" w:rsidRPr="00805FA3">
        <w:rPr>
          <w:rFonts w:ascii="Arial Narrow" w:hAnsi="Arial Narrow" w:cs="Arial Narrow"/>
          <w:sz w:val="22"/>
        </w:rPr>
        <w:t>по</w:t>
      </w:r>
      <w:r w:rsidR="000427BC" w:rsidRPr="00805FA3">
        <w:rPr>
          <w:rFonts w:ascii="Arial Narrow" w:hAnsi="Arial Narrow" w:cs="Arial Narrow"/>
          <w:sz w:val="22"/>
        </w:rPr>
        <w:t xml:space="preserve"> Договор</w:t>
      </w:r>
      <w:r w:rsidR="00147DD8" w:rsidRPr="00805FA3">
        <w:rPr>
          <w:rFonts w:ascii="Arial Narrow" w:hAnsi="Arial Narrow" w:cs="Arial Narrow"/>
          <w:sz w:val="22"/>
        </w:rPr>
        <w:t>у он</w:t>
      </w:r>
      <w:r w:rsidR="000427BC" w:rsidRPr="00805FA3">
        <w:rPr>
          <w:rFonts w:ascii="Arial Narrow" w:hAnsi="Arial Narrow" w:cs="Arial Narrow"/>
          <w:sz w:val="22"/>
        </w:rPr>
        <w:t xml:space="preserve"> уплачивает Арендатору пеню в размере 0,1% от суммы </w:t>
      </w:r>
      <w:r w:rsidR="00147DD8" w:rsidRPr="00805FA3">
        <w:rPr>
          <w:rFonts w:ascii="Arial Narrow" w:hAnsi="Arial Narrow" w:cs="Arial Narrow"/>
          <w:sz w:val="22"/>
        </w:rPr>
        <w:t>просроченной задолженности</w:t>
      </w:r>
      <w:r w:rsidR="000427BC" w:rsidRPr="00805FA3">
        <w:rPr>
          <w:rFonts w:ascii="Arial Narrow" w:hAnsi="Arial Narrow" w:cs="Arial Narrow"/>
          <w:sz w:val="22"/>
        </w:rPr>
        <w:t xml:space="preserve"> за каждый день </w:t>
      </w:r>
      <w:r w:rsidR="000427BC" w:rsidRPr="00CF18AE">
        <w:rPr>
          <w:rFonts w:ascii="Arial Narrow" w:hAnsi="Arial Narrow" w:cs="Arial Narrow"/>
          <w:sz w:val="22"/>
        </w:rPr>
        <w:t>просрочки.</w:t>
      </w:r>
    </w:p>
    <w:p w14:paraId="6EB94388" w14:textId="5C66E32B" w:rsidR="000427BC" w:rsidRPr="00805FA3" w:rsidRDefault="002222D9" w:rsidP="00F70E9E">
      <w:pPr>
        <w:pStyle w:val="WW-3"/>
        <w:ind w:right="29"/>
      </w:pPr>
      <w:r w:rsidRPr="00CF18AE">
        <w:rPr>
          <w:rFonts w:ascii="Arial Narrow" w:hAnsi="Arial Narrow" w:cs="Arial Narrow"/>
          <w:sz w:val="22"/>
        </w:rPr>
        <w:t>6</w:t>
      </w:r>
      <w:r w:rsidR="000427BC" w:rsidRPr="00CF18AE">
        <w:rPr>
          <w:rFonts w:ascii="Arial Narrow" w:hAnsi="Arial Narrow" w:cs="Arial Narrow"/>
          <w:sz w:val="22"/>
        </w:rPr>
        <w:t xml:space="preserve">.4. </w:t>
      </w:r>
      <w:bookmarkStart w:id="38" w:name="_Hlk78894262"/>
      <w:r w:rsidR="000427BC" w:rsidRPr="00CF18AE">
        <w:rPr>
          <w:rFonts w:ascii="Arial Narrow" w:hAnsi="Arial Narrow" w:cs="Arial Narrow"/>
          <w:sz w:val="22"/>
        </w:rPr>
        <w:t xml:space="preserve">В случае непредоставления Арендодателем документов, предусмотренных в п.п. </w:t>
      </w:r>
      <w:r w:rsidR="00596364" w:rsidRPr="00CF18AE">
        <w:rPr>
          <w:rFonts w:ascii="Arial Narrow" w:hAnsi="Arial Narrow" w:cs="Arial Narrow"/>
          <w:sz w:val="22"/>
        </w:rPr>
        <w:t>3</w:t>
      </w:r>
      <w:r w:rsidR="000427BC" w:rsidRPr="00CF18AE">
        <w:rPr>
          <w:rFonts w:ascii="Arial Narrow" w:hAnsi="Arial Narrow" w:cs="Arial Narrow"/>
          <w:sz w:val="22"/>
        </w:rPr>
        <w:t xml:space="preserve">.2.8. и </w:t>
      </w:r>
      <w:r w:rsidR="00596364" w:rsidRPr="00CF18AE">
        <w:rPr>
          <w:rFonts w:ascii="Arial Narrow" w:hAnsi="Arial Narrow" w:cs="Arial Narrow"/>
          <w:sz w:val="22"/>
        </w:rPr>
        <w:t>3</w:t>
      </w:r>
      <w:r w:rsidR="000427BC" w:rsidRPr="00CF18AE">
        <w:rPr>
          <w:rFonts w:ascii="Arial Narrow" w:hAnsi="Arial Narrow" w:cs="Arial Narrow"/>
          <w:sz w:val="22"/>
        </w:rPr>
        <w:t>.2.8.1. настоящего Договора, Арендатор вправе приостановить оплату переменной части ежемесячной арендной платы, в т.ч. авансовых платежей по ней до момента устранения Арендодателем допущенного нарушения, без выставления штрафных санкций со стороны Арендодателя</w:t>
      </w:r>
      <w:bookmarkEnd w:id="38"/>
      <w:r w:rsidR="000427BC" w:rsidRPr="00CF18AE">
        <w:rPr>
          <w:rFonts w:ascii="Arial Narrow" w:hAnsi="Arial Narrow" w:cs="Arial Narrow"/>
          <w:sz w:val="22"/>
        </w:rPr>
        <w:t>, а также Арендатор имеет право взыскать с Арендодателя штрафную неустойку в размере 20% (ЛИБО 40% в случае если Арендодатель находится на общей системе налогообложения)</w:t>
      </w:r>
      <w:r w:rsidR="000427BC" w:rsidRPr="00CF18AE">
        <w:rPr>
          <w:rFonts w:ascii="Arial Narrow" w:hAnsi="Arial Narrow"/>
          <w:sz w:val="22"/>
        </w:rPr>
        <w:t xml:space="preserve"> от суммы соответствующего платежа, по которому не предоставлены документы, предусмотренные в п. </w:t>
      </w:r>
      <w:r w:rsidR="00596364" w:rsidRPr="00CF18AE">
        <w:rPr>
          <w:rFonts w:ascii="Arial Narrow" w:hAnsi="Arial Narrow"/>
          <w:sz w:val="22"/>
        </w:rPr>
        <w:t>3</w:t>
      </w:r>
      <w:r w:rsidR="000427BC" w:rsidRPr="00CF18AE">
        <w:rPr>
          <w:rFonts w:ascii="Arial Narrow" w:hAnsi="Arial Narrow"/>
          <w:sz w:val="22"/>
        </w:rPr>
        <w:t xml:space="preserve">.2.8. и </w:t>
      </w:r>
      <w:r w:rsidR="00596364" w:rsidRPr="00CF18AE">
        <w:rPr>
          <w:rFonts w:ascii="Arial Narrow" w:hAnsi="Arial Narrow"/>
          <w:sz w:val="22"/>
        </w:rPr>
        <w:t>3</w:t>
      </w:r>
      <w:r w:rsidR="000427BC" w:rsidRPr="00CF18AE">
        <w:rPr>
          <w:rFonts w:ascii="Arial Narrow" w:hAnsi="Arial Narrow"/>
          <w:sz w:val="22"/>
        </w:rPr>
        <w:t xml:space="preserve">.2.8.1. настоящего Договора, за каждый факт допущенного со стороны Арендодателя нарушения. </w:t>
      </w:r>
      <w:r w:rsidR="000427BC" w:rsidRPr="00CF18AE">
        <w:rPr>
          <w:rFonts w:ascii="Arial Narrow" w:hAnsi="Arial Narrow"/>
          <w:color w:val="000000"/>
          <w:sz w:val="22"/>
        </w:rPr>
        <w:t xml:space="preserve">Указанная штрафная неустойка оплачивается Арендодателем в течение 5 </w:t>
      </w:r>
      <w:r w:rsidR="00596364" w:rsidRPr="00CF18AE">
        <w:rPr>
          <w:rFonts w:ascii="Arial Narrow" w:hAnsi="Arial Narrow"/>
          <w:color w:val="000000"/>
          <w:sz w:val="22"/>
        </w:rPr>
        <w:t xml:space="preserve">(пяти) рабочих </w:t>
      </w:r>
      <w:r w:rsidR="000427BC" w:rsidRPr="00CF18AE">
        <w:rPr>
          <w:rFonts w:ascii="Arial Narrow" w:hAnsi="Arial Narrow"/>
          <w:color w:val="000000"/>
          <w:sz w:val="22"/>
        </w:rPr>
        <w:t>дней с даты получения требования Арендатора.</w:t>
      </w:r>
    </w:p>
    <w:p w14:paraId="54609ED5" w14:textId="03DD5086" w:rsidR="000427BC" w:rsidRPr="00805FA3" w:rsidRDefault="002222D9" w:rsidP="00F70E9E">
      <w:pPr>
        <w:pStyle w:val="WW-3"/>
        <w:ind w:right="29"/>
      </w:pPr>
      <w:r>
        <w:rPr>
          <w:rFonts w:ascii="Arial Narrow" w:hAnsi="Arial Narrow" w:cs="Arial Narrow"/>
          <w:sz w:val="22"/>
          <w:szCs w:val="22"/>
        </w:rPr>
        <w:t>6</w:t>
      </w:r>
      <w:r w:rsidR="000427BC" w:rsidRPr="00805FA3">
        <w:rPr>
          <w:rFonts w:ascii="Arial Narrow" w:hAnsi="Arial Narrow" w:cs="Arial Narrow"/>
          <w:sz w:val="22"/>
          <w:szCs w:val="22"/>
        </w:rPr>
        <w:t xml:space="preserve">.5. </w:t>
      </w:r>
      <w:bookmarkStart w:id="39" w:name="_Hlk78894361"/>
      <w:r w:rsidR="00FA3CAE">
        <w:rPr>
          <w:rFonts w:ascii="Arial Narrow" w:hAnsi="Arial Narrow" w:cs="Arial Narrow"/>
          <w:color w:val="000000"/>
          <w:sz w:val="22"/>
          <w:szCs w:val="22"/>
          <w:shd w:val="clear" w:color="auto" w:fill="FFFFFF"/>
        </w:rPr>
        <w:t>Е</w:t>
      </w:r>
      <w:r w:rsidR="000427BC" w:rsidRPr="00805FA3">
        <w:rPr>
          <w:rFonts w:ascii="Arial Narrow" w:hAnsi="Arial Narrow" w:cs="Arial Narrow"/>
          <w:color w:val="000000"/>
          <w:sz w:val="22"/>
          <w:szCs w:val="22"/>
          <w:shd w:val="clear" w:color="auto" w:fill="FFFFFF"/>
        </w:rPr>
        <w:t xml:space="preserve">сли Помещение не обеспечено каким-либо коммунальным ресурсом, Арендатор освобождается от уплаты Арендной платы за каждый день отсутствия коммунального ресурса, если отсутствие коммунального ресурса длилось в общей сложности 3 (Три) </w:t>
      </w:r>
      <w:r w:rsidR="0021025B" w:rsidRPr="00805FA3">
        <w:rPr>
          <w:rFonts w:ascii="Arial Narrow" w:hAnsi="Arial Narrow" w:cs="Arial Narrow"/>
          <w:color w:val="000000"/>
          <w:sz w:val="22"/>
          <w:szCs w:val="22"/>
          <w:shd w:val="clear" w:color="auto" w:fill="FFFFFF"/>
        </w:rPr>
        <w:t>и</w:t>
      </w:r>
      <w:r w:rsidR="0035661F" w:rsidRPr="00805FA3">
        <w:rPr>
          <w:rFonts w:ascii="Arial Narrow" w:hAnsi="Arial Narrow" w:cs="Arial Narrow"/>
          <w:color w:val="000000"/>
          <w:sz w:val="22"/>
          <w:szCs w:val="22"/>
          <w:shd w:val="clear" w:color="auto" w:fill="FFFFFF"/>
        </w:rPr>
        <w:t>ли</w:t>
      </w:r>
      <w:r w:rsidR="0021025B" w:rsidRPr="00805FA3">
        <w:rPr>
          <w:rFonts w:ascii="Arial Narrow" w:hAnsi="Arial Narrow" w:cs="Arial Narrow"/>
          <w:color w:val="000000"/>
          <w:sz w:val="22"/>
          <w:szCs w:val="22"/>
          <w:shd w:val="clear" w:color="auto" w:fill="FFFFFF"/>
        </w:rPr>
        <w:t xml:space="preserve"> более</w:t>
      </w:r>
      <w:r w:rsidR="00F70E9E" w:rsidRPr="00805FA3">
        <w:rPr>
          <w:rFonts w:ascii="Arial Narrow" w:hAnsi="Arial Narrow" w:cs="Arial Narrow"/>
          <w:color w:val="000000"/>
          <w:sz w:val="22"/>
          <w:szCs w:val="22"/>
          <w:shd w:val="clear" w:color="auto" w:fill="FFFFFF"/>
        </w:rPr>
        <w:t xml:space="preserve"> </w:t>
      </w:r>
      <w:r w:rsidR="000427BC" w:rsidRPr="00805FA3">
        <w:rPr>
          <w:rFonts w:ascii="Arial Narrow" w:hAnsi="Arial Narrow" w:cs="Arial Narrow"/>
          <w:color w:val="000000"/>
          <w:sz w:val="22"/>
          <w:szCs w:val="22"/>
          <w:shd w:val="clear" w:color="auto" w:fill="FFFFFF"/>
        </w:rPr>
        <w:t xml:space="preserve">часа в течение суток. Кроме того, Арендатор вправе потребовать от Арендодателя возмещения документально подтвержденного ущерба, причиненного отсутствием </w:t>
      </w:r>
      <w:r w:rsidR="001F7B82" w:rsidRPr="00805FA3">
        <w:rPr>
          <w:rFonts w:ascii="Arial Narrow" w:hAnsi="Arial Narrow" w:cs="Arial Narrow"/>
          <w:color w:val="000000"/>
          <w:sz w:val="22"/>
          <w:szCs w:val="22"/>
          <w:shd w:val="clear" w:color="auto" w:fill="FFFFFF"/>
        </w:rPr>
        <w:t xml:space="preserve">коммунального </w:t>
      </w:r>
      <w:r w:rsidR="000427BC" w:rsidRPr="00805FA3">
        <w:rPr>
          <w:rFonts w:ascii="Arial Narrow" w:hAnsi="Arial Narrow" w:cs="Arial Narrow"/>
          <w:color w:val="000000"/>
          <w:sz w:val="22"/>
          <w:szCs w:val="22"/>
          <w:shd w:val="clear" w:color="auto" w:fill="FFFFFF"/>
        </w:rPr>
        <w:t>ресурса в Помещении</w:t>
      </w:r>
      <w:r w:rsidR="000A3E5C">
        <w:rPr>
          <w:rFonts w:ascii="Arial Narrow" w:hAnsi="Arial Narrow" w:cs="Arial Narrow"/>
          <w:color w:val="000000"/>
          <w:sz w:val="22"/>
          <w:szCs w:val="22"/>
          <w:shd w:val="clear" w:color="auto" w:fill="FFFFFF"/>
        </w:rPr>
        <w:t>, в случае если данный ущерб был причинен по вине Арендодателя</w:t>
      </w:r>
      <w:r w:rsidR="000427BC" w:rsidRPr="00805FA3">
        <w:rPr>
          <w:rFonts w:ascii="Arial Narrow" w:hAnsi="Arial Narrow" w:cs="Arial Narrow"/>
          <w:color w:val="000000"/>
          <w:sz w:val="22"/>
          <w:szCs w:val="22"/>
          <w:shd w:val="clear" w:color="auto" w:fill="FFFFFF"/>
        </w:rPr>
        <w:t>.</w:t>
      </w:r>
      <w:bookmarkEnd w:id="39"/>
    </w:p>
    <w:p w14:paraId="19BA36E9" w14:textId="5BD172D2" w:rsidR="000427BC" w:rsidRPr="00CF18AE" w:rsidRDefault="002222D9" w:rsidP="00F70E9E">
      <w:pPr>
        <w:pStyle w:val="WW-3"/>
        <w:ind w:right="29"/>
        <w:rPr>
          <w:rFonts w:ascii="Arial Narrow" w:hAnsi="Arial Narrow"/>
          <w:sz w:val="22"/>
          <w:szCs w:val="22"/>
        </w:rPr>
      </w:pPr>
      <w:r>
        <w:rPr>
          <w:rFonts w:ascii="Arial Narrow" w:hAnsi="Arial Narrow" w:cs="Arial Narrow"/>
          <w:sz w:val="22"/>
        </w:rPr>
        <w:lastRenderedPageBreak/>
        <w:t>6</w:t>
      </w:r>
      <w:r w:rsidR="000427BC" w:rsidRPr="00805FA3">
        <w:rPr>
          <w:rFonts w:ascii="Arial Narrow" w:hAnsi="Arial Narrow" w:cs="Arial Narrow"/>
          <w:sz w:val="22"/>
        </w:rPr>
        <w:t>.6</w:t>
      </w:r>
      <w:r w:rsidR="000427BC" w:rsidRPr="00CF18AE">
        <w:rPr>
          <w:rFonts w:ascii="Arial Narrow" w:hAnsi="Arial Narrow" w:cs="Arial Narrow"/>
          <w:sz w:val="22"/>
        </w:rPr>
        <w:t xml:space="preserve">. Уплата пени и неустойки, установленных настоящим договором, производится только на основании выставленного счета </w:t>
      </w:r>
      <w:r w:rsidR="000427BC" w:rsidRPr="00CF18AE">
        <w:rPr>
          <w:rFonts w:ascii="Arial Narrow" w:hAnsi="Arial Narrow" w:cs="Arial Narrow"/>
          <w:sz w:val="22"/>
          <w:szCs w:val="22"/>
        </w:rPr>
        <w:t>и предъявленного письменного требования Стороны, и не освобождает от выполнения взятых на себя обязательств по настоящему договору.</w:t>
      </w:r>
    </w:p>
    <w:p w14:paraId="4B700245" w14:textId="7225D530" w:rsidR="001B1C4A" w:rsidRPr="006613E6" w:rsidRDefault="002222D9" w:rsidP="001B1C4A">
      <w:pPr>
        <w:pStyle w:val="WW-3"/>
        <w:ind w:right="28"/>
        <w:rPr>
          <w:rStyle w:val="aff2"/>
          <w:rFonts w:ascii="Arial Narrow" w:hAnsi="Arial Narrow"/>
          <w:i w:val="0"/>
          <w:sz w:val="22"/>
          <w:szCs w:val="22"/>
          <w:shd w:val="clear" w:color="auto" w:fill="FFFFFF"/>
        </w:rPr>
      </w:pPr>
      <w:r w:rsidRPr="006613E6">
        <w:rPr>
          <w:rFonts w:ascii="Arial Narrow" w:hAnsi="Arial Narrow" w:cs="Arial Narrow"/>
          <w:iCs/>
          <w:sz w:val="22"/>
          <w:szCs w:val="22"/>
        </w:rPr>
        <w:t>6</w:t>
      </w:r>
      <w:r w:rsidR="000427BC" w:rsidRPr="006613E6">
        <w:rPr>
          <w:rFonts w:ascii="Arial Narrow" w:hAnsi="Arial Narrow" w:cs="Arial Narrow"/>
          <w:iCs/>
          <w:sz w:val="22"/>
          <w:szCs w:val="22"/>
        </w:rPr>
        <w:t>.7.</w:t>
      </w:r>
      <w:r w:rsidR="000427BC" w:rsidRPr="006613E6">
        <w:rPr>
          <w:rFonts w:ascii="Arial Narrow" w:hAnsi="Arial Narrow" w:cs="Arial Narrow"/>
          <w:i/>
          <w:sz w:val="22"/>
          <w:szCs w:val="22"/>
        </w:rPr>
        <w:t xml:space="preserve"> </w:t>
      </w:r>
      <w:bookmarkStart w:id="40" w:name="_Hlk78894378"/>
      <w:bookmarkStart w:id="41" w:name="_Hlk56775824"/>
      <w:r w:rsidR="001B1C4A" w:rsidRPr="006613E6">
        <w:rPr>
          <w:rStyle w:val="aff2"/>
          <w:rFonts w:ascii="Arial Narrow" w:hAnsi="Arial Narrow"/>
          <w:i w:val="0"/>
          <w:sz w:val="22"/>
          <w:szCs w:val="22"/>
          <w:shd w:val="clear" w:color="auto" w:fill="FFFFFF"/>
        </w:rPr>
        <w:t>Стороны в соответствии с</w:t>
      </w:r>
      <w:r w:rsidR="003F2D6C" w:rsidRPr="006613E6">
        <w:rPr>
          <w:rStyle w:val="aff2"/>
          <w:rFonts w:ascii="Arial Narrow" w:hAnsi="Arial Narrow"/>
          <w:i w:val="0"/>
          <w:sz w:val="22"/>
          <w:szCs w:val="22"/>
          <w:shd w:val="clear" w:color="auto" w:fill="FFFFFF"/>
        </w:rPr>
        <w:t>о</w:t>
      </w:r>
      <w:r w:rsidR="001B1C4A" w:rsidRPr="006613E6">
        <w:rPr>
          <w:rStyle w:val="aff2"/>
          <w:rFonts w:ascii="Arial Narrow" w:hAnsi="Arial Narrow"/>
          <w:i w:val="0"/>
          <w:sz w:val="22"/>
          <w:szCs w:val="22"/>
          <w:shd w:val="clear" w:color="auto" w:fill="FFFFFF"/>
        </w:rPr>
        <w:t xml:space="preserve"> ст. 406.1 ГК РФ, действуя в рамках предпринимательской деятельности, достигли соглашения об обязанности Арендодателя возместить Арендатору в течение 10 (десяти) календарных дней с даты предъявления последним соответствующего требования все имущественные потери, указанные в настоящем пункте, возникающие у Арендатора при наступлении любого из указанных ниже обстоятельств:</w:t>
      </w:r>
    </w:p>
    <w:p w14:paraId="2313DB9F" w14:textId="2A0E229D" w:rsidR="001B1C4A" w:rsidRPr="006613E6" w:rsidRDefault="001B1C4A" w:rsidP="001B1C4A">
      <w:pPr>
        <w:pStyle w:val="WW-3"/>
        <w:ind w:right="28"/>
        <w:rPr>
          <w:rStyle w:val="aff2"/>
          <w:rFonts w:ascii="Arial Narrow" w:hAnsi="Arial Narrow"/>
          <w:i w:val="0"/>
          <w:sz w:val="22"/>
          <w:szCs w:val="22"/>
          <w:shd w:val="clear" w:color="auto" w:fill="FFFFFF"/>
        </w:rPr>
      </w:pPr>
      <w:r w:rsidRPr="006613E6">
        <w:rPr>
          <w:rStyle w:val="aff2"/>
          <w:rFonts w:ascii="Arial Narrow" w:hAnsi="Arial Narrow"/>
          <w:i w:val="0"/>
          <w:sz w:val="22"/>
          <w:szCs w:val="22"/>
          <w:shd w:val="clear" w:color="auto" w:fill="FFFFFF"/>
        </w:rPr>
        <w:t xml:space="preserve">- признания Договора недействительным, признанием </w:t>
      </w:r>
      <w:r w:rsidR="00CA77BC" w:rsidRPr="006613E6">
        <w:rPr>
          <w:rStyle w:val="aff2"/>
          <w:rFonts w:ascii="Arial Narrow" w:hAnsi="Arial Narrow"/>
          <w:i w:val="0"/>
          <w:sz w:val="22"/>
          <w:szCs w:val="22"/>
          <w:shd w:val="clear" w:color="auto" w:fill="FFFFFF"/>
        </w:rPr>
        <w:t>Помещения</w:t>
      </w:r>
      <w:r w:rsidRPr="006613E6">
        <w:rPr>
          <w:rStyle w:val="aff2"/>
          <w:rFonts w:ascii="Arial Narrow" w:hAnsi="Arial Narrow"/>
          <w:i w:val="0"/>
          <w:sz w:val="22"/>
          <w:szCs w:val="22"/>
          <w:shd w:val="clear" w:color="auto" w:fill="FFFFFF"/>
        </w:rPr>
        <w:t>/Здания самовольной постройкой;</w:t>
      </w:r>
    </w:p>
    <w:p w14:paraId="4BDD3256" w14:textId="4546F30A" w:rsidR="001B1C4A" w:rsidRPr="006613E6" w:rsidRDefault="001B1C4A" w:rsidP="001B1C4A">
      <w:pPr>
        <w:pStyle w:val="WW-3"/>
        <w:ind w:right="28"/>
        <w:rPr>
          <w:rStyle w:val="aff2"/>
          <w:rFonts w:ascii="Arial Narrow" w:hAnsi="Arial Narrow"/>
          <w:i w:val="0"/>
          <w:sz w:val="22"/>
          <w:szCs w:val="22"/>
          <w:shd w:val="clear" w:color="auto" w:fill="FFFFFF"/>
        </w:rPr>
      </w:pPr>
      <w:r w:rsidRPr="006613E6">
        <w:rPr>
          <w:rStyle w:val="aff2"/>
          <w:rFonts w:ascii="Arial Narrow" w:hAnsi="Arial Narrow"/>
          <w:i w:val="0"/>
          <w:sz w:val="22"/>
          <w:szCs w:val="22"/>
          <w:shd w:val="clear" w:color="auto" w:fill="FFFFFF"/>
        </w:rPr>
        <w:t>- досрочного прекращения Договора, в том числе при расторжении в случаях нарушений Арендодателя по предусмотренным законом или Договором основаниям, за исключением расторжения настоящего Договора по основаниям, указанным в п. 9.1. и п. 9.3.</w:t>
      </w:r>
      <w:r w:rsidR="00C95F1F" w:rsidRPr="006613E6">
        <w:rPr>
          <w:rStyle w:val="aff2"/>
          <w:rFonts w:ascii="Arial Narrow" w:hAnsi="Arial Narrow"/>
          <w:i w:val="0"/>
          <w:sz w:val="22"/>
          <w:szCs w:val="22"/>
          <w:shd w:val="clear" w:color="auto" w:fill="FFFFFF"/>
        </w:rPr>
        <w:t xml:space="preserve"> Договора.</w:t>
      </w:r>
    </w:p>
    <w:p w14:paraId="7FE0E355" w14:textId="30709A35" w:rsidR="001B1C4A" w:rsidRPr="006613E6" w:rsidRDefault="001B1C4A" w:rsidP="001B1C4A">
      <w:pPr>
        <w:pStyle w:val="WW-3"/>
        <w:ind w:right="28"/>
        <w:rPr>
          <w:rStyle w:val="aff2"/>
          <w:rFonts w:ascii="Arial Narrow" w:hAnsi="Arial Narrow"/>
          <w:i w:val="0"/>
          <w:sz w:val="22"/>
          <w:szCs w:val="22"/>
          <w:shd w:val="clear" w:color="auto" w:fill="FFFFFF"/>
        </w:rPr>
      </w:pPr>
      <w:r w:rsidRPr="006613E6">
        <w:rPr>
          <w:rStyle w:val="aff2"/>
          <w:rFonts w:ascii="Arial Narrow" w:hAnsi="Arial Narrow"/>
          <w:i w:val="0"/>
          <w:sz w:val="22"/>
          <w:szCs w:val="22"/>
          <w:shd w:val="clear" w:color="auto" w:fill="FFFFFF"/>
        </w:rPr>
        <w:t>Стороны договорились, что размер имущественных потерь определяется как:</w:t>
      </w:r>
    </w:p>
    <w:p w14:paraId="717E28C4" w14:textId="6AD8C230" w:rsidR="001B1C4A" w:rsidRPr="006613E6" w:rsidRDefault="001B1C4A" w:rsidP="001B1C4A">
      <w:pPr>
        <w:pStyle w:val="WW-3"/>
        <w:ind w:right="28"/>
        <w:rPr>
          <w:rStyle w:val="aff2"/>
          <w:rFonts w:ascii="Arial Narrow" w:hAnsi="Arial Narrow"/>
          <w:i w:val="0"/>
          <w:sz w:val="22"/>
          <w:szCs w:val="22"/>
          <w:shd w:val="clear" w:color="auto" w:fill="FFFFFF"/>
        </w:rPr>
      </w:pPr>
      <w:r w:rsidRPr="006613E6">
        <w:rPr>
          <w:rStyle w:val="aff2"/>
          <w:rFonts w:ascii="Arial Narrow" w:hAnsi="Arial Narrow"/>
          <w:i w:val="0"/>
          <w:sz w:val="22"/>
          <w:szCs w:val="22"/>
          <w:shd w:val="clear" w:color="auto" w:fill="FFFFFF"/>
        </w:rPr>
        <w:t xml:space="preserve">-  размер расходов, которые произвел (произведет в будущем) Арендатор в связи с оспариванием Договора, изъятием </w:t>
      </w:r>
      <w:r w:rsidR="00CA77BC" w:rsidRPr="006613E6">
        <w:rPr>
          <w:rStyle w:val="aff2"/>
          <w:rFonts w:ascii="Arial Narrow" w:hAnsi="Arial Narrow"/>
          <w:i w:val="0"/>
          <w:sz w:val="22"/>
          <w:szCs w:val="22"/>
          <w:shd w:val="clear" w:color="auto" w:fill="FFFFFF"/>
        </w:rPr>
        <w:t>Помещения</w:t>
      </w:r>
      <w:r w:rsidRPr="006613E6">
        <w:rPr>
          <w:rStyle w:val="aff2"/>
          <w:rFonts w:ascii="Arial Narrow" w:hAnsi="Arial Narrow"/>
          <w:i w:val="0"/>
          <w:sz w:val="22"/>
          <w:szCs w:val="22"/>
          <w:shd w:val="clear" w:color="auto" w:fill="FFFFFF"/>
        </w:rPr>
        <w:t xml:space="preserve"> из владения и пользования Арендатора, в том числе судебные расходы, расходы на заказ, доставку, монтаж и демонтаж оборудования, необходимого для использования </w:t>
      </w:r>
      <w:r w:rsidR="00CA77BC" w:rsidRPr="006613E6">
        <w:rPr>
          <w:rStyle w:val="aff2"/>
          <w:rFonts w:ascii="Arial Narrow" w:hAnsi="Arial Narrow"/>
          <w:i w:val="0"/>
          <w:sz w:val="22"/>
          <w:szCs w:val="22"/>
          <w:shd w:val="clear" w:color="auto" w:fill="FFFFFF"/>
        </w:rPr>
        <w:t xml:space="preserve">Помещения </w:t>
      </w:r>
      <w:r w:rsidRPr="006613E6">
        <w:rPr>
          <w:rStyle w:val="aff2"/>
          <w:rFonts w:ascii="Arial Narrow" w:hAnsi="Arial Narrow"/>
          <w:i w:val="0"/>
          <w:sz w:val="22"/>
          <w:szCs w:val="22"/>
          <w:shd w:val="clear" w:color="auto" w:fill="FFFFFF"/>
        </w:rPr>
        <w:t>в соответствии с целями, указанными в п. 1.</w:t>
      </w:r>
      <w:r w:rsidR="00A47D4A" w:rsidRPr="006613E6">
        <w:rPr>
          <w:rStyle w:val="aff2"/>
          <w:rFonts w:ascii="Arial Narrow" w:hAnsi="Arial Narrow"/>
          <w:i w:val="0"/>
          <w:sz w:val="22"/>
          <w:szCs w:val="22"/>
          <w:shd w:val="clear" w:color="auto" w:fill="FFFFFF"/>
        </w:rPr>
        <w:t>4</w:t>
      </w:r>
      <w:r w:rsidRPr="006613E6">
        <w:rPr>
          <w:rStyle w:val="aff2"/>
          <w:rFonts w:ascii="Arial Narrow" w:hAnsi="Arial Narrow"/>
          <w:i w:val="0"/>
          <w:sz w:val="22"/>
          <w:szCs w:val="22"/>
          <w:shd w:val="clear" w:color="auto" w:fill="FFFFFF"/>
        </w:rPr>
        <w:t>. Договора, и иных отделимых улучшений, прекращение трудовых отношений с работниками Арендатора и тому подобные расходы;</w:t>
      </w:r>
    </w:p>
    <w:p w14:paraId="17D940D8" w14:textId="6E85B761" w:rsidR="000427BC" w:rsidRPr="006613E6" w:rsidRDefault="001B1C4A" w:rsidP="001B1C4A">
      <w:pPr>
        <w:pStyle w:val="WW-3"/>
        <w:ind w:right="28"/>
        <w:rPr>
          <w:rFonts w:ascii="Arial Narrow" w:hAnsi="Arial Narrow"/>
          <w:iCs/>
          <w:sz w:val="22"/>
          <w:szCs w:val="22"/>
        </w:rPr>
      </w:pPr>
      <w:r w:rsidRPr="006613E6">
        <w:rPr>
          <w:rStyle w:val="aff2"/>
          <w:rFonts w:ascii="Arial Narrow" w:hAnsi="Arial Narrow"/>
          <w:i w:val="0"/>
          <w:sz w:val="22"/>
          <w:szCs w:val="22"/>
          <w:shd w:val="clear" w:color="auto" w:fill="FFFFFF"/>
        </w:rPr>
        <w:t xml:space="preserve">- стоимость </w:t>
      </w:r>
      <w:r w:rsidR="001A64E6" w:rsidRPr="006613E6">
        <w:rPr>
          <w:rStyle w:val="aff2"/>
          <w:rFonts w:ascii="Arial Narrow" w:hAnsi="Arial Narrow"/>
          <w:i w:val="0"/>
          <w:sz w:val="22"/>
          <w:szCs w:val="22"/>
          <w:shd w:val="clear" w:color="auto" w:fill="FFFFFF"/>
        </w:rPr>
        <w:t>Подготовительных работ (в т.ч. неотделимых улучшений</w:t>
      </w:r>
      <w:r w:rsidR="00CA77BC" w:rsidRPr="006613E6">
        <w:rPr>
          <w:rStyle w:val="aff2"/>
          <w:rFonts w:ascii="Arial Narrow" w:hAnsi="Arial Narrow"/>
          <w:i w:val="0"/>
          <w:sz w:val="22"/>
          <w:szCs w:val="22"/>
          <w:shd w:val="clear" w:color="auto" w:fill="FFFFFF"/>
        </w:rPr>
        <w:t>)</w:t>
      </w:r>
      <w:r w:rsidRPr="006613E6">
        <w:rPr>
          <w:rStyle w:val="aff2"/>
          <w:rFonts w:ascii="Arial Narrow" w:hAnsi="Arial Narrow"/>
          <w:i w:val="0"/>
          <w:sz w:val="22"/>
          <w:szCs w:val="22"/>
          <w:shd w:val="clear" w:color="auto" w:fill="FFFFFF"/>
        </w:rPr>
        <w:t xml:space="preserve">, произведенных Арендатором в Помещении для подготовки его к началу своей коммерческой деятельности, для случаев прекращения Договора, признания Договора недействительным, признания </w:t>
      </w:r>
      <w:r w:rsidR="00CA77BC" w:rsidRPr="006613E6">
        <w:rPr>
          <w:rStyle w:val="aff2"/>
          <w:rFonts w:ascii="Arial Narrow" w:hAnsi="Arial Narrow"/>
          <w:i w:val="0"/>
          <w:sz w:val="22"/>
          <w:szCs w:val="22"/>
          <w:shd w:val="clear" w:color="auto" w:fill="FFFFFF"/>
        </w:rPr>
        <w:t>Помещения</w:t>
      </w:r>
      <w:r w:rsidRPr="006613E6">
        <w:rPr>
          <w:rStyle w:val="aff2"/>
          <w:rFonts w:ascii="Arial Narrow" w:hAnsi="Arial Narrow"/>
          <w:i w:val="0"/>
          <w:sz w:val="22"/>
          <w:szCs w:val="22"/>
          <w:shd w:val="clear" w:color="auto" w:fill="FFFFFF"/>
        </w:rPr>
        <w:t>/Здания самовольной постройкой</w:t>
      </w:r>
      <w:r w:rsidR="000427BC" w:rsidRPr="006613E6">
        <w:rPr>
          <w:rFonts w:ascii="Arial Narrow" w:hAnsi="Arial Narrow" w:cs="Arial Narrow"/>
          <w:iCs/>
          <w:sz w:val="22"/>
          <w:szCs w:val="22"/>
        </w:rPr>
        <w:t>.</w:t>
      </w:r>
      <w:bookmarkEnd w:id="40"/>
      <w:bookmarkEnd w:id="41"/>
    </w:p>
    <w:p w14:paraId="04995ACA" w14:textId="17AE72C3" w:rsidR="000427BC" w:rsidRPr="00CF18AE" w:rsidRDefault="002222D9" w:rsidP="001F119E">
      <w:pPr>
        <w:shd w:val="clear" w:color="auto" w:fill="FFFFFF"/>
        <w:overflowPunct/>
        <w:ind w:right="28"/>
        <w:jc w:val="both"/>
        <w:textAlignment w:val="auto"/>
      </w:pPr>
      <w:r w:rsidRPr="00CF18AE">
        <w:rPr>
          <w:rFonts w:ascii="Arial Narrow" w:hAnsi="Arial Narrow" w:cs="Arial Narrow"/>
          <w:iCs/>
          <w:color w:val="000000"/>
          <w:sz w:val="22"/>
          <w:szCs w:val="22"/>
        </w:rPr>
        <w:t>6</w:t>
      </w:r>
      <w:r w:rsidR="000427BC" w:rsidRPr="00CF18AE">
        <w:rPr>
          <w:rFonts w:ascii="Arial Narrow" w:hAnsi="Arial Narrow" w:cs="Arial Narrow"/>
          <w:iCs/>
          <w:color w:val="000000"/>
          <w:sz w:val="22"/>
          <w:szCs w:val="22"/>
        </w:rPr>
        <w:t xml:space="preserve">.8. </w:t>
      </w:r>
      <w:del w:id="42" w:author="user" w:date="2021-12-16T14:53:00Z">
        <w:r w:rsidR="000427BC" w:rsidRPr="00CF18AE" w:rsidDel="000F7456">
          <w:rPr>
            <w:rFonts w:ascii="Arial Narrow" w:hAnsi="Arial Narrow" w:cs="Arial Narrow"/>
            <w:iCs/>
            <w:color w:val="000000"/>
            <w:sz w:val="22"/>
            <w:szCs w:val="22"/>
          </w:rPr>
          <w:delText>В случае если пожарная сигнализация установлена в Помещении силами Арендодателя, то Арендодатель несет ответственность за установленное оборудование и осуществляет его своевременное техническое обслуживание своими силами и за свой счет</w:delText>
        </w:r>
        <w:r w:rsidR="000427BC" w:rsidRPr="00CF18AE" w:rsidDel="000F7456">
          <w:rPr>
            <w:rFonts w:ascii="Arial Narrow" w:hAnsi="Arial Narrow" w:cs="Arial Narrow"/>
            <w:color w:val="000000"/>
            <w:sz w:val="22"/>
            <w:szCs w:val="22"/>
          </w:rPr>
          <w:delText>. Если пожарная сигнализация устанавливается силами Арендатора, то о</w:delText>
        </w:r>
      </w:del>
      <w:ins w:id="43" w:author="user" w:date="2021-12-16T14:53:00Z">
        <w:r w:rsidR="000F7456">
          <w:rPr>
            <w:rFonts w:ascii="Arial Narrow" w:hAnsi="Arial Narrow" w:cs="Arial Narrow"/>
            <w:iCs/>
            <w:color w:val="000000"/>
            <w:sz w:val="22"/>
            <w:szCs w:val="22"/>
          </w:rPr>
          <w:t>О</w:t>
        </w:r>
      </w:ins>
      <w:r w:rsidR="000427BC" w:rsidRPr="00CF18AE">
        <w:rPr>
          <w:rFonts w:ascii="Arial Narrow" w:hAnsi="Arial Narrow" w:cs="Arial Narrow"/>
          <w:color w:val="000000"/>
          <w:sz w:val="22"/>
          <w:szCs w:val="22"/>
        </w:rPr>
        <w:t xml:space="preserve">тветственность за </w:t>
      </w:r>
      <w:ins w:id="44" w:author="user" w:date="2021-12-16T14:54:00Z">
        <w:r w:rsidR="000F7456">
          <w:rPr>
            <w:rFonts w:ascii="Arial Narrow" w:hAnsi="Arial Narrow" w:cs="Arial Narrow"/>
            <w:color w:val="000000"/>
            <w:sz w:val="22"/>
            <w:szCs w:val="22"/>
          </w:rPr>
          <w:t xml:space="preserve">пожарное </w:t>
        </w:r>
      </w:ins>
      <w:r w:rsidR="000427BC" w:rsidRPr="00CF18AE">
        <w:rPr>
          <w:rFonts w:ascii="Arial Narrow" w:hAnsi="Arial Narrow" w:cs="Arial Narrow"/>
          <w:color w:val="000000"/>
          <w:sz w:val="22"/>
          <w:szCs w:val="22"/>
        </w:rPr>
        <w:t xml:space="preserve">оборудование и </w:t>
      </w:r>
      <w:ins w:id="45" w:author="user" w:date="2021-12-16T14:54:00Z">
        <w:r w:rsidR="000F7456">
          <w:rPr>
            <w:rFonts w:ascii="Arial Narrow" w:hAnsi="Arial Narrow" w:cs="Arial Narrow"/>
            <w:color w:val="000000"/>
            <w:sz w:val="22"/>
            <w:szCs w:val="22"/>
          </w:rPr>
          <w:t xml:space="preserve">его </w:t>
        </w:r>
      </w:ins>
      <w:r w:rsidR="000427BC" w:rsidRPr="00CF18AE">
        <w:rPr>
          <w:rFonts w:ascii="Arial Narrow" w:hAnsi="Arial Narrow" w:cs="Arial Narrow"/>
          <w:color w:val="000000"/>
          <w:sz w:val="22"/>
          <w:szCs w:val="22"/>
        </w:rPr>
        <w:t xml:space="preserve">надлежащее техническое обслуживание лежит на Арендаторе. </w:t>
      </w:r>
      <w:r w:rsidR="0051554F" w:rsidRPr="00CF18AE">
        <w:rPr>
          <w:rFonts w:ascii="Arial Narrow" w:hAnsi="Arial Narrow" w:cs="Arial Narrow"/>
          <w:color w:val="000000"/>
          <w:sz w:val="22"/>
          <w:szCs w:val="22"/>
        </w:rPr>
        <w:t>Действие настоящего пункта имеет приоритет над положениями Акта разграничения эксплуатационной ответственности</w:t>
      </w:r>
      <w:r w:rsidR="007248A1" w:rsidRPr="00CF18AE">
        <w:rPr>
          <w:rFonts w:ascii="Arial Narrow" w:hAnsi="Arial Narrow" w:cs="Arial Narrow"/>
          <w:color w:val="000000"/>
          <w:sz w:val="22"/>
          <w:szCs w:val="22"/>
        </w:rPr>
        <w:t>.</w:t>
      </w:r>
    </w:p>
    <w:p w14:paraId="0A3CB354" w14:textId="10336FE8" w:rsidR="000427BC" w:rsidRPr="00805FA3" w:rsidRDefault="002222D9" w:rsidP="001F119E">
      <w:pPr>
        <w:shd w:val="clear" w:color="auto" w:fill="FFFFFF"/>
        <w:tabs>
          <w:tab w:val="left" w:pos="993"/>
          <w:tab w:val="left" w:pos="1276"/>
          <w:tab w:val="left" w:pos="1418"/>
          <w:tab w:val="left" w:pos="2381"/>
        </w:tabs>
        <w:overflowPunct/>
        <w:ind w:right="28"/>
        <w:jc w:val="both"/>
        <w:textAlignment w:val="auto"/>
        <w:rPr>
          <w:rFonts w:ascii="Arial Narrow" w:hAnsi="Arial Narrow" w:cs="Arial Narrow"/>
          <w:color w:val="000000"/>
          <w:sz w:val="22"/>
          <w:szCs w:val="22"/>
        </w:rPr>
      </w:pPr>
      <w:r w:rsidRPr="00CF18AE">
        <w:rPr>
          <w:rFonts w:ascii="Arial Narrow" w:hAnsi="Arial Narrow" w:cs="Arial Narrow"/>
          <w:color w:val="000000"/>
          <w:sz w:val="22"/>
          <w:szCs w:val="22"/>
        </w:rPr>
        <w:t>6</w:t>
      </w:r>
      <w:r w:rsidR="000427BC" w:rsidRPr="00CF18AE">
        <w:rPr>
          <w:rFonts w:ascii="Arial Narrow" w:hAnsi="Arial Narrow" w:cs="Arial Narrow"/>
          <w:color w:val="000000"/>
          <w:sz w:val="22"/>
          <w:szCs w:val="22"/>
        </w:rPr>
        <w:t xml:space="preserve">.9. В случае нарушения Арендодателем сроков уведомления или предоставления иной информации, указанной в п. </w:t>
      </w:r>
      <w:r w:rsidR="00C95F1F" w:rsidRPr="00CF18AE">
        <w:rPr>
          <w:rFonts w:ascii="Arial Narrow" w:hAnsi="Arial Narrow" w:cs="Arial Narrow"/>
          <w:color w:val="000000"/>
          <w:sz w:val="22"/>
          <w:szCs w:val="22"/>
        </w:rPr>
        <w:t>3</w:t>
      </w:r>
      <w:r w:rsidR="000427BC" w:rsidRPr="00CF18AE">
        <w:rPr>
          <w:rFonts w:ascii="Arial Narrow" w:hAnsi="Arial Narrow" w:cs="Arial Narrow"/>
          <w:color w:val="000000"/>
          <w:sz w:val="22"/>
          <w:szCs w:val="22"/>
        </w:rPr>
        <w:t>.1.3.</w:t>
      </w:r>
      <w:r w:rsidR="000427BC" w:rsidRPr="00805FA3">
        <w:rPr>
          <w:rFonts w:ascii="Arial Narrow" w:hAnsi="Arial Narrow" w:cs="Arial Narrow"/>
          <w:color w:val="000000"/>
          <w:sz w:val="22"/>
          <w:szCs w:val="22"/>
        </w:rPr>
        <w:t xml:space="preserve"> настоящего Договора, Арендодатель обязуется компенсировать Арендатору все документально подтвержденные расходы, которые понесет Арендатор в связи с допущенным Арендодателем нарушением, а также выплатить штраф в размере месячной арендной платы, указанной в настоящем Договоре, в течение 5 (Пяти) рабочих дней с даты выставления Арендатором соответствующего требования.</w:t>
      </w:r>
    </w:p>
    <w:p w14:paraId="55B85CFB" w14:textId="3DD7A138" w:rsidR="000427BC" w:rsidRPr="00805FA3" w:rsidRDefault="002222D9" w:rsidP="001F119E">
      <w:pPr>
        <w:shd w:val="clear" w:color="auto" w:fill="FFFFFF"/>
        <w:tabs>
          <w:tab w:val="left" w:pos="993"/>
          <w:tab w:val="left" w:pos="1276"/>
          <w:tab w:val="left" w:pos="1418"/>
          <w:tab w:val="left" w:pos="2381"/>
        </w:tabs>
        <w:overflowPunct/>
        <w:ind w:right="28"/>
        <w:jc w:val="both"/>
        <w:textAlignment w:val="auto"/>
        <w:rPr>
          <w:rFonts w:ascii="Arial Narrow" w:hAnsi="Arial Narrow" w:cs="Arial Narrow"/>
          <w:color w:val="000000"/>
          <w:sz w:val="22"/>
          <w:szCs w:val="22"/>
        </w:rPr>
      </w:pPr>
      <w:r>
        <w:rPr>
          <w:rFonts w:ascii="Arial Narrow" w:hAnsi="Arial Narrow" w:cs="Arial Narrow"/>
          <w:color w:val="000000"/>
          <w:sz w:val="22"/>
          <w:szCs w:val="22"/>
        </w:rPr>
        <w:t>6</w:t>
      </w:r>
      <w:r w:rsidR="000427BC" w:rsidRPr="00805FA3">
        <w:rPr>
          <w:rFonts w:ascii="Arial Narrow" w:hAnsi="Arial Narrow" w:cs="Arial Narrow"/>
          <w:color w:val="000000"/>
          <w:sz w:val="22"/>
          <w:szCs w:val="22"/>
        </w:rPr>
        <w:t xml:space="preserve">.10. Расходы, возникшие в связи с устранением выявленных в соответствии с условиями настоящего Договора недостатков Помещения, обязанность устранить которые возложены на Арендодателя, относятся на счет Арендодателя в безусловном порядке. </w:t>
      </w:r>
    </w:p>
    <w:p w14:paraId="1CD3DD41" w14:textId="797FDC5A" w:rsidR="000427BC" w:rsidRPr="00805FA3" w:rsidRDefault="002222D9" w:rsidP="001F119E">
      <w:pPr>
        <w:shd w:val="clear" w:color="auto" w:fill="FFFFFF"/>
        <w:tabs>
          <w:tab w:val="left" w:pos="993"/>
          <w:tab w:val="left" w:pos="1276"/>
          <w:tab w:val="left" w:pos="1418"/>
          <w:tab w:val="left" w:pos="2381"/>
        </w:tabs>
        <w:overflowPunct/>
        <w:ind w:right="28"/>
        <w:jc w:val="both"/>
        <w:textAlignment w:val="auto"/>
        <w:rPr>
          <w:rFonts w:ascii="Arial Narrow" w:hAnsi="Arial Narrow" w:cs="Arial Narrow"/>
          <w:color w:val="000000"/>
          <w:sz w:val="22"/>
          <w:szCs w:val="22"/>
        </w:rPr>
      </w:pPr>
      <w:r>
        <w:rPr>
          <w:rFonts w:ascii="Arial Narrow" w:hAnsi="Arial Narrow" w:cs="Arial Narrow"/>
          <w:color w:val="000000"/>
          <w:sz w:val="22"/>
          <w:szCs w:val="22"/>
        </w:rPr>
        <w:t>6</w:t>
      </w:r>
      <w:r w:rsidR="000427BC" w:rsidRPr="00805FA3">
        <w:rPr>
          <w:rFonts w:ascii="Arial Narrow" w:hAnsi="Arial Narrow" w:cs="Arial Narrow"/>
          <w:color w:val="000000"/>
          <w:sz w:val="22"/>
          <w:szCs w:val="22"/>
        </w:rPr>
        <w:t>.11. Арендодатель возмещает убытки, понесенные Арендатором в результате наложения уполномоченным органом административного штрафа вследствие невыполнения или ненадлежащего выполнения Арендодателем предусмотренных Договором обязательств, а равно несоответствия Помещения требованиям законодательства, соблюдение которых должен был обеспечить Арендодатель, не позднее 10 (Десяти) рабочих дней с даты направления Арендодателю соответствующего требования с приложением подтверждающих убытки документов (заверенных копий).</w:t>
      </w:r>
    </w:p>
    <w:p w14:paraId="06DBD8D0" w14:textId="1B0EA651" w:rsidR="00BF2152" w:rsidRDefault="002222D9" w:rsidP="001F119E">
      <w:pPr>
        <w:shd w:val="clear" w:color="auto" w:fill="FFFFFF"/>
        <w:tabs>
          <w:tab w:val="left" w:pos="993"/>
          <w:tab w:val="left" w:pos="1276"/>
          <w:tab w:val="left" w:pos="1418"/>
          <w:tab w:val="left" w:pos="2381"/>
        </w:tabs>
        <w:overflowPunct/>
        <w:ind w:right="28"/>
        <w:jc w:val="both"/>
        <w:textAlignment w:val="auto"/>
        <w:rPr>
          <w:rFonts w:ascii="Arial Narrow" w:hAnsi="Arial Narrow" w:cs="Arial Narrow"/>
          <w:color w:val="000000"/>
          <w:sz w:val="22"/>
          <w:szCs w:val="22"/>
        </w:rPr>
      </w:pPr>
      <w:r>
        <w:rPr>
          <w:rFonts w:ascii="Arial Narrow" w:hAnsi="Arial Narrow" w:cs="Arial Narrow"/>
          <w:color w:val="000000"/>
          <w:sz w:val="22"/>
          <w:szCs w:val="22"/>
        </w:rPr>
        <w:t>6</w:t>
      </w:r>
      <w:r w:rsidR="00BF2152" w:rsidRPr="00805FA3">
        <w:rPr>
          <w:rFonts w:ascii="Arial Narrow" w:hAnsi="Arial Narrow" w:cs="Arial Narrow"/>
          <w:color w:val="000000"/>
          <w:sz w:val="22"/>
          <w:szCs w:val="22"/>
        </w:rPr>
        <w:t xml:space="preserve">.12. В случае если по вине Арендодателя, либо лиц с кем у Арендодателя имеются договорные отношения, имуществу Арендатора причинен ущерб, либо в случае хищения товарно-материальных ценностей Арендатора по вине Арендодателя, либо лиц с кем у Арендодателя имеются договорные отношения, Арендодатель обязуется выплатить Арендатору документально подтвержденную сумму ущерба, в течение 5 (Пяти) рабочих дней с даты получения письменного требования Арендатора. </w:t>
      </w:r>
    </w:p>
    <w:p w14:paraId="2BCD2408" w14:textId="2829CB0A" w:rsidR="001B1C4A" w:rsidRPr="006613E6" w:rsidRDefault="001B1C4A" w:rsidP="001F119E">
      <w:pPr>
        <w:shd w:val="clear" w:color="auto" w:fill="FFFFFF"/>
        <w:tabs>
          <w:tab w:val="left" w:pos="993"/>
          <w:tab w:val="left" w:pos="1276"/>
          <w:tab w:val="left" w:pos="1418"/>
          <w:tab w:val="left" w:pos="2381"/>
        </w:tabs>
        <w:overflowPunct/>
        <w:ind w:right="28"/>
        <w:jc w:val="both"/>
        <w:textAlignment w:val="auto"/>
        <w:rPr>
          <w:rFonts w:ascii="Arial Narrow" w:hAnsi="Arial Narrow" w:cs="Arial Narrow"/>
          <w:sz w:val="22"/>
          <w:szCs w:val="22"/>
        </w:rPr>
      </w:pPr>
      <w:r w:rsidRPr="006613E6">
        <w:rPr>
          <w:rFonts w:ascii="Arial Narrow" w:hAnsi="Arial Narrow" w:cs="Arial Narrow"/>
          <w:sz w:val="22"/>
          <w:szCs w:val="22"/>
        </w:rPr>
        <w:t>6.13. В случае нарушения Арендодателем добровольно принятого на себя обязательства по перезаключению (возобновлению) настоящего Договора, как это указано в п. 2.1. настоящего Договора, Арендодатель обязан выплатить Арендатору штраф в размере 10 000 000 (Десять миллионов) рублей, в течение 10 (Десяти) рабочих дней с даты получения Арендодателем от Арендатора соответствующего письменного требования.</w:t>
      </w:r>
    </w:p>
    <w:p w14:paraId="29DBD238" w14:textId="711C6B1C" w:rsidR="002222D9" w:rsidRPr="00CF18AE" w:rsidRDefault="002222D9" w:rsidP="001F119E">
      <w:pPr>
        <w:shd w:val="clear" w:color="auto" w:fill="FFFFFF"/>
        <w:tabs>
          <w:tab w:val="left" w:pos="993"/>
          <w:tab w:val="left" w:pos="1276"/>
          <w:tab w:val="left" w:pos="1418"/>
          <w:tab w:val="left" w:pos="2381"/>
        </w:tabs>
        <w:overflowPunct/>
        <w:ind w:right="28"/>
        <w:jc w:val="both"/>
        <w:textAlignment w:val="auto"/>
        <w:rPr>
          <w:rFonts w:ascii="Arial Narrow" w:hAnsi="Arial Narrow" w:cs="Arial Narrow"/>
          <w:color w:val="000000"/>
          <w:sz w:val="22"/>
          <w:szCs w:val="22"/>
        </w:rPr>
      </w:pPr>
    </w:p>
    <w:p w14:paraId="191EAF5A" w14:textId="70ECE379" w:rsidR="002222D9" w:rsidRPr="00CF18AE" w:rsidRDefault="002222D9" w:rsidP="001B1C4A">
      <w:pPr>
        <w:pStyle w:val="WW-3"/>
        <w:numPr>
          <w:ilvl w:val="0"/>
          <w:numId w:val="13"/>
        </w:numPr>
        <w:ind w:right="29" w:hanging="720"/>
        <w:rPr>
          <w:rFonts w:ascii="Arial Narrow" w:hAnsi="Arial Narrow" w:cs="Arial Narrow"/>
          <w:b/>
          <w:i/>
          <w:sz w:val="22"/>
          <w:szCs w:val="22"/>
        </w:rPr>
      </w:pPr>
      <w:r w:rsidRPr="00CF18AE">
        <w:rPr>
          <w:rFonts w:ascii="Arial Narrow" w:hAnsi="Arial Narrow" w:cs="Arial Narrow"/>
          <w:b/>
          <w:i/>
          <w:sz w:val="22"/>
          <w:szCs w:val="22"/>
        </w:rPr>
        <w:t>ГАРАНТИИ</w:t>
      </w:r>
    </w:p>
    <w:p w14:paraId="646EAA21" w14:textId="764AA5E8" w:rsidR="002222D9" w:rsidRPr="00CF18AE" w:rsidRDefault="00795180" w:rsidP="002222D9">
      <w:pPr>
        <w:pStyle w:val="WW-3"/>
        <w:ind w:right="29"/>
        <w:rPr>
          <w:rFonts w:ascii="Arial Narrow" w:hAnsi="Arial Narrow"/>
          <w:sz w:val="22"/>
          <w:szCs w:val="22"/>
        </w:rPr>
      </w:pPr>
      <w:r w:rsidRPr="00CF18AE">
        <w:rPr>
          <w:rFonts w:ascii="Arial Narrow" w:hAnsi="Arial Narrow"/>
          <w:sz w:val="22"/>
          <w:szCs w:val="22"/>
        </w:rPr>
        <w:t>7</w:t>
      </w:r>
      <w:r w:rsidR="002222D9" w:rsidRPr="00CF18AE">
        <w:rPr>
          <w:rFonts w:ascii="Arial Narrow" w:hAnsi="Arial Narrow"/>
          <w:sz w:val="22"/>
          <w:szCs w:val="22"/>
        </w:rPr>
        <w:t>.1.</w:t>
      </w:r>
      <w:r w:rsidR="002222D9" w:rsidRPr="00CF18AE">
        <w:rPr>
          <w:rFonts w:ascii="Arial Narrow" w:hAnsi="Arial Narrow"/>
          <w:sz w:val="22"/>
          <w:szCs w:val="22"/>
        </w:rPr>
        <w:tab/>
        <w:t>Стороны признают и подтверждают, что каждая из них проводит политику полной нетерпимости к взяточничеству и коррупции, предполагающую полный запрет коррупционных действий и совершения выплат за содействие / выплат, целью которых является упрощение формальностей в связи с хозяйственной деятельностью, обеспечение более быстрого решения тех или иных вопросов. В рамках настоящего Договора Стороны их аффилированные лица, работники, посредники и представители (в том числе агенты, комиссионеры, таможенные брокеры и иные третьи лица, которые прямо или косвенно участвуют в исполнении Договора) не принимают, не выплачивают, не предлагают выплатить и не разрешают (санкционируют) выплату/получение каких-либо денежных средств или передачу каких-либо ценностей (в том числе нематериальных) прямо или косвенно, любым лицам, с целью оказания влияния на действия или решения с намерением получить какие-либо неправомерные преимущества, в том числе в обход установленного законодательством порядка, или преследующие иные неправомерные цели.</w:t>
      </w:r>
    </w:p>
    <w:p w14:paraId="55E8F0EC" w14:textId="2896D809" w:rsidR="002222D9" w:rsidRPr="00CF18AE" w:rsidRDefault="00795180" w:rsidP="00C3259D">
      <w:pPr>
        <w:pStyle w:val="WW-3"/>
        <w:ind w:right="29"/>
        <w:rPr>
          <w:rFonts w:ascii="Arial Narrow" w:hAnsi="Arial Narrow"/>
          <w:sz w:val="22"/>
          <w:szCs w:val="22"/>
        </w:rPr>
      </w:pPr>
      <w:r w:rsidRPr="00CF18AE">
        <w:rPr>
          <w:rFonts w:ascii="Arial Narrow" w:hAnsi="Arial Narrow"/>
          <w:sz w:val="22"/>
          <w:szCs w:val="22"/>
        </w:rPr>
        <w:lastRenderedPageBreak/>
        <w:t>7</w:t>
      </w:r>
      <w:r w:rsidR="002222D9" w:rsidRPr="00CF18AE">
        <w:rPr>
          <w:rFonts w:ascii="Arial Narrow" w:hAnsi="Arial Narrow"/>
          <w:sz w:val="22"/>
          <w:szCs w:val="22"/>
        </w:rPr>
        <w:t>.2. В случае возникновения у Стороны подозрений, что произошло или может произойти нарушение каких-либо положений настоящего раздела, соответствующая Сторона обязуется незамедлительно уведомить другую Сторону о своих подозрениях в письменной форме.</w:t>
      </w:r>
    </w:p>
    <w:p w14:paraId="646F7762" w14:textId="66B8416D" w:rsidR="002222D9" w:rsidRPr="00CF18AE" w:rsidRDefault="00795180" w:rsidP="00C3259D">
      <w:pPr>
        <w:pStyle w:val="WW-3"/>
        <w:ind w:right="29"/>
        <w:rPr>
          <w:rFonts w:ascii="Arial Narrow" w:hAnsi="Arial Narrow"/>
          <w:sz w:val="22"/>
          <w:szCs w:val="22"/>
        </w:rPr>
      </w:pPr>
      <w:r w:rsidRPr="00CF18AE">
        <w:rPr>
          <w:rFonts w:ascii="Arial Narrow" w:hAnsi="Arial Narrow"/>
          <w:sz w:val="22"/>
          <w:szCs w:val="22"/>
        </w:rPr>
        <w:t>7</w:t>
      </w:r>
      <w:r w:rsidR="00C3259D" w:rsidRPr="00CF18AE">
        <w:rPr>
          <w:rFonts w:ascii="Arial Narrow" w:hAnsi="Arial Narrow"/>
          <w:sz w:val="22"/>
          <w:szCs w:val="22"/>
        </w:rPr>
        <w:t xml:space="preserve">.3. </w:t>
      </w:r>
      <w:r w:rsidR="002222D9" w:rsidRPr="00CF18AE">
        <w:rPr>
          <w:rFonts w:ascii="Arial Narrow" w:hAnsi="Arial Narrow"/>
          <w:sz w:val="22"/>
          <w:szCs w:val="22"/>
        </w:rPr>
        <w:t>Стороны соглашаются, что будут использовать следующие адреса для уведомления о нарушении</w:t>
      </w:r>
      <w:r w:rsidR="00C95F1F" w:rsidRPr="00CF18AE">
        <w:rPr>
          <w:rFonts w:ascii="Arial Narrow" w:hAnsi="Arial Narrow"/>
          <w:sz w:val="22"/>
          <w:szCs w:val="22"/>
        </w:rPr>
        <w:t>/</w:t>
      </w:r>
      <w:r w:rsidR="002222D9" w:rsidRPr="00CF18AE">
        <w:rPr>
          <w:rFonts w:ascii="Arial Narrow" w:hAnsi="Arial Narrow"/>
          <w:sz w:val="22"/>
          <w:szCs w:val="22"/>
        </w:rPr>
        <w:t>угрозе нарушения настоящего раздела:</w:t>
      </w:r>
    </w:p>
    <w:p w14:paraId="4F543441" w14:textId="65088CF5" w:rsidR="002222D9" w:rsidRPr="00102627" w:rsidRDefault="002222D9" w:rsidP="00C3259D">
      <w:pPr>
        <w:pStyle w:val="WW-3"/>
        <w:ind w:left="360" w:right="29"/>
        <w:rPr>
          <w:rFonts w:ascii="Arial Narrow" w:hAnsi="Arial Narrow"/>
          <w:sz w:val="22"/>
          <w:szCs w:val="22"/>
        </w:rPr>
      </w:pPr>
      <w:r w:rsidRPr="00CF18AE">
        <w:rPr>
          <w:rFonts w:ascii="Arial Narrow" w:hAnsi="Arial Narrow"/>
          <w:sz w:val="22"/>
          <w:szCs w:val="22"/>
        </w:rPr>
        <w:t>Для уведомлений, направляемых Арендатору:</w:t>
      </w:r>
      <w:r w:rsidR="00C3259D" w:rsidRPr="00CF18AE">
        <w:rPr>
          <w:rFonts w:ascii="Arial Narrow" w:hAnsi="Arial Narrow"/>
          <w:sz w:val="22"/>
          <w:szCs w:val="22"/>
        </w:rPr>
        <w:t xml:space="preserve"> </w:t>
      </w:r>
      <w:r w:rsidR="00102627">
        <w:rPr>
          <w:rFonts w:ascii="Arial Narrow" w:hAnsi="Arial Narrow"/>
          <w:sz w:val="22"/>
          <w:szCs w:val="22"/>
          <w:lang w:val="en-US"/>
        </w:rPr>
        <w:t>info</w:t>
      </w:r>
      <w:r w:rsidR="00102627" w:rsidRPr="006613E6">
        <w:rPr>
          <w:rFonts w:ascii="Arial Narrow" w:hAnsi="Arial Narrow"/>
          <w:sz w:val="22"/>
          <w:szCs w:val="22"/>
        </w:rPr>
        <w:t>@</w:t>
      </w:r>
      <w:r w:rsidR="00102627">
        <w:rPr>
          <w:rFonts w:ascii="Arial Narrow" w:hAnsi="Arial Narrow"/>
          <w:sz w:val="22"/>
          <w:szCs w:val="22"/>
          <w:lang w:val="en-US"/>
        </w:rPr>
        <w:t>izbenka</w:t>
      </w:r>
      <w:r w:rsidR="00102627" w:rsidRPr="006613E6">
        <w:rPr>
          <w:rFonts w:ascii="Arial Narrow" w:hAnsi="Arial Narrow"/>
          <w:sz w:val="22"/>
          <w:szCs w:val="22"/>
        </w:rPr>
        <w:t>.</w:t>
      </w:r>
      <w:r w:rsidR="00102627">
        <w:rPr>
          <w:rFonts w:ascii="Arial Narrow" w:hAnsi="Arial Narrow"/>
          <w:sz w:val="22"/>
          <w:szCs w:val="22"/>
          <w:lang w:val="en-US"/>
        </w:rPr>
        <w:t>msk</w:t>
      </w:r>
      <w:r w:rsidR="00102627" w:rsidRPr="006613E6">
        <w:rPr>
          <w:rFonts w:ascii="Arial Narrow" w:hAnsi="Arial Narrow"/>
          <w:sz w:val="22"/>
          <w:szCs w:val="22"/>
        </w:rPr>
        <w:t>.</w:t>
      </w:r>
      <w:r w:rsidR="00102627">
        <w:rPr>
          <w:rFonts w:ascii="Arial Narrow" w:hAnsi="Arial Narrow"/>
          <w:sz w:val="22"/>
          <w:szCs w:val="22"/>
          <w:lang w:val="en-US"/>
        </w:rPr>
        <w:t>ru</w:t>
      </w:r>
    </w:p>
    <w:p w14:paraId="0DC4D13A" w14:textId="1B01580C" w:rsidR="002222D9" w:rsidRPr="00CF18AE" w:rsidRDefault="002222D9" w:rsidP="00C3259D">
      <w:pPr>
        <w:pStyle w:val="WW-3"/>
        <w:ind w:left="360" w:right="29"/>
        <w:rPr>
          <w:rFonts w:ascii="Arial Narrow" w:hAnsi="Arial Narrow"/>
          <w:sz w:val="22"/>
          <w:szCs w:val="22"/>
        </w:rPr>
      </w:pPr>
      <w:r w:rsidRPr="00CF18AE">
        <w:rPr>
          <w:rFonts w:ascii="Arial Narrow" w:hAnsi="Arial Narrow"/>
          <w:sz w:val="22"/>
          <w:szCs w:val="22"/>
        </w:rPr>
        <w:t xml:space="preserve">Для уведомлений, направляемых Арендодателю: </w:t>
      </w:r>
      <w:r w:rsidR="00C3259D" w:rsidRPr="00CF18AE">
        <w:rPr>
          <w:rFonts w:ascii="Arial Narrow" w:hAnsi="Arial Narrow"/>
          <w:sz w:val="22"/>
          <w:szCs w:val="22"/>
        </w:rPr>
        <w:t>_________________</w:t>
      </w:r>
    </w:p>
    <w:p w14:paraId="6A45F6EC" w14:textId="7847A26B" w:rsidR="002222D9" w:rsidRPr="00CA77BC" w:rsidRDefault="00795180" w:rsidP="00CA77BC">
      <w:pPr>
        <w:pStyle w:val="WW-3"/>
        <w:ind w:right="29"/>
        <w:rPr>
          <w:rFonts w:ascii="Arial Narrow" w:hAnsi="Arial Narrow"/>
          <w:sz w:val="22"/>
          <w:szCs w:val="22"/>
        </w:rPr>
      </w:pPr>
      <w:r w:rsidRPr="00CF18AE">
        <w:rPr>
          <w:rFonts w:ascii="Arial Narrow" w:hAnsi="Arial Narrow"/>
          <w:sz w:val="22"/>
          <w:szCs w:val="22"/>
        </w:rPr>
        <w:t>7</w:t>
      </w:r>
      <w:r w:rsidR="00C3259D" w:rsidRPr="00CF18AE">
        <w:rPr>
          <w:rFonts w:ascii="Arial Narrow" w:hAnsi="Arial Narrow"/>
          <w:sz w:val="22"/>
          <w:szCs w:val="22"/>
        </w:rPr>
        <w:t xml:space="preserve">.4. </w:t>
      </w:r>
      <w:r w:rsidR="002222D9" w:rsidRPr="00CF18AE">
        <w:rPr>
          <w:rFonts w:ascii="Arial Narrow" w:hAnsi="Arial Narrow"/>
          <w:sz w:val="22"/>
          <w:szCs w:val="22"/>
        </w:rPr>
        <w:t xml:space="preserve">Пункты </w:t>
      </w:r>
      <w:r w:rsidRPr="00CF18AE">
        <w:rPr>
          <w:rFonts w:ascii="Arial Narrow" w:hAnsi="Arial Narrow"/>
          <w:sz w:val="22"/>
          <w:szCs w:val="22"/>
        </w:rPr>
        <w:t>7</w:t>
      </w:r>
      <w:r w:rsidR="002222D9" w:rsidRPr="00CF18AE">
        <w:rPr>
          <w:rFonts w:ascii="Arial Narrow" w:hAnsi="Arial Narrow"/>
          <w:sz w:val="22"/>
          <w:szCs w:val="22"/>
        </w:rPr>
        <w:t xml:space="preserve">.1. </w:t>
      </w:r>
      <w:r w:rsidR="00C3259D" w:rsidRPr="00CF18AE">
        <w:rPr>
          <w:rFonts w:ascii="Arial Narrow" w:hAnsi="Arial Narrow"/>
          <w:sz w:val="22"/>
          <w:szCs w:val="22"/>
        </w:rPr>
        <w:t>–</w:t>
      </w:r>
      <w:r w:rsidR="002222D9" w:rsidRPr="00CF18AE">
        <w:rPr>
          <w:rFonts w:ascii="Arial Narrow" w:hAnsi="Arial Narrow"/>
          <w:sz w:val="22"/>
          <w:szCs w:val="22"/>
        </w:rPr>
        <w:t xml:space="preserve"> </w:t>
      </w:r>
      <w:r w:rsidRPr="00CF18AE">
        <w:rPr>
          <w:rFonts w:ascii="Arial Narrow" w:hAnsi="Arial Narrow"/>
          <w:sz w:val="22"/>
          <w:szCs w:val="22"/>
        </w:rPr>
        <w:t>7</w:t>
      </w:r>
      <w:r w:rsidR="00C3259D" w:rsidRPr="00CF18AE">
        <w:rPr>
          <w:rFonts w:ascii="Arial Narrow" w:hAnsi="Arial Narrow"/>
          <w:sz w:val="22"/>
          <w:szCs w:val="22"/>
        </w:rPr>
        <w:t>.2</w:t>
      </w:r>
      <w:r w:rsidR="002222D9" w:rsidRPr="00CF18AE">
        <w:rPr>
          <w:rFonts w:ascii="Arial Narrow" w:hAnsi="Arial Narrow"/>
          <w:sz w:val="22"/>
          <w:szCs w:val="22"/>
        </w:rPr>
        <w:t xml:space="preserve">. Договора являются заверениями об обстоятельствах в смысле ст. 431.2 Гражданского кодекса Российской Федерации. В случае нарушения условий о заверениях, Арендатор вправе в одностороннем внесудебном порядке отказаться от исполнения Договора с уведомлением о таком отказе за </w:t>
      </w:r>
      <w:r w:rsidR="00102627" w:rsidRPr="006613E6">
        <w:rPr>
          <w:rFonts w:ascii="Arial Narrow" w:hAnsi="Arial Narrow"/>
          <w:sz w:val="22"/>
          <w:szCs w:val="22"/>
        </w:rPr>
        <w:t>10</w:t>
      </w:r>
      <w:r w:rsidR="002222D9" w:rsidRPr="00CF18AE">
        <w:rPr>
          <w:rFonts w:ascii="Arial Narrow" w:hAnsi="Arial Narrow"/>
          <w:sz w:val="22"/>
          <w:szCs w:val="22"/>
        </w:rPr>
        <w:t xml:space="preserve"> (</w:t>
      </w:r>
      <w:r w:rsidR="00102627">
        <w:rPr>
          <w:rFonts w:ascii="Arial Narrow" w:hAnsi="Arial Narrow"/>
          <w:sz w:val="22"/>
          <w:szCs w:val="22"/>
        </w:rPr>
        <w:t>десять</w:t>
      </w:r>
      <w:r w:rsidR="002222D9" w:rsidRPr="00CF18AE">
        <w:rPr>
          <w:rFonts w:ascii="Arial Narrow" w:hAnsi="Arial Narrow"/>
          <w:sz w:val="22"/>
          <w:szCs w:val="22"/>
        </w:rPr>
        <w:t xml:space="preserve">) календарных </w:t>
      </w:r>
      <w:r w:rsidR="00102627" w:rsidRPr="00CF18AE">
        <w:rPr>
          <w:rFonts w:ascii="Arial Narrow" w:hAnsi="Arial Narrow"/>
          <w:sz w:val="22"/>
          <w:szCs w:val="22"/>
        </w:rPr>
        <w:t>дн</w:t>
      </w:r>
      <w:r w:rsidR="00102627">
        <w:rPr>
          <w:rFonts w:ascii="Arial Narrow" w:hAnsi="Arial Narrow"/>
          <w:sz w:val="22"/>
          <w:szCs w:val="22"/>
        </w:rPr>
        <w:t>ей</w:t>
      </w:r>
      <w:r w:rsidR="00102627" w:rsidRPr="00CF18AE">
        <w:rPr>
          <w:rFonts w:ascii="Arial Narrow" w:hAnsi="Arial Narrow"/>
          <w:sz w:val="22"/>
          <w:szCs w:val="22"/>
        </w:rPr>
        <w:t xml:space="preserve"> </w:t>
      </w:r>
      <w:r w:rsidR="002222D9" w:rsidRPr="00CF18AE">
        <w:rPr>
          <w:rFonts w:ascii="Arial Narrow" w:hAnsi="Arial Narrow"/>
          <w:sz w:val="22"/>
          <w:szCs w:val="22"/>
        </w:rPr>
        <w:t xml:space="preserve">до предполагаемой даты </w:t>
      </w:r>
      <w:r w:rsidR="00102627">
        <w:rPr>
          <w:rFonts w:ascii="Arial Narrow" w:hAnsi="Arial Narrow"/>
          <w:sz w:val="22"/>
          <w:szCs w:val="22"/>
        </w:rPr>
        <w:t>прекращения Договора</w:t>
      </w:r>
      <w:r w:rsidR="002222D9" w:rsidRPr="00CF18AE">
        <w:rPr>
          <w:rFonts w:ascii="Arial Narrow" w:hAnsi="Arial Narrow"/>
          <w:sz w:val="22"/>
          <w:szCs w:val="22"/>
        </w:rPr>
        <w:t>.</w:t>
      </w:r>
    </w:p>
    <w:p w14:paraId="3B196101" w14:textId="129BDDE7" w:rsidR="000427BC" w:rsidRPr="00805FA3" w:rsidRDefault="000427BC" w:rsidP="001F119E">
      <w:pPr>
        <w:shd w:val="clear" w:color="auto" w:fill="FFFFFF"/>
        <w:tabs>
          <w:tab w:val="left" w:pos="993"/>
          <w:tab w:val="left" w:pos="1276"/>
          <w:tab w:val="left" w:pos="1418"/>
          <w:tab w:val="left" w:pos="2381"/>
        </w:tabs>
        <w:overflowPunct/>
        <w:ind w:right="28"/>
        <w:jc w:val="both"/>
        <w:textAlignment w:val="auto"/>
      </w:pPr>
    </w:p>
    <w:p w14:paraId="57AB3B1A" w14:textId="567B3FA0" w:rsidR="000427BC" w:rsidRPr="00805FA3" w:rsidRDefault="00795180" w:rsidP="00F70E9E">
      <w:pPr>
        <w:pStyle w:val="WW-3"/>
        <w:ind w:right="29"/>
      </w:pPr>
      <w:r>
        <w:rPr>
          <w:rFonts w:ascii="Arial Narrow" w:hAnsi="Arial Narrow" w:cs="Arial Narrow"/>
          <w:b/>
          <w:i/>
          <w:sz w:val="22"/>
        </w:rPr>
        <w:t>8</w:t>
      </w:r>
      <w:r w:rsidR="000427BC" w:rsidRPr="00805FA3">
        <w:rPr>
          <w:rFonts w:ascii="Arial Narrow" w:hAnsi="Arial Narrow" w:cs="Arial Narrow"/>
          <w:b/>
          <w:i/>
          <w:sz w:val="22"/>
        </w:rPr>
        <w:t>. ФОРС-МАЖОР</w:t>
      </w:r>
    </w:p>
    <w:p w14:paraId="5F07492F" w14:textId="56149D6A" w:rsidR="000427BC" w:rsidRPr="00805FA3" w:rsidRDefault="00795180" w:rsidP="00F70E9E">
      <w:pPr>
        <w:pStyle w:val="WW-3"/>
        <w:ind w:right="29"/>
      </w:pPr>
      <w:r>
        <w:rPr>
          <w:rFonts w:ascii="Arial Narrow" w:hAnsi="Arial Narrow" w:cs="Arial Narrow"/>
          <w:sz w:val="22"/>
        </w:rPr>
        <w:t>8</w:t>
      </w:r>
      <w:r w:rsidR="000427BC" w:rsidRPr="00805FA3">
        <w:rPr>
          <w:rFonts w:ascii="Arial Narrow" w:hAnsi="Arial Narrow" w:cs="Arial Narrow"/>
          <w:sz w:val="22"/>
        </w:rPr>
        <w:t>.1. Стороны освобождаются от ответственности за неисполнение или ненадлежащее исполнение обязательств, взятых на себя по настоящему договору, если оно явилось следствием обстоятельств непреодолимой силы</w:t>
      </w:r>
      <w:r w:rsidR="0051554F">
        <w:rPr>
          <w:rFonts w:ascii="Arial Narrow" w:hAnsi="Arial Narrow" w:cs="Arial Narrow"/>
          <w:sz w:val="22"/>
        </w:rPr>
        <w:t>, что должно быть доказано Стороной</w:t>
      </w:r>
      <w:r w:rsidR="000427BC" w:rsidRPr="00805FA3">
        <w:rPr>
          <w:rFonts w:ascii="Arial Narrow" w:hAnsi="Arial Narrow" w:cs="Arial Narrow"/>
          <w:sz w:val="22"/>
        </w:rPr>
        <w:t>.</w:t>
      </w:r>
    </w:p>
    <w:p w14:paraId="358F69C4" w14:textId="77777777" w:rsidR="000427BC" w:rsidRPr="00805FA3" w:rsidRDefault="000427BC" w:rsidP="00F70E9E">
      <w:pPr>
        <w:pStyle w:val="WW-3"/>
        <w:ind w:right="29"/>
        <w:rPr>
          <w:rFonts w:ascii="Arial Narrow" w:hAnsi="Arial Narrow" w:cs="Arial Narrow"/>
          <w:b/>
          <w:i/>
          <w:sz w:val="22"/>
        </w:rPr>
      </w:pPr>
    </w:p>
    <w:p w14:paraId="59D947F0" w14:textId="2DB808E5" w:rsidR="000427BC" w:rsidRPr="00805FA3" w:rsidRDefault="00795180" w:rsidP="00F70E9E">
      <w:pPr>
        <w:pStyle w:val="WW-3"/>
        <w:ind w:right="29"/>
      </w:pPr>
      <w:r>
        <w:rPr>
          <w:rFonts w:ascii="Arial Narrow" w:hAnsi="Arial Narrow" w:cs="Arial Narrow"/>
          <w:b/>
          <w:i/>
          <w:sz w:val="22"/>
        </w:rPr>
        <w:t>9</w:t>
      </w:r>
      <w:r w:rsidR="000427BC" w:rsidRPr="00805FA3">
        <w:rPr>
          <w:rFonts w:ascii="Arial Narrow" w:hAnsi="Arial Narrow" w:cs="Arial Narrow"/>
          <w:b/>
          <w:i/>
          <w:sz w:val="22"/>
        </w:rPr>
        <w:t>.</w:t>
      </w:r>
      <w:r w:rsidR="000427BC" w:rsidRPr="00805FA3">
        <w:rPr>
          <w:rFonts w:ascii="Arial Narrow" w:hAnsi="Arial Narrow" w:cs="Arial Narrow"/>
          <w:b/>
          <w:i/>
          <w:sz w:val="22"/>
        </w:rPr>
        <w:tab/>
        <w:t xml:space="preserve"> РАСТОРЖЕНИЕ ДОГОВОРА</w:t>
      </w:r>
    </w:p>
    <w:p w14:paraId="7FA9A3D1" w14:textId="3D77EDC0" w:rsidR="000427BC" w:rsidRPr="00805FA3" w:rsidRDefault="00795180" w:rsidP="00F70E9E">
      <w:pPr>
        <w:pStyle w:val="BodyText31"/>
        <w:ind w:right="29"/>
      </w:pPr>
      <w:r>
        <w:rPr>
          <w:rFonts w:ascii="Arial Narrow" w:hAnsi="Arial Narrow" w:cs="Arial Narrow"/>
          <w:sz w:val="22"/>
          <w:szCs w:val="22"/>
        </w:rPr>
        <w:t>9</w:t>
      </w:r>
      <w:r w:rsidR="000427BC" w:rsidRPr="00805FA3">
        <w:rPr>
          <w:rFonts w:ascii="Arial Narrow" w:hAnsi="Arial Narrow" w:cs="Arial Narrow"/>
          <w:sz w:val="22"/>
          <w:szCs w:val="22"/>
        </w:rPr>
        <w:t xml:space="preserve">.1. Настоящий договор может быть досрочно расторгнут в </w:t>
      </w:r>
      <w:r w:rsidR="000427BC" w:rsidRPr="00CF18AE">
        <w:rPr>
          <w:rFonts w:ascii="Arial Narrow" w:hAnsi="Arial Narrow" w:cs="Arial Narrow"/>
          <w:sz w:val="22"/>
          <w:szCs w:val="22"/>
        </w:rPr>
        <w:t xml:space="preserve">одностороннем внесудебном порядке по требованию Арендодателя, при условии письменного уведомления Арендатора не менее, чем за </w:t>
      </w:r>
      <w:r w:rsidR="00C95F1F" w:rsidRPr="00CF18AE">
        <w:rPr>
          <w:rFonts w:ascii="Arial Narrow" w:hAnsi="Arial Narrow" w:cs="Arial Narrow"/>
          <w:sz w:val="22"/>
          <w:szCs w:val="22"/>
        </w:rPr>
        <w:t>3</w:t>
      </w:r>
      <w:r w:rsidR="000427BC" w:rsidRPr="00CF18AE">
        <w:rPr>
          <w:rFonts w:ascii="Arial Narrow" w:hAnsi="Arial Narrow" w:cs="Arial Narrow"/>
          <w:sz w:val="22"/>
          <w:szCs w:val="22"/>
        </w:rPr>
        <w:t xml:space="preserve">0 </w:t>
      </w:r>
      <w:r w:rsidR="00F70E9E" w:rsidRPr="00CF18AE">
        <w:rPr>
          <w:rFonts w:ascii="Arial Narrow" w:hAnsi="Arial Narrow" w:cs="Arial Narrow"/>
          <w:sz w:val="22"/>
          <w:szCs w:val="22"/>
        </w:rPr>
        <w:t>(</w:t>
      </w:r>
      <w:r w:rsidR="00C95F1F" w:rsidRPr="00CF18AE">
        <w:rPr>
          <w:rFonts w:ascii="Arial Narrow" w:hAnsi="Arial Narrow" w:cs="Arial Narrow"/>
          <w:sz w:val="22"/>
          <w:szCs w:val="22"/>
        </w:rPr>
        <w:t>Тридцать</w:t>
      </w:r>
      <w:r w:rsidR="000427BC" w:rsidRPr="00CF18AE">
        <w:rPr>
          <w:rFonts w:ascii="Arial Narrow" w:hAnsi="Arial Narrow" w:cs="Arial Narrow"/>
          <w:sz w:val="22"/>
          <w:szCs w:val="22"/>
        </w:rPr>
        <w:t>) календарных дней до предполагаемой даты расторжения, по следующим основаниям:</w:t>
      </w:r>
    </w:p>
    <w:p w14:paraId="29FE7CC4" w14:textId="6F2ECB18" w:rsidR="000427BC" w:rsidRPr="00805FA3" w:rsidRDefault="00795180" w:rsidP="00F70E9E">
      <w:pPr>
        <w:pStyle w:val="BodyText31"/>
        <w:ind w:right="29"/>
      </w:pPr>
      <w:r>
        <w:rPr>
          <w:rFonts w:ascii="Arial Narrow" w:hAnsi="Arial Narrow" w:cs="Arial Narrow"/>
          <w:sz w:val="22"/>
          <w:szCs w:val="22"/>
        </w:rPr>
        <w:t>9</w:t>
      </w:r>
      <w:r w:rsidR="000427BC" w:rsidRPr="00805FA3">
        <w:rPr>
          <w:rFonts w:ascii="Arial Narrow" w:hAnsi="Arial Narrow" w:cs="Arial Narrow"/>
          <w:sz w:val="22"/>
          <w:szCs w:val="22"/>
        </w:rPr>
        <w:t xml:space="preserve">.1.1. </w:t>
      </w:r>
      <w:r w:rsidR="00C95F1F">
        <w:rPr>
          <w:rFonts w:ascii="Arial Narrow" w:hAnsi="Arial Narrow" w:cs="Arial Narrow"/>
          <w:sz w:val="22"/>
          <w:szCs w:val="22"/>
        </w:rPr>
        <w:t>п</w:t>
      </w:r>
      <w:r w:rsidR="000427BC" w:rsidRPr="00805FA3">
        <w:rPr>
          <w:rFonts w:ascii="Arial Narrow" w:hAnsi="Arial Narrow" w:cs="Arial Narrow"/>
          <w:sz w:val="22"/>
          <w:szCs w:val="22"/>
        </w:rPr>
        <w:t>ри возникновении по вине Арендатора задолженности по внесению</w:t>
      </w:r>
      <w:r w:rsidR="006613E6">
        <w:rPr>
          <w:rFonts w:ascii="Arial Narrow" w:hAnsi="Arial Narrow" w:cs="Arial Narrow"/>
          <w:sz w:val="22"/>
          <w:szCs w:val="22"/>
        </w:rPr>
        <w:t>,</w:t>
      </w:r>
      <w:r w:rsidR="000427BC" w:rsidRPr="00805FA3">
        <w:rPr>
          <w:rFonts w:ascii="Arial Narrow" w:hAnsi="Arial Narrow" w:cs="Arial Narrow"/>
          <w:sz w:val="22"/>
          <w:szCs w:val="22"/>
        </w:rPr>
        <w:t xml:space="preserve"> предусмотренной условиями Договора с учетом последующих изменений и дополнений к нему арендной платы за Помещение неоднократно (более двух раз подряд) </w:t>
      </w:r>
      <w:bookmarkStart w:id="46" w:name="_Hlk78894632"/>
      <w:r w:rsidR="000427BC" w:rsidRPr="00805FA3">
        <w:rPr>
          <w:rFonts w:ascii="Arial Narrow" w:hAnsi="Arial Narrow" w:cs="Arial Narrow"/>
          <w:sz w:val="22"/>
          <w:szCs w:val="22"/>
        </w:rPr>
        <w:t>по истечении установленного Договором срока более чем на 15 (Пятнадцать) рабочих дней каждый раз</w:t>
      </w:r>
      <w:r w:rsidR="00455FD5" w:rsidRPr="00805FA3">
        <w:rPr>
          <w:rFonts w:ascii="Arial Narrow" w:hAnsi="Arial Narrow" w:cs="Arial Narrow"/>
          <w:sz w:val="22"/>
          <w:szCs w:val="22"/>
        </w:rPr>
        <w:t xml:space="preserve"> в течение одного календарного года</w:t>
      </w:r>
      <w:r w:rsidR="000427BC" w:rsidRPr="00805FA3">
        <w:rPr>
          <w:rFonts w:ascii="Arial Narrow" w:hAnsi="Arial Narrow" w:cs="Arial Narrow"/>
          <w:sz w:val="22"/>
          <w:szCs w:val="22"/>
        </w:rPr>
        <w:t>.</w:t>
      </w:r>
      <w:bookmarkEnd w:id="46"/>
    </w:p>
    <w:p w14:paraId="23053E27" w14:textId="74ACA649" w:rsidR="000427BC" w:rsidRPr="00805FA3" w:rsidRDefault="000427BC" w:rsidP="00F70E9E">
      <w:pPr>
        <w:pStyle w:val="BodyText31"/>
        <w:ind w:right="29" w:firstLine="426"/>
      </w:pPr>
      <w:bookmarkStart w:id="47" w:name="_Hlk78894678"/>
      <w:r w:rsidRPr="00805FA3">
        <w:rPr>
          <w:rFonts w:ascii="Arial Narrow" w:hAnsi="Arial Narrow" w:cs="Arial Narrow"/>
          <w:sz w:val="22"/>
          <w:szCs w:val="22"/>
        </w:rPr>
        <w:t>Арендодатель вправе требовать досрочного расторжения в соответствии с настоящим пунктом только после направления Арендатору письменного предупреждения о необходимости устранения выявленного нарушения в разумный срок (не менее 10 (Десяти) рабочих дней</w:t>
      </w:r>
      <w:r w:rsidR="00F70E9E" w:rsidRPr="00805FA3">
        <w:rPr>
          <w:rFonts w:ascii="Arial Narrow" w:hAnsi="Arial Narrow" w:cs="Arial Narrow"/>
          <w:sz w:val="22"/>
          <w:szCs w:val="22"/>
        </w:rPr>
        <w:t>)</w:t>
      </w:r>
      <w:r w:rsidR="00455FD5" w:rsidRPr="00805FA3">
        <w:rPr>
          <w:rFonts w:ascii="Arial Narrow" w:hAnsi="Arial Narrow" w:cs="Arial Narrow"/>
          <w:sz w:val="22"/>
          <w:szCs w:val="22"/>
        </w:rPr>
        <w:t xml:space="preserve"> и при не</w:t>
      </w:r>
      <w:r w:rsidR="001B1C4A">
        <w:rPr>
          <w:rFonts w:ascii="Arial Narrow" w:hAnsi="Arial Narrow" w:cs="Arial Narrow"/>
          <w:sz w:val="22"/>
          <w:szCs w:val="22"/>
        </w:rPr>
        <w:t xml:space="preserve"> </w:t>
      </w:r>
      <w:r w:rsidR="00455FD5" w:rsidRPr="00805FA3">
        <w:rPr>
          <w:rFonts w:ascii="Arial Narrow" w:hAnsi="Arial Narrow" w:cs="Arial Narrow"/>
          <w:sz w:val="22"/>
          <w:szCs w:val="22"/>
        </w:rPr>
        <w:t>устранении Арендатором такого нарушения в указанный срок</w:t>
      </w:r>
      <w:r w:rsidR="00F70E9E" w:rsidRPr="00805FA3">
        <w:rPr>
          <w:rFonts w:ascii="Arial Narrow" w:hAnsi="Arial Narrow" w:cs="Arial Narrow"/>
          <w:sz w:val="22"/>
          <w:szCs w:val="22"/>
        </w:rPr>
        <w:t>.</w:t>
      </w:r>
      <w:bookmarkEnd w:id="47"/>
    </w:p>
    <w:p w14:paraId="1B2E1492" w14:textId="1EEDA1EB" w:rsidR="000427BC" w:rsidRPr="00805FA3" w:rsidRDefault="00795180" w:rsidP="00F70E9E">
      <w:pPr>
        <w:pStyle w:val="BodyText31"/>
        <w:ind w:right="29"/>
      </w:pPr>
      <w:r>
        <w:rPr>
          <w:rFonts w:ascii="Arial Narrow" w:hAnsi="Arial Narrow" w:cs="Arial Narrow"/>
          <w:sz w:val="22"/>
          <w:szCs w:val="22"/>
        </w:rPr>
        <w:t>9</w:t>
      </w:r>
      <w:r w:rsidR="000427BC" w:rsidRPr="00805FA3">
        <w:rPr>
          <w:rFonts w:ascii="Arial Narrow" w:hAnsi="Arial Narrow" w:cs="Arial Narrow"/>
          <w:sz w:val="22"/>
          <w:szCs w:val="22"/>
        </w:rPr>
        <w:t>.2. Настоящий Договор может быть расторгнут Арендатором досрочно в одностороннем внесудебном порядке путем уведомления Арендодателя не менее, чем за 10 (Десять) календарных дней до предполагаемой даты расторжения, по следующим основаниям:</w:t>
      </w:r>
    </w:p>
    <w:p w14:paraId="51D7D392" w14:textId="6F8E03D4" w:rsidR="000427BC" w:rsidRPr="00805FA3" w:rsidRDefault="00795180" w:rsidP="00C95F1F">
      <w:pPr>
        <w:pStyle w:val="BodyText31"/>
        <w:ind w:right="29"/>
      </w:pPr>
      <w:r>
        <w:rPr>
          <w:rFonts w:ascii="Arial Narrow" w:hAnsi="Arial Narrow" w:cs="Arial Narrow"/>
          <w:sz w:val="22"/>
          <w:szCs w:val="22"/>
        </w:rPr>
        <w:t>9</w:t>
      </w:r>
      <w:r w:rsidR="000427BC" w:rsidRPr="00805FA3">
        <w:rPr>
          <w:rFonts w:ascii="Arial Narrow" w:hAnsi="Arial Narrow" w:cs="Arial Narrow"/>
          <w:sz w:val="22"/>
          <w:szCs w:val="22"/>
        </w:rPr>
        <w:t xml:space="preserve">.2.1. </w:t>
      </w:r>
      <w:bookmarkStart w:id="48" w:name="_Hlk78894770"/>
      <w:r w:rsidR="000427BC" w:rsidRPr="00805FA3">
        <w:rPr>
          <w:rFonts w:ascii="Arial Narrow" w:hAnsi="Arial Narrow" w:cs="Arial Narrow"/>
          <w:sz w:val="22"/>
          <w:szCs w:val="22"/>
        </w:rPr>
        <w:t>В случае принятия нормативных Актов, выдачи предписаний, запрещающих либо ограничивающих деятельность Арендатора в арендуемом Помещении;</w:t>
      </w:r>
      <w:bookmarkEnd w:id="48"/>
    </w:p>
    <w:p w14:paraId="5FDC5A29" w14:textId="4ADB2743" w:rsidR="000427BC" w:rsidRPr="00805FA3" w:rsidRDefault="00795180" w:rsidP="00C95F1F">
      <w:pPr>
        <w:pStyle w:val="BodyText31"/>
        <w:ind w:right="29"/>
      </w:pPr>
      <w:r>
        <w:rPr>
          <w:rFonts w:ascii="Arial Narrow" w:hAnsi="Arial Narrow" w:cs="Arial Narrow"/>
          <w:sz w:val="22"/>
          <w:szCs w:val="22"/>
        </w:rPr>
        <w:t>9</w:t>
      </w:r>
      <w:r w:rsidR="000427BC" w:rsidRPr="00805FA3">
        <w:rPr>
          <w:rFonts w:ascii="Arial Narrow" w:hAnsi="Arial Narrow" w:cs="Arial Narrow"/>
          <w:sz w:val="22"/>
          <w:szCs w:val="22"/>
        </w:rPr>
        <w:t>.2.2. В случае, если Арендодатель не предоставляет Помещение в пользование Арендатору в установленный Договором срок либо создает препятствия пользования Помещением в соответствии с условиями настоящего Договора;</w:t>
      </w:r>
    </w:p>
    <w:p w14:paraId="237BB3BC" w14:textId="05C82A7A" w:rsidR="000427BC" w:rsidRPr="00805FA3" w:rsidRDefault="00795180" w:rsidP="00C95F1F">
      <w:pPr>
        <w:pStyle w:val="BodyText31"/>
        <w:tabs>
          <w:tab w:val="clear" w:pos="851"/>
          <w:tab w:val="left" w:pos="567"/>
          <w:tab w:val="left" w:pos="709"/>
        </w:tabs>
        <w:ind w:right="29"/>
      </w:pPr>
      <w:r>
        <w:rPr>
          <w:rFonts w:ascii="Arial Narrow" w:hAnsi="Arial Narrow" w:cs="Arial Narrow"/>
          <w:sz w:val="22"/>
          <w:szCs w:val="22"/>
        </w:rPr>
        <w:t>9</w:t>
      </w:r>
      <w:r w:rsidR="000427BC" w:rsidRPr="00805FA3">
        <w:rPr>
          <w:rFonts w:ascii="Arial Narrow" w:hAnsi="Arial Narrow" w:cs="Arial Narrow"/>
          <w:sz w:val="22"/>
          <w:szCs w:val="22"/>
        </w:rPr>
        <w:t>.2.3. В случае, если переданное Арендатору Помещение имеет препятствующие пользованию им недостатки, которые не были оговорены Арендодателем при заключении Договора, не были заранее известны Арендатору и не должны были быть обнаружены Арендатором во время осмотра Помещения или проверки его исправности при заключении Договора или его приёмке;</w:t>
      </w:r>
    </w:p>
    <w:p w14:paraId="5BAAE8CB" w14:textId="37A857F6" w:rsidR="000427BC" w:rsidRPr="00805FA3" w:rsidRDefault="00795180" w:rsidP="00C95F1F">
      <w:pPr>
        <w:pStyle w:val="BodyText31"/>
        <w:ind w:right="29"/>
      </w:pPr>
      <w:r>
        <w:rPr>
          <w:rFonts w:ascii="Arial Narrow" w:hAnsi="Arial Narrow" w:cs="Arial Narrow"/>
          <w:sz w:val="22"/>
          <w:szCs w:val="22"/>
        </w:rPr>
        <w:t>9</w:t>
      </w:r>
      <w:r w:rsidR="000427BC" w:rsidRPr="00805FA3">
        <w:rPr>
          <w:rFonts w:ascii="Arial Narrow" w:hAnsi="Arial Narrow" w:cs="Arial Narrow"/>
          <w:sz w:val="22"/>
          <w:szCs w:val="22"/>
        </w:rPr>
        <w:t>.2.4. В случае, если Арендодатель не производит являющийся его обязанностью капитальный ремонт Помещения в установленные Договором сроки, а при отсутствии их в Договоре в разумные сроки;</w:t>
      </w:r>
    </w:p>
    <w:p w14:paraId="46B1A81C" w14:textId="3FF5211A" w:rsidR="000427BC" w:rsidRPr="00CF18AE" w:rsidRDefault="00795180" w:rsidP="00C95F1F">
      <w:pPr>
        <w:pStyle w:val="BodyText31"/>
        <w:ind w:right="29"/>
        <w:rPr>
          <w:rFonts w:ascii="Arial Narrow" w:hAnsi="Arial Narrow" w:cs="Arial Narrow"/>
          <w:sz w:val="22"/>
          <w:szCs w:val="22"/>
        </w:rPr>
      </w:pPr>
      <w:r>
        <w:rPr>
          <w:rFonts w:ascii="Arial Narrow" w:hAnsi="Arial Narrow" w:cs="Arial Narrow"/>
          <w:sz w:val="22"/>
          <w:szCs w:val="22"/>
        </w:rPr>
        <w:t>9</w:t>
      </w:r>
      <w:r w:rsidR="000427BC" w:rsidRPr="00805FA3">
        <w:rPr>
          <w:rFonts w:ascii="Arial Narrow" w:hAnsi="Arial Narrow" w:cs="Arial Narrow"/>
          <w:sz w:val="22"/>
          <w:szCs w:val="22"/>
        </w:rPr>
        <w:t xml:space="preserve">.2.5. </w:t>
      </w:r>
      <w:bookmarkStart w:id="49" w:name="_Hlk78894737"/>
      <w:r w:rsidR="000427BC" w:rsidRPr="00805FA3">
        <w:rPr>
          <w:rFonts w:ascii="Arial Narrow" w:hAnsi="Arial Narrow" w:cs="Arial Narrow"/>
          <w:sz w:val="22"/>
          <w:szCs w:val="22"/>
        </w:rPr>
        <w:t xml:space="preserve">В случае, </w:t>
      </w:r>
      <w:r w:rsidR="000427BC" w:rsidRPr="00CF18AE">
        <w:rPr>
          <w:rFonts w:ascii="Arial Narrow" w:hAnsi="Arial Narrow" w:cs="Arial Narrow"/>
          <w:sz w:val="22"/>
          <w:szCs w:val="22"/>
        </w:rPr>
        <w:t>если Помещение окажется в состоянии, не пригодном для использования</w:t>
      </w:r>
      <w:bookmarkEnd w:id="49"/>
      <w:r w:rsidR="000427BC" w:rsidRPr="00CF18AE">
        <w:rPr>
          <w:rFonts w:ascii="Arial Narrow" w:hAnsi="Arial Narrow" w:cs="Arial Narrow"/>
          <w:sz w:val="22"/>
          <w:szCs w:val="22"/>
        </w:rPr>
        <w:t>.</w:t>
      </w:r>
    </w:p>
    <w:p w14:paraId="288B1762" w14:textId="19D33505" w:rsidR="000427BC" w:rsidRPr="00CF18AE" w:rsidRDefault="00795180" w:rsidP="00C95F1F">
      <w:pPr>
        <w:pStyle w:val="BodyText31"/>
        <w:ind w:right="29"/>
        <w:rPr>
          <w:rFonts w:ascii="Arial Narrow" w:hAnsi="Arial Narrow" w:cs="Arial Narrow"/>
          <w:sz w:val="22"/>
          <w:szCs w:val="22"/>
        </w:rPr>
      </w:pPr>
      <w:r w:rsidRPr="00CF18AE">
        <w:rPr>
          <w:rFonts w:ascii="Arial Narrow" w:hAnsi="Arial Narrow" w:cs="Arial Narrow"/>
          <w:sz w:val="22"/>
          <w:szCs w:val="22"/>
        </w:rPr>
        <w:t>9</w:t>
      </w:r>
      <w:r w:rsidR="000427BC" w:rsidRPr="00CF18AE">
        <w:rPr>
          <w:rFonts w:ascii="Arial Narrow" w:hAnsi="Arial Narrow" w:cs="Arial Narrow"/>
          <w:sz w:val="22"/>
          <w:szCs w:val="22"/>
        </w:rPr>
        <w:t>.2.6. В случае недостоверности заверений, гарантий, информации, которые были предоставлены Арендодателем Арендатору до и после заключения Договора, а также в самом Договоре.</w:t>
      </w:r>
    </w:p>
    <w:p w14:paraId="553D48DD" w14:textId="77777777" w:rsidR="00CF18AE" w:rsidRPr="00CF18AE" w:rsidRDefault="00CF18AE" w:rsidP="00CF18AE">
      <w:pPr>
        <w:pStyle w:val="BodyText31"/>
        <w:ind w:right="29"/>
        <w:rPr>
          <w:rFonts w:ascii="Arial Narrow" w:hAnsi="Arial Narrow"/>
          <w:sz w:val="22"/>
          <w:szCs w:val="22"/>
        </w:rPr>
      </w:pPr>
      <w:r w:rsidRPr="00CF18AE">
        <w:rPr>
          <w:rFonts w:ascii="Arial Narrow" w:hAnsi="Arial Narrow"/>
          <w:sz w:val="22"/>
          <w:szCs w:val="22"/>
        </w:rPr>
        <w:t>9.2.7. Неисполнение Арендодателем принятых на себя обязательств по п. 3.2.3.- 3.2.4 Договора.</w:t>
      </w:r>
    </w:p>
    <w:p w14:paraId="56A5B018" w14:textId="2B212AEA" w:rsidR="00CF18AE" w:rsidRPr="00CF18AE" w:rsidRDefault="00CF18AE" w:rsidP="00CF18AE">
      <w:pPr>
        <w:pStyle w:val="BodyText31"/>
        <w:ind w:right="29"/>
        <w:rPr>
          <w:rFonts w:ascii="Arial Narrow" w:hAnsi="Arial Narrow"/>
          <w:sz w:val="22"/>
          <w:szCs w:val="22"/>
        </w:rPr>
      </w:pPr>
      <w:r w:rsidRPr="00CF18AE">
        <w:rPr>
          <w:rFonts w:ascii="Arial Narrow" w:hAnsi="Arial Narrow"/>
          <w:sz w:val="22"/>
          <w:szCs w:val="22"/>
        </w:rPr>
        <w:t>9.2.8. Неисполнение Арендодателем принятого на себя обязательства, предусмотренного п. 3.2.18. Договора</w:t>
      </w:r>
    </w:p>
    <w:p w14:paraId="7B0CE2F0" w14:textId="61B66346" w:rsidR="00345C2A" w:rsidRPr="00805FA3" w:rsidRDefault="00795180" w:rsidP="00F70E9E">
      <w:pPr>
        <w:pStyle w:val="WW-3"/>
        <w:ind w:right="29"/>
        <w:rPr>
          <w:rFonts w:ascii="Arial Narrow" w:hAnsi="Arial Narrow" w:cs="Arial Narrow"/>
          <w:color w:val="000000"/>
          <w:sz w:val="22"/>
        </w:rPr>
      </w:pPr>
      <w:r w:rsidRPr="00CF18AE">
        <w:rPr>
          <w:rFonts w:ascii="Arial Narrow" w:hAnsi="Arial Narrow"/>
          <w:color w:val="000000"/>
          <w:sz w:val="22"/>
          <w:szCs w:val="22"/>
        </w:rPr>
        <w:t>9</w:t>
      </w:r>
      <w:r w:rsidR="000427BC" w:rsidRPr="00CF18AE">
        <w:rPr>
          <w:rFonts w:ascii="Arial Narrow" w:hAnsi="Arial Narrow"/>
          <w:color w:val="000000"/>
          <w:sz w:val="22"/>
          <w:szCs w:val="22"/>
        </w:rPr>
        <w:t xml:space="preserve">.3. </w:t>
      </w:r>
      <w:bookmarkStart w:id="50" w:name="_Hlk78894891"/>
      <w:bookmarkStart w:id="51" w:name="_Hlk56775969"/>
      <w:r w:rsidR="00345C2A" w:rsidRPr="00CF18AE">
        <w:rPr>
          <w:rFonts w:ascii="Arial Narrow" w:hAnsi="Arial Narrow"/>
          <w:color w:val="000000"/>
          <w:sz w:val="22"/>
          <w:szCs w:val="22"/>
        </w:rPr>
        <w:t>Арендатор имеет право в одностороннем внесудебном порядке</w:t>
      </w:r>
      <w:r w:rsidR="00345C2A" w:rsidRPr="00805FA3">
        <w:rPr>
          <w:rFonts w:ascii="Arial Narrow" w:hAnsi="Arial Narrow"/>
          <w:color w:val="000000"/>
          <w:sz w:val="22"/>
        </w:rPr>
        <w:t xml:space="preserve"> отказаться от исполнения настоящего Договора (расторгнуть его) согласно ст. 450.1 Гражданского кодекса Российской Федерации путем </w:t>
      </w:r>
      <w:r w:rsidR="00345C2A" w:rsidRPr="00805FA3">
        <w:rPr>
          <w:rFonts w:ascii="Arial Narrow" w:hAnsi="Arial Narrow" w:cs="Arial Narrow"/>
          <w:color w:val="000000"/>
          <w:sz w:val="22"/>
        </w:rPr>
        <w:t xml:space="preserve">направления Арендодателю </w:t>
      </w:r>
      <w:r w:rsidR="00345C2A" w:rsidRPr="00805FA3">
        <w:rPr>
          <w:rFonts w:ascii="Arial Narrow" w:hAnsi="Arial Narrow"/>
          <w:color w:val="000000"/>
          <w:sz w:val="22"/>
        </w:rPr>
        <w:t xml:space="preserve">уведомления о таком отказе за 30 (тридцать) календарных дней. Договор прекращается с 31-го дня, исчисляемого со дня </w:t>
      </w:r>
      <w:r w:rsidR="00345C2A" w:rsidRPr="00805FA3">
        <w:rPr>
          <w:rFonts w:ascii="Arial Narrow" w:hAnsi="Arial Narrow" w:cs="Arial Narrow"/>
          <w:color w:val="000000"/>
          <w:sz w:val="22"/>
        </w:rPr>
        <w:t>направления Арендодателю</w:t>
      </w:r>
      <w:r w:rsidR="00345C2A" w:rsidRPr="00805FA3">
        <w:rPr>
          <w:rFonts w:ascii="Arial Narrow" w:hAnsi="Arial Narrow"/>
          <w:color w:val="000000"/>
          <w:sz w:val="22"/>
        </w:rPr>
        <w:t xml:space="preserve"> уведомления </w:t>
      </w:r>
      <w:r w:rsidR="00345C2A" w:rsidRPr="00805FA3">
        <w:rPr>
          <w:rFonts w:ascii="Arial Narrow" w:hAnsi="Arial Narrow" w:cs="Arial Narrow"/>
          <w:color w:val="000000"/>
          <w:sz w:val="22"/>
        </w:rPr>
        <w:t>по адресу для почтовой корреспонденции, указанному в настоящем Договоре</w:t>
      </w:r>
      <w:r w:rsidR="00345C2A" w:rsidRPr="00805FA3">
        <w:rPr>
          <w:rFonts w:ascii="Arial Narrow" w:hAnsi="Arial Narrow"/>
          <w:color w:val="000000"/>
          <w:sz w:val="22"/>
        </w:rPr>
        <w:t xml:space="preserve">, включая этот день. </w:t>
      </w:r>
      <w:r w:rsidR="00345C2A" w:rsidRPr="00805FA3">
        <w:rPr>
          <w:rFonts w:ascii="Arial Narrow" w:hAnsi="Arial Narrow" w:cs="Arial Narrow"/>
          <w:color w:val="000000"/>
          <w:sz w:val="22"/>
        </w:rPr>
        <w:t>Одновременно с этим, в день направления уведомления Арендодателю, Арендатор направляет ему сканированную копию уведомления</w:t>
      </w:r>
      <w:r w:rsidR="00345C2A" w:rsidRPr="00805FA3">
        <w:rPr>
          <w:rFonts w:ascii="Arial Narrow" w:hAnsi="Arial Narrow"/>
          <w:color w:val="000000"/>
          <w:sz w:val="22"/>
        </w:rPr>
        <w:t xml:space="preserve"> по адресу электронной почты (e-mail) Арендодателя, </w:t>
      </w:r>
      <w:r w:rsidR="00345C2A" w:rsidRPr="00805FA3">
        <w:rPr>
          <w:rFonts w:ascii="Arial Narrow" w:hAnsi="Arial Narrow" w:cs="Arial Narrow"/>
          <w:color w:val="000000"/>
          <w:sz w:val="22"/>
        </w:rPr>
        <w:t>указанному в Договоре, что также приравнивается к надлежащему уведомлению в рамках настоящего пункта.</w:t>
      </w:r>
      <w:bookmarkEnd w:id="50"/>
      <w:bookmarkEnd w:id="51"/>
    </w:p>
    <w:p w14:paraId="7F6A10EE" w14:textId="77777777" w:rsidR="000427BC" w:rsidRPr="00805FA3" w:rsidRDefault="000427BC" w:rsidP="00F70E9E">
      <w:pPr>
        <w:pStyle w:val="WW-3"/>
        <w:ind w:right="29"/>
        <w:rPr>
          <w:rFonts w:ascii="Arial Narrow" w:hAnsi="Arial Narrow" w:cs="Arial Narrow"/>
          <w:b/>
          <w:i/>
          <w:sz w:val="22"/>
        </w:rPr>
      </w:pPr>
    </w:p>
    <w:p w14:paraId="2318757F" w14:textId="65988BA5" w:rsidR="000427BC" w:rsidRPr="00805FA3" w:rsidRDefault="00795180" w:rsidP="00F70E9E">
      <w:pPr>
        <w:pStyle w:val="WW-3"/>
        <w:ind w:right="29"/>
      </w:pPr>
      <w:r>
        <w:rPr>
          <w:rFonts w:ascii="Arial Narrow" w:hAnsi="Arial Narrow" w:cs="Arial Narrow"/>
          <w:b/>
          <w:i/>
          <w:sz w:val="22"/>
        </w:rPr>
        <w:t>10</w:t>
      </w:r>
      <w:r w:rsidR="000427BC" w:rsidRPr="00805FA3">
        <w:rPr>
          <w:rFonts w:ascii="Arial Narrow" w:hAnsi="Arial Narrow" w:cs="Arial Narrow"/>
          <w:b/>
          <w:i/>
          <w:sz w:val="22"/>
        </w:rPr>
        <w:t>.</w:t>
      </w:r>
      <w:r w:rsidR="000427BC" w:rsidRPr="00805FA3">
        <w:rPr>
          <w:rFonts w:ascii="Arial Narrow" w:hAnsi="Arial Narrow" w:cs="Arial Narrow"/>
          <w:b/>
          <w:i/>
          <w:sz w:val="22"/>
        </w:rPr>
        <w:tab/>
        <w:t>ПРОЧИЕ УСЛОВИЯ.</w:t>
      </w:r>
    </w:p>
    <w:p w14:paraId="20FA949C" w14:textId="77777777" w:rsidR="00256585" w:rsidRDefault="00795180" w:rsidP="00F70E9E">
      <w:pPr>
        <w:pStyle w:val="BodyText31"/>
        <w:ind w:right="29"/>
        <w:rPr>
          <w:rFonts w:ascii="Arial Narrow" w:hAnsi="Arial Narrow" w:cs="Arial Narrow"/>
          <w:sz w:val="22"/>
          <w:szCs w:val="22"/>
        </w:rPr>
      </w:pPr>
      <w:r>
        <w:rPr>
          <w:rFonts w:ascii="Arial Narrow" w:hAnsi="Arial Narrow" w:cs="Arial Narrow"/>
          <w:sz w:val="22"/>
          <w:szCs w:val="22"/>
        </w:rPr>
        <w:t>10</w:t>
      </w:r>
      <w:r w:rsidR="000427BC" w:rsidRPr="00805FA3">
        <w:rPr>
          <w:rFonts w:ascii="Arial Narrow" w:hAnsi="Arial Narrow" w:cs="Arial Narrow"/>
          <w:sz w:val="22"/>
          <w:szCs w:val="22"/>
        </w:rPr>
        <w:t xml:space="preserve">.1. Настоящий Договор составлен </w:t>
      </w:r>
      <w:r w:rsidR="000427BC" w:rsidRPr="00CF18AE">
        <w:rPr>
          <w:rFonts w:ascii="Arial Narrow" w:hAnsi="Arial Narrow" w:cs="Arial Narrow"/>
          <w:sz w:val="22"/>
          <w:szCs w:val="22"/>
        </w:rPr>
        <w:t xml:space="preserve">и подписан </w:t>
      </w:r>
      <w:r w:rsidR="00256585" w:rsidRPr="00CF18AE">
        <w:rPr>
          <w:rFonts w:ascii="Arial Narrow" w:hAnsi="Arial Narrow" w:cs="Arial Narrow"/>
          <w:sz w:val="22"/>
          <w:szCs w:val="22"/>
        </w:rPr>
        <w:t>в 5 (пяти) экземплярах, имеющих одинаковую юридическую силу: по 2 (два) экземпляра для каждой из Сторон и 1 (один) – для органа, осуществляющего государственную регистрацию. При этом стороны оговорили, что на государственную регистрацию Стороны передают по 1 (одному) своему экземпляру Договора и 1 (один) экземпляр для органа, осуществляющего государственную регистрацию договора.</w:t>
      </w:r>
    </w:p>
    <w:p w14:paraId="147D93A4" w14:textId="023D8E55" w:rsidR="000427BC" w:rsidRPr="00805FA3" w:rsidRDefault="00256585" w:rsidP="00F70E9E">
      <w:pPr>
        <w:pStyle w:val="BodyText31"/>
        <w:ind w:right="29"/>
      </w:pPr>
      <w:r>
        <w:rPr>
          <w:rFonts w:ascii="Arial Narrow" w:hAnsi="Arial Narrow" w:cs="Arial Narrow"/>
          <w:sz w:val="22"/>
          <w:szCs w:val="22"/>
        </w:rPr>
        <w:t>10</w:t>
      </w:r>
      <w:r w:rsidR="000427BC" w:rsidRPr="00805FA3">
        <w:rPr>
          <w:rFonts w:ascii="Arial Narrow" w:hAnsi="Arial Narrow"/>
          <w:sz w:val="22"/>
        </w:rPr>
        <w:t>.2. Контактные телефоны, почтовые адреса и адреса электронной почты (</w:t>
      </w:r>
      <w:r w:rsidR="000427BC" w:rsidRPr="00805FA3">
        <w:rPr>
          <w:rFonts w:ascii="Arial Narrow" w:hAnsi="Arial Narrow"/>
          <w:sz w:val="22"/>
          <w:lang w:val="en-US"/>
        </w:rPr>
        <w:t>e</w:t>
      </w:r>
      <w:r w:rsidR="000427BC" w:rsidRPr="00805FA3">
        <w:rPr>
          <w:rFonts w:ascii="Arial Narrow" w:hAnsi="Arial Narrow"/>
          <w:sz w:val="22"/>
        </w:rPr>
        <w:t>-</w:t>
      </w:r>
      <w:r w:rsidR="000427BC" w:rsidRPr="00805FA3">
        <w:rPr>
          <w:rFonts w:ascii="Arial Narrow" w:hAnsi="Arial Narrow"/>
          <w:sz w:val="22"/>
          <w:lang w:val="en-US"/>
        </w:rPr>
        <w:t>mail</w:t>
      </w:r>
      <w:r w:rsidR="000427BC" w:rsidRPr="00805FA3">
        <w:rPr>
          <w:rFonts w:ascii="Arial Narrow" w:hAnsi="Arial Narrow"/>
          <w:sz w:val="22"/>
        </w:rPr>
        <w:t>) Сторон:</w:t>
      </w:r>
    </w:p>
    <w:p w14:paraId="3095A6DD" w14:textId="77777777" w:rsidR="000427BC" w:rsidRPr="00805FA3" w:rsidRDefault="000427BC" w:rsidP="00F70E9E">
      <w:pPr>
        <w:pStyle w:val="BodyText31"/>
        <w:ind w:right="29"/>
      </w:pPr>
      <w:r w:rsidRPr="00805FA3">
        <w:rPr>
          <w:rFonts w:ascii="Arial Narrow" w:hAnsi="Arial Narrow"/>
          <w:sz w:val="22"/>
        </w:rPr>
        <w:lastRenderedPageBreak/>
        <w:t xml:space="preserve">Почтовый адрес Арендодателя: __________________________________________, </w:t>
      </w:r>
      <w:r w:rsidRPr="00805FA3">
        <w:rPr>
          <w:rFonts w:ascii="Arial Narrow" w:hAnsi="Arial Narrow"/>
          <w:sz w:val="22"/>
          <w:lang w:val="en-US"/>
        </w:rPr>
        <w:t>e</w:t>
      </w:r>
      <w:r w:rsidRPr="00805FA3">
        <w:rPr>
          <w:rFonts w:ascii="Arial Narrow" w:hAnsi="Arial Narrow"/>
          <w:sz w:val="22"/>
        </w:rPr>
        <w:t>-</w:t>
      </w:r>
      <w:r w:rsidRPr="00805FA3">
        <w:rPr>
          <w:rFonts w:ascii="Arial Narrow" w:hAnsi="Arial Narrow"/>
          <w:sz w:val="22"/>
          <w:lang w:val="en-US"/>
        </w:rPr>
        <w:t>mail</w:t>
      </w:r>
      <w:r w:rsidRPr="00805FA3">
        <w:rPr>
          <w:rFonts w:ascii="Arial Narrow" w:hAnsi="Arial Narrow"/>
          <w:sz w:val="22"/>
        </w:rPr>
        <w:t>: _______________, тел.: _____________________.</w:t>
      </w:r>
    </w:p>
    <w:p w14:paraId="782F2D2C" w14:textId="77777777" w:rsidR="000427BC" w:rsidRPr="00805FA3" w:rsidRDefault="000427BC" w:rsidP="00F70E9E">
      <w:pPr>
        <w:pStyle w:val="BodyText31"/>
        <w:spacing w:line="276" w:lineRule="auto"/>
        <w:ind w:right="0"/>
        <w:rPr>
          <w:rFonts w:ascii="Arial Narrow" w:hAnsi="Arial Narrow"/>
          <w:sz w:val="22"/>
        </w:rPr>
      </w:pPr>
      <w:r w:rsidRPr="00805FA3">
        <w:rPr>
          <w:rFonts w:ascii="Arial Narrow" w:hAnsi="Arial Narrow"/>
          <w:sz w:val="22"/>
        </w:rPr>
        <w:t xml:space="preserve">Почтовый адрес Арендатора: </w:t>
      </w:r>
      <w:smartTag w:uri="urn:schemas-microsoft-com:office:smarttags" w:element="metricconverter">
        <w:smartTagPr>
          <w:attr w:name="ProductID" w:val="123592, г"/>
        </w:smartTagPr>
        <w:r w:rsidRPr="00805FA3">
          <w:rPr>
            <w:rFonts w:ascii="Arial Narrow" w:hAnsi="Arial Narrow"/>
            <w:sz w:val="22"/>
          </w:rPr>
          <w:t>123592, г</w:t>
        </w:r>
      </w:smartTag>
      <w:r w:rsidRPr="00805FA3">
        <w:rPr>
          <w:rFonts w:ascii="Arial Narrow" w:hAnsi="Arial Narrow"/>
          <w:sz w:val="22"/>
        </w:rPr>
        <w:t xml:space="preserve">. Москва, ул. Кулакова, д. 20, к. 1, этаж 10, пом. </w:t>
      </w:r>
      <w:r w:rsidRPr="00805FA3">
        <w:rPr>
          <w:rFonts w:ascii="Arial Narrow" w:hAnsi="Arial Narrow"/>
          <w:sz w:val="22"/>
          <w:lang w:val="en-US"/>
        </w:rPr>
        <w:t>V</w:t>
      </w:r>
      <w:r w:rsidRPr="00805FA3">
        <w:rPr>
          <w:rFonts w:ascii="Arial Narrow" w:hAnsi="Arial Narrow"/>
          <w:sz w:val="22"/>
        </w:rPr>
        <w:t xml:space="preserve">, комната 1. </w:t>
      </w:r>
    </w:p>
    <w:p w14:paraId="44E4D65D" w14:textId="77777777" w:rsidR="000427BC" w:rsidRPr="00805FA3" w:rsidRDefault="000427BC" w:rsidP="00F70E9E">
      <w:pPr>
        <w:pStyle w:val="BodyText31"/>
        <w:spacing w:line="276" w:lineRule="auto"/>
        <w:ind w:right="0"/>
        <w:rPr>
          <w:rFonts w:ascii="Arial Narrow" w:hAnsi="Arial Narrow"/>
          <w:sz w:val="22"/>
        </w:rPr>
      </w:pPr>
      <w:r w:rsidRPr="00805FA3">
        <w:rPr>
          <w:rFonts w:ascii="Arial Narrow" w:hAnsi="Arial Narrow"/>
          <w:sz w:val="22"/>
        </w:rPr>
        <w:t xml:space="preserve">Ирина Мамчур, </w:t>
      </w:r>
      <w:r w:rsidRPr="00805FA3">
        <w:rPr>
          <w:rFonts w:ascii="Arial Narrow" w:hAnsi="Arial Narrow"/>
          <w:sz w:val="22"/>
          <w:lang w:val="en-US"/>
        </w:rPr>
        <w:t>e</w:t>
      </w:r>
      <w:r w:rsidRPr="00805FA3">
        <w:rPr>
          <w:rFonts w:ascii="Arial Narrow" w:hAnsi="Arial Narrow"/>
          <w:sz w:val="22"/>
        </w:rPr>
        <w:t>-</w:t>
      </w:r>
      <w:r w:rsidRPr="00805FA3">
        <w:rPr>
          <w:rFonts w:ascii="Arial Narrow" w:hAnsi="Arial Narrow"/>
          <w:sz w:val="22"/>
          <w:lang w:val="en-US"/>
        </w:rPr>
        <w:t>mail</w:t>
      </w:r>
      <w:r w:rsidRPr="00805FA3">
        <w:rPr>
          <w:rFonts w:ascii="Arial Narrow" w:hAnsi="Arial Narrow"/>
          <w:sz w:val="22"/>
        </w:rPr>
        <w:t>: arenda2@izbenka.msk.ru; моб. тел. +79257861303,</w:t>
      </w:r>
    </w:p>
    <w:p w14:paraId="1A007E7C" w14:textId="77777777" w:rsidR="000427BC" w:rsidRPr="00805FA3" w:rsidRDefault="000427BC" w:rsidP="00F70E9E">
      <w:pPr>
        <w:pStyle w:val="BodyText31"/>
        <w:spacing w:line="276" w:lineRule="auto"/>
        <w:ind w:right="0"/>
        <w:rPr>
          <w:rFonts w:ascii="Arial Narrow" w:hAnsi="Arial Narrow"/>
          <w:sz w:val="22"/>
        </w:rPr>
      </w:pPr>
      <w:r w:rsidRPr="00805FA3">
        <w:rPr>
          <w:rFonts w:ascii="Arial Narrow" w:hAnsi="Arial Narrow"/>
          <w:sz w:val="22"/>
        </w:rPr>
        <w:t xml:space="preserve">Юлия Федотова, тел. +7(925) 786-09-08, </w:t>
      </w:r>
      <w:r w:rsidRPr="00805FA3">
        <w:rPr>
          <w:rFonts w:ascii="Arial Narrow" w:hAnsi="Arial Narrow"/>
          <w:sz w:val="22"/>
          <w:lang w:val="en-US"/>
        </w:rPr>
        <w:t>e</w:t>
      </w:r>
      <w:r w:rsidRPr="00805FA3">
        <w:rPr>
          <w:rFonts w:ascii="Arial Narrow" w:hAnsi="Arial Narrow"/>
          <w:sz w:val="22"/>
        </w:rPr>
        <w:t>-</w:t>
      </w:r>
      <w:r w:rsidRPr="00805FA3">
        <w:rPr>
          <w:rFonts w:ascii="Arial Narrow" w:hAnsi="Arial Narrow"/>
          <w:sz w:val="22"/>
          <w:lang w:val="en-US"/>
        </w:rPr>
        <w:t>mail</w:t>
      </w:r>
      <w:r w:rsidRPr="00805FA3">
        <w:rPr>
          <w:rFonts w:ascii="Arial Narrow" w:hAnsi="Arial Narrow"/>
          <w:sz w:val="22"/>
        </w:rPr>
        <w:t xml:space="preserve">: </w:t>
      </w:r>
      <w:r w:rsidRPr="00805FA3">
        <w:rPr>
          <w:rFonts w:ascii="Arial Narrow" w:hAnsi="Arial Narrow"/>
          <w:sz w:val="22"/>
          <w:lang w:val="en-US"/>
        </w:rPr>
        <w:t>arenda</w:t>
      </w:r>
      <w:r w:rsidRPr="00805FA3">
        <w:rPr>
          <w:rFonts w:ascii="Arial Narrow" w:hAnsi="Arial Narrow"/>
          <w:sz w:val="22"/>
        </w:rPr>
        <w:t>5@</w:t>
      </w:r>
      <w:r w:rsidRPr="00805FA3">
        <w:rPr>
          <w:rFonts w:ascii="Arial Narrow" w:hAnsi="Arial Narrow"/>
          <w:sz w:val="22"/>
          <w:lang w:val="en-US"/>
        </w:rPr>
        <w:t>vkusvill</w:t>
      </w:r>
      <w:r w:rsidRPr="00805FA3">
        <w:rPr>
          <w:rFonts w:ascii="Arial Narrow" w:hAnsi="Arial Narrow"/>
          <w:sz w:val="22"/>
        </w:rPr>
        <w:t>.</w:t>
      </w:r>
      <w:r w:rsidRPr="00805FA3">
        <w:rPr>
          <w:rFonts w:ascii="Arial Narrow" w:hAnsi="Arial Narrow"/>
          <w:sz w:val="22"/>
          <w:lang w:val="en-US"/>
        </w:rPr>
        <w:t>ru</w:t>
      </w:r>
      <w:r w:rsidRPr="00805FA3">
        <w:rPr>
          <w:rFonts w:ascii="Arial Narrow" w:hAnsi="Arial Narrow"/>
          <w:sz w:val="22"/>
        </w:rPr>
        <w:t xml:space="preserve">, </w:t>
      </w:r>
    </w:p>
    <w:p w14:paraId="20012694" w14:textId="77777777" w:rsidR="000427BC" w:rsidRPr="00805FA3" w:rsidRDefault="000427BC" w:rsidP="00F70E9E">
      <w:pPr>
        <w:pStyle w:val="BodyText31"/>
        <w:spacing w:line="276" w:lineRule="auto"/>
        <w:ind w:right="0"/>
        <w:rPr>
          <w:rFonts w:ascii="Arial Narrow" w:hAnsi="Arial Narrow"/>
          <w:sz w:val="22"/>
        </w:rPr>
      </w:pPr>
      <w:r w:rsidRPr="00805FA3">
        <w:rPr>
          <w:rFonts w:ascii="Arial Narrow" w:hAnsi="Arial Narrow"/>
          <w:sz w:val="22"/>
        </w:rPr>
        <w:t>По вопросу коммунальных расходов:</w:t>
      </w:r>
    </w:p>
    <w:p w14:paraId="6731B2D6" w14:textId="77777777" w:rsidR="000427BC" w:rsidRPr="0099464D" w:rsidRDefault="000427BC" w:rsidP="00F70E9E">
      <w:pPr>
        <w:pStyle w:val="BodyText31"/>
        <w:spacing w:line="276" w:lineRule="auto"/>
        <w:ind w:right="0"/>
        <w:rPr>
          <w:rFonts w:ascii="Arial Narrow" w:hAnsi="Arial Narrow"/>
          <w:sz w:val="22"/>
          <w:lang w:val="en-US"/>
        </w:rPr>
      </w:pPr>
      <w:r w:rsidRPr="00805FA3">
        <w:rPr>
          <w:rFonts w:ascii="Arial Narrow" w:hAnsi="Arial Narrow"/>
          <w:sz w:val="22"/>
        </w:rPr>
        <w:t xml:space="preserve">Халилова Наталья, тел. </w:t>
      </w:r>
      <w:r w:rsidRPr="0099464D">
        <w:rPr>
          <w:rFonts w:ascii="Arial Narrow" w:hAnsi="Arial Narrow"/>
          <w:sz w:val="22"/>
          <w:lang w:val="en-US"/>
        </w:rPr>
        <w:t xml:space="preserve">+7(925)786-10-28, </w:t>
      </w:r>
      <w:r w:rsidRPr="00805FA3">
        <w:rPr>
          <w:rFonts w:ascii="Arial Narrow" w:hAnsi="Arial Narrow"/>
          <w:sz w:val="22"/>
          <w:lang w:val="en-US"/>
        </w:rPr>
        <w:t>e</w:t>
      </w:r>
      <w:r w:rsidRPr="0099464D">
        <w:rPr>
          <w:rFonts w:ascii="Arial Narrow" w:hAnsi="Arial Narrow"/>
          <w:sz w:val="22"/>
          <w:lang w:val="en-US"/>
        </w:rPr>
        <w:t>-</w:t>
      </w:r>
      <w:r w:rsidRPr="00805FA3">
        <w:rPr>
          <w:rFonts w:ascii="Arial Narrow" w:hAnsi="Arial Narrow"/>
          <w:sz w:val="22"/>
          <w:lang w:val="en-US"/>
        </w:rPr>
        <w:t>mail</w:t>
      </w:r>
      <w:r w:rsidRPr="0099464D">
        <w:rPr>
          <w:rFonts w:ascii="Arial Narrow" w:hAnsi="Arial Narrow"/>
          <w:sz w:val="22"/>
          <w:lang w:val="en-US"/>
        </w:rPr>
        <w:t xml:space="preserve">: </w:t>
      </w:r>
      <w:r w:rsidRPr="00805FA3">
        <w:rPr>
          <w:rFonts w:ascii="Arial Narrow" w:hAnsi="Arial Narrow"/>
          <w:sz w:val="22"/>
          <w:lang w:val="en-US"/>
        </w:rPr>
        <w:t>arenda</w:t>
      </w:r>
      <w:r w:rsidRPr="0099464D">
        <w:rPr>
          <w:rFonts w:ascii="Arial Narrow" w:hAnsi="Arial Narrow"/>
          <w:sz w:val="22"/>
          <w:lang w:val="en-US"/>
        </w:rPr>
        <w:t>14@</w:t>
      </w:r>
      <w:r w:rsidRPr="00805FA3">
        <w:rPr>
          <w:rFonts w:ascii="Arial Narrow" w:hAnsi="Arial Narrow"/>
          <w:sz w:val="22"/>
          <w:lang w:val="en-US"/>
        </w:rPr>
        <w:t>vkusvill</w:t>
      </w:r>
      <w:r w:rsidRPr="0099464D">
        <w:rPr>
          <w:rFonts w:ascii="Arial Narrow" w:hAnsi="Arial Narrow"/>
          <w:sz w:val="22"/>
          <w:lang w:val="en-US"/>
        </w:rPr>
        <w:t>.</w:t>
      </w:r>
      <w:r w:rsidRPr="00805FA3">
        <w:rPr>
          <w:rFonts w:ascii="Arial Narrow" w:hAnsi="Arial Narrow"/>
          <w:sz w:val="22"/>
          <w:lang w:val="en-US"/>
        </w:rPr>
        <w:t>ru</w:t>
      </w:r>
      <w:r w:rsidRPr="0099464D">
        <w:rPr>
          <w:rFonts w:ascii="Arial Narrow" w:hAnsi="Arial Narrow"/>
          <w:sz w:val="22"/>
          <w:lang w:val="en-US"/>
        </w:rPr>
        <w:t>;</w:t>
      </w:r>
    </w:p>
    <w:p w14:paraId="78A6A8FC" w14:textId="77777777" w:rsidR="000427BC" w:rsidRPr="00805FA3" w:rsidRDefault="000427BC" w:rsidP="00F70E9E">
      <w:pPr>
        <w:pStyle w:val="BodyText31"/>
        <w:spacing w:line="276" w:lineRule="auto"/>
        <w:ind w:right="0"/>
        <w:rPr>
          <w:rFonts w:ascii="Arial Narrow" w:hAnsi="Arial Narrow"/>
          <w:sz w:val="22"/>
          <w:szCs w:val="22"/>
        </w:rPr>
      </w:pPr>
      <w:r w:rsidRPr="00805FA3">
        <w:rPr>
          <w:rFonts w:ascii="Arial Narrow" w:hAnsi="Arial Narrow"/>
          <w:sz w:val="22"/>
        </w:rPr>
        <w:t xml:space="preserve">Ксения Зайцева, тел. +7(925)780-23-20, </w:t>
      </w:r>
      <w:r w:rsidRPr="00805FA3">
        <w:rPr>
          <w:rFonts w:ascii="Arial Narrow" w:hAnsi="Arial Narrow"/>
          <w:sz w:val="22"/>
          <w:lang w:val="en-US"/>
        </w:rPr>
        <w:t>e</w:t>
      </w:r>
      <w:r w:rsidRPr="00805FA3">
        <w:rPr>
          <w:rFonts w:ascii="Arial Narrow" w:hAnsi="Arial Narrow"/>
          <w:sz w:val="22"/>
        </w:rPr>
        <w:t>-</w:t>
      </w:r>
      <w:r w:rsidRPr="00805FA3">
        <w:rPr>
          <w:rFonts w:ascii="Arial Narrow" w:hAnsi="Arial Narrow"/>
          <w:sz w:val="22"/>
          <w:lang w:val="en-US"/>
        </w:rPr>
        <w:t>mail</w:t>
      </w:r>
      <w:r w:rsidRPr="00805FA3">
        <w:rPr>
          <w:rFonts w:ascii="Arial Narrow" w:hAnsi="Arial Narrow"/>
          <w:sz w:val="22"/>
        </w:rPr>
        <w:t xml:space="preserve">: </w:t>
      </w:r>
      <w:r w:rsidRPr="00805FA3">
        <w:rPr>
          <w:rFonts w:ascii="Arial Narrow" w:hAnsi="Arial Narrow"/>
          <w:sz w:val="22"/>
          <w:lang w:val="en-US"/>
        </w:rPr>
        <w:t>arenda</w:t>
      </w:r>
      <w:r w:rsidRPr="00805FA3">
        <w:rPr>
          <w:rFonts w:ascii="Arial Narrow" w:hAnsi="Arial Narrow"/>
          <w:sz w:val="22"/>
        </w:rPr>
        <w:t>22@</w:t>
      </w:r>
      <w:r w:rsidRPr="00805FA3">
        <w:rPr>
          <w:rFonts w:ascii="Arial Narrow" w:hAnsi="Arial Narrow"/>
          <w:sz w:val="22"/>
          <w:lang w:val="en-US"/>
        </w:rPr>
        <w:t>vkusvill</w:t>
      </w:r>
      <w:r w:rsidRPr="00805FA3">
        <w:rPr>
          <w:rFonts w:ascii="Arial Narrow" w:hAnsi="Arial Narrow"/>
          <w:sz w:val="22"/>
        </w:rPr>
        <w:t>.</w:t>
      </w:r>
      <w:r w:rsidRPr="00805FA3">
        <w:rPr>
          <w:rFonts w:ascii="Arial Narrow" w:hAnsi="Arial Narrow"/>
          <w:sz w:val="22"/>
          <w:lang w:val="en-US"/>
        </w:rPr>
        <w:t>ru</w:t>
      </w:r>
      <w:r w:rsidRPr="00805FA3">
        <w:rPr>
          <w:rFonts w:ascii="Arial Narrow" w:hAnsi="Arial Narrow"/>
          <w:sz w:val="22"/>
        </w:rPr>
        <w:t>.</w:t>
      </w:r>
    </w:p>
    <w:p w14:paraId="2CADC54F" w14:textId="5FF1E21E" w:rsidR="000427BC" w:rsidRPr="00805FA3" w:rsidRDefault="00795180" w:rsidP="00F70E9E">
      <w:pPr>
        <w:pStyle w:val="WW-3"/>
        <w:ind w:right="29"/>
      </w:pPr>
      <w:r>
        <w:rPr>
          <w:rFonts w:ascii="Arial Narrow" w:hAnsi="Arial Narrow"/>
          <w:sz w:val="22"/>
        </w:rPr>
        <w:t>10</w:t>
      </w:r>
      <w:r w:rsidR="000427BC" w:rsidRPr="00805FA3">
        <w:rPr>
          <w:rFonts w:ascii="Arial Narrow" w:hAnsi="Arial Narrow"/>
          <w:sz w:val="22"/>
        </w:rPr>
        <w:t>.3. При изменении реквизитов Стороны обязаны уведомить об этом друг друга по электронной почте, а также в письменном виде заказными почтовыми отправлениями или ценными письмами с описью вложения, с уведомлением о вручении в обоих случаях.</w:t>
      </w:r>
    </w:p>
    <w:p w14:paraId="2177219F" w14:textId="225CD3D5" w:rsidR="000427BC" w:rsidRPr="00805FA3" w:rsidRDefault="00795180" w:rsidP="00F70E9E">
      <w:pPr>
        <w:pStyle w:val="af"/>
        <w:jc w:val="both"/>
        <w:rPr>
          <w:rFonts w:ascii="Arial Narrow" w:hAnsi="Arial Narrow"/>
          <w:sz w:val="22"/>
        </w:rPr>
      </w:pPr>
      <w:r>
        <w:rPr>
          <w:rFonts w:ascii="Arial Narrow" w:hAnsi="Arial Narrow"/>
          <w:sz w:val="22"/>
        </w:rPr>
        <w:t>10</w:t>
      </w:r>
      <w:r w:rsidR="000427BC" w:rsidRPr="00805FA3">
        <w:rPr>
          <w:rFonts w:ascii="Arial Narrow" w:hAnsi="Arial Narrow"/>
          <w:sz w:val="22"/>
        </w:rPr>
        <w:t>.4. Уведомления, письма и иные документы, направляемые в соответствии или в связи с Договором (ранее и далее - корреспонденция), могут отправляться по электронной почте</w:t>
      </w:r>
      <w:r w:rsidR="008370F4" w:rsidRPr="00805FA3">
        <w:rPr>
          <w:rFonts w:ascii="Arial Narrow" w:hAnsi="Arial Narrow" w:cs="Arial Narrow"/>
          <w:sz w:val="22"/>
          <w:szCs w:val="22"/>
        </w:rPr>
        <w:t xml:space="preserve"> (в случаях</w:t>
      </w:r>
      <w:r w:rsidR="00B0717C" w:rsidRPr="00805FA3">
        <w:rPr>
          <w:rFonts w:ascii="Arial Narrow" w:hAnsi="Arial Narrow" w:cs="Arial Narrow"/>
          <w:sz w:val="22"/>
          <w:szCs w:val="22"/>
        </w:rPr>
        <w:t>,</w:t>
      </w:r>
      <w:r w:rsidR="008370F4" w:rsidRPr="00805FA3">
        <w:rPr>
          <w:rFonts w:ascii="Arial Narrow" w:hAnsi="Arial Narrow" w:cs="Arial Narrow"/>
          <w:sz w:val="22"/>
          <w:szCs w:val="22"/>
        </w:rPr>
        <w:t xml:space="preserve"> прямо предусмотренных Договором)</w:t>
      </w:r>
      <w:r w:rsidR="000427BC" w:rsidRPr="00805FA3">
        <w:rPr>
          <w:rFonts w:ascii="Arial Narrow" w:hAnsi="Arial Narrow" w:cs="Arial Narrow"/>
          <w:sz w:val="22"/>
          <w:szCs w:val="22"/>
        </w:rPr>
        <w:t>,</w:t>
      </w:r>
      <w:r w:rsidR="000427BC" w:rsidRPr="00805FA3">
        <w:rPr>
          <w:rFonts w:ascii="Arial Narrow" w:hAnsi="Arial Narrow"/>
          <w:sz w:val="22"/>
        </w:rPr>
        <w:t xml:space="preserve"> курьерской службой, курьером, Почтой России, иной почтовой службой или передаваться лично уполномоченным представителям Сторон, и считаются направленными и полученными надлежащим образом, если они:</w:t>
      </w:r>
    </w:p>
    <w:p w14:paraId="725193E5" w14:textId="77777777" w:rsidR="000427BC" w:rsidRPr="00805FA3" w:rsidRDefault="000427BC" w:rsidP="00F70E9E">
      <w:pPr>
        <w:pStyle w:val="af"/>
        <w:jc w:val="both"/>
        <w:rPr>
          <w:rFonts w:ascii="Arial Narrow" w:hAnsi="Arial Narrow"/>
          <w:sz w:val="22"/>
        </w:rPr>
      </w:pPr>
      <w:r w:rsidRPr="00805FA3">
        <w:rPr>
          <w:rFonts w:ascii="Arial Narrow" w:hAnsi="Arial Narrow"/>
          <w:sz w:val="22"/>
        </w:rPr>
        <w:t xml:space="preserve">- отправлены </w:t>
      </w:r>
      <w:r w:rsidR="003672C4" w:rsidRPr="00805FA3">
        <w:rPr>
          <w:rFonts w:ascii="Arial Narrow" w:hAnsi="Arial Narrow" w:cs="Arial Narrow"/>
          <w:sz w:val="22"/>
          <w:szCs w:val="22"/>
        </w:rPr>
        <w:t xml:space="preserve">в соответствии с условиями Договора </w:t>
      </w:r>
      <w:r w:rsidRPr="00805FA3">
        <w:rPr>
          <w:rFonts w:ascii="Arial Narrow" w:hAnsi="Arial Narrow"/>
          <w:sz w:val="22"/>
        </w:rPr>
        <w:t>по электронной почте на указанные в Договоре адреса Сторон (в день отправки);</w:t>
      </w:r>
    </w:p>
    <w:p w14:paraId="3EA3AECE" w14:textId="77777777" w:rsidR="000427BC" w:rsidRPr="00805FA3" w:rsidRDefault="000427BC" w:rsidP="00F70E9E">
      <w:pPr>
        <w:pStyle w:val="af"/>
        <w:jc w:val="both"/>
        <w:rPr>
          <w:rFonts w:ascii="Arial Narrow" w:hAnsi="Arial Narrow"/>
          <w:sz w:val="22"/>
        </w:rPr>
      </w:pPr>
      <w:r w:rsidRPr="00805FA3">
        <w:rPr>
          <w:rFonts w:ascii="Arial Narrow" w:hAnsi="Arial Narrow"/>
          <w:sz w:val="22"/>
        </w:rPr>
        <w:t xml:space="preserve">- доставлены курьером, курьерской службой, Почтой России или иной почтовой службой по адресам Сторон, указанным в Договоре или в сведениях о Стороне, </w:t>
      </w:r>
      <w:r w:rsidRPr="00805FA3">
        <w:rPr>
          <w:rFonts w:ascii="Arial Narrow" w:hAnsi="Arial Narrow" w:cs="Arial Narrow"/>
          <w:sz w:val="22"/>
          <w:szCs w:val="22"/>
        </w:rPr>
        <w:t>указанны</w:t>
      </w:r>
      <w:r w:rsidR="003672C4" w:rsidRPr="00805FA3">
        <w:rPr>
          <w:rFonts w:ascii="Arial Narrow" w:hAnsi="Arial Narrow" w:cs="Arial Narrow"/>
          <w:sz w:val="22"/>
          <w:szCs w:val="22"/>
        </w:rPr>
        <w:t>х</w:t>
      </w:r>
      <w:r w:rsidRPr="00805FA3">
        <w:rPr>
          <w:rFonts w:ascii="Arial Narrow" w:hAnsi="Arial Narrow"/>
          <w:sz w:val="22"/>
        </w:rPr>
        <w:t xml:space="preserve"> в ЕГРЮЛ;</w:t>
      </w:r>
    </w:p>
    <w:p w14:paraId="2875DCFE" w14:textId="77777777" w:rsidR="000427BC" w:rsidRPr="00805FA3" w:rsidRDefault="000427BC" w:rsidP="00F70E9E">
      <w:pPr>
        <w:pStyle w:val="af"/>
        <w:jc w:val="both"/>
        <w:rPr>
          <w:rFonts w:ascii="Arial Narrow" w:hAnsi="Arial Narrow"/>
          <w:sz w:val="22"/>
        </w:rPr>
      </w:pPr>
      <w:r w:rsidRPr="00805FA3">
        <w:rPr>
          <w:rFonts w:ascii="Arial Narrow" w:hAnsi="Arial Narrow"/>
          <w:sz w:val="22"/>
        </w:rPr>
        <w:t>- прибыли в место вручения по адресу Стороны</w:t>
      </w:r>
      <w:r w:rsidR="003672C4" w:rsidRPr="00805FA3">
        <w:rPr>
          <w:rFonts w:ascii="Arial Narrow" w:hAnsi="Arial Narrow" w:cs="Arial Narrow"/>
          <w:sz w:val="22"/>
          <w:szCs w:val="22"/>
        </w:rPr>
        <w:t>, указанному в Договоре или в сведениях о Стороне, указанных в ЕГРЮЛ, но не были получены Стороной</w:t>
      </w:r>
      <w:r w:rsidRPr="00805FA3">
        <w:rPr>
          <w:rFonts w:ascii="Arial Narrow" w:hAnsi="Arial Narrow"/>
          <w:sz w:val="22"/>
        </w:rPr>
        <w:t>;</w:t>
      </w:r>
    </w:p>
    <w:p w14:paraId="4CABD30A" w14:textId="77777777" w:rsidR="000427BC" w:rsidRPr="00805FA3" w:rsidRDefault="000427BC" w:rsidP="00F70E9E">
      <w:pPr>
        <w:pStyle w:val="af"/>
        <w:jc w:val="both"/>
        <w:rPr>
          <w:rFonts w:ascii="Arial Narrow" w:hAnsi="Arial Narrow" w:cs="Arial Narrow"/>
          <w:sz w:val="22"/>
          <w:szCs w:val="22"/>
        </w:rPr>
      </w:pPr>
      <w:r w:rsidRPr="00805FA3">
        <w:rPr>
          <w:rFonts w:ascii="Arial Narrow" w:hAnsi="Arial Narrow"/>
          <w:sz w:val="22"/>
        </w:rPr>
        <w:t>- вручены под роспись уполномоченным представителям Сторон.</w:t>
      </w:r>
    </w:p>
    <w:p w14:paraId="76CC0D82" w14:textId="68E4059A" w:rsidR="000427BC" w:rsidRPr="00CF18AE" w:rsidRDefault="00795180" w:rsidP="009B12BB">
      <w:pPr>
        <w:pStyle w:val="af"/>
        <w:jc w:val="both"/>
      </w:pPr>
      <w:r>
        <w:rPr>
          <w:rFonts w:ascii="Arial Narrow" w:hAnsi="Arial Narrow" w:cs="Arial Narrow"/>
          <w:sz w:val="22"/>
          <w:szCs w:val="22"/>
        </w:rPr>
        <w:t>10</w:t>
      </w:r>
      <w:r w:rsidR="000427BC" w:rsidRPr="00805FA3">
        <w:rPr>
          <w:rFonts w:ascii="Arial Narrow" w:hAnsi="Arial Narrow" w:cs="Arial Narrow"/>
          <w:sz w:val="22"/>
          <w:szCs w:val="22"/>
        </w:rPr>
        <w:t xml:space="preserve">.5. </w:t>
      </w:r>
      <w:r w:rsidR="000427BC" w:rsidRPr="00805FA3">
        <w:rPr>
          <w:rFonts w:ascii="Arial Narrow" w:hAnsi="Arial Narrow" w:cs="Arial Narrow"/>
          <w:sz w:val="22"/>
        </w:rPr>
        <w:t xml:space="preserve">Споры, возникающие между Сторонами по настоящему Договору, </w:t>
      </w:r>
      <w:r w:rsidR="00EB4E3E" w:rsidRPr="00805FA3">
        <w:rPr>
          <w:rFonts w:ascii="Arial Narrow" w:hAnsi="Arial Narrow" w:cs="Arial Narrow"/>
          <w:sz w:val="22"/>
        </w:rPr>
        <w:t>у</w:t>
      </w:r>
      <w:r w:rsidR="000427BC" w:rsidRPr="00805FA3">
        <w:rPr>
          <w:rFonts w:ascii="Arial Narrow" w:hAnsi="Arial Narrow" w:cs="Arial Narrow"/>
          <w:sz w:val="22"/>
        </w:rPr>
        <w:t xml:space="preserve">регулируются Сторонами путем переговоров, а при не достижении соглашения – в Арбитражном суде г. Москвы, с соблюдением </w:t>
      </w:r>
      <w:r w:rsidR="00EB4E3E" w:rsidRPr="00805FA3">
        <w:rPr>
          <w:rFonts w:ascii="Arial Narrow" w:hAnsi="Arial Narrow" w:cs="Arial Narrow"/>
          <w:sz w:val="22"/>
        </w:rPr>
        <w:t xml:space="preserve">обязательного </w:t>
      </w:r>
      <w:r w:rsidR="000427BC" w:rsidRPr="00805FA3">
        <w:rPr>
          <w:rFonts w:ascii="Arial Narrow" w:hAnsi="Arial Narrow" w:cs="Arial Narrow"/>
          <w:sz w:val="22"/>
        </w:rPr>
        <w:t xml:space="preserve">претензионного порядка. Срок рассмотрения </w:t>
      </w:r>
      <w:r w:rsidR="000427BC" w:rsidRPr="00CF18AE">
        <w:rPr>
          <w:rFonts w:ascii="Arial Narrow" w:hAnsi="Arial Narrow" w:cs="Arial Narrow"/>
          <w:sz w:val="22"/>
        </w:rPr>
        <w:t xml:space="preserve">претензии 10 (Десять) рабочих дней с даты её </w:t>
      </w:r>
      <w:r w:rsidR="00011DD2" w:rsidRPr="00CF18AE">
        <w:rPr>
          <w:rFonts w:ascii="Arial Narrow" w:hAnsi="Arial Narrow" w:cs="Arial Narrow"/>
          <w:sz w:val="22"/>
        </w:rPr>
        <w:t>доставки адресату</w:t>
      </w:r>
      <w:r w:rsidR="000427BC" w:rsidRPr="00CF18AE">
        <w:rPr>
          <w:rFonts w:ascii="Arial Narrow" w:hAnsi="Arial Narrow" w:cs="Arial Narrow"/>
          <w:sz w:val="22"/>
        </w:rPr>
        <w:t>.</w:t>
      </w:r>
    </w:p>
    <w:p w14:paraId="0D2F1D21" w14:textId="0962633A" w:rsidR="000427BC" w:rsidRPr="00CF18AE" w:rsidRDefault="00256585" w:rsidP="00F70E9E">
      <w:pPr>
        <w:pStyle w:val="WW-31"/>
        <w:ind w:right="29"/>
      </w:pPr>
      <w:r w:rsidRPr="00CF18AE">
        <w:rPr>
          <w:rFonts w:ascii="Arial Narrow" w:hAnsi="Arial Narrow" w:cs="Arial Narrow"/>
          <w:color w:val="auto"/>
        </w:rPr>
        <w:t>10</w:t>
      </w:r>
      <w:r w:rsidR="000427BC" w:rsidRPr="00CF18AE">
        <w:rPr>
          <w:rFonts w:ascii="Arial Narrow" w:hAnsi="Arial Narrow" w:cs="Arial Narrow"/>
          <w:color w:val="auto"/>
        </w:rPr>
        <w:t>.</w:t>
      </w:r>
      <w:r w:rsidR="008370F4" w:rsidRPr="00CF18AE">
        <w:rPr>
          <w:rFonts w:ascii="Arial Narrow" w:hAnsi="Arial Narrow" w:cs="Arial Narrow"/>
          <w:color w:val="auto"/>
        </w:rPr>
        <w:t>6</w:t>
      </w:r>
      <w:r w:rsidR="000427BC" w:rsidRPr="00CF18AE">
        <w:rPr>
          <w:rFonts w:ascii="Arial Narrow" w:hAnsi="Arial Narrow" w:cs="Arial Narrow"/>
          <w:color w:val="auto"/>
        </w:rPr>
        <w:t xml:space="preserve">. </w:t>
      </w:r>
      <w:r w:rsidR="000427BC" w:rsidRPr="00CF18AE">
        <w:rPr>
          <w:rFonts w:ascii="Arial Narrow" w:hAnsi="Arial Narrow" w:cs="Arial Narrow"/>
          <w:b/>
          <w:color w:val="auto"/>
        </w:rPr>
        <w:t>Приложения</w:t>
      </w:r>
      <w:r w:rsidRPr="00CF18AE">
        <w:rPr>
          <w:rFonts w:ascii="Arial Narrow" w:hAnsi="Arial Narrow" w:cs="Arial Narrow"/>
          <w:b/>
          <w:color w:val="auto"/>
        </w:rPr>
        <w:t>, являются неотъемлемой частью настоящего Договора</w:t>
      </w:r>
      <w:r w:rsidR="000427BC" w:rsidRPr="00CF18AE">
        <w:rPr>
          <w:rFonts w:ascii="Arial Narrow" w:hAnsi="Arial Narrow" w:cs="Arial Narrow"/>
          <w:b/>
          <w:color w:val="auto"/>
        </w:rPr>
        <w:t xml:space="preserve">: </w:t>
      </w:r>
    </w:p>
    <w:p w14:paraId="637D39DA" w14:textId="77777777" w:rsidR="000427BC" w:rsidRPr="00CF18AE" w:rsidRDefault="000427BC" w:rsidP="00F70E9E">
      <w:pPr>
        <w:pStyle w:val="WW-31"/>
        <w:ind w:right="29"/>
      </w:pPr>
      <w:r w:rsidRPr="00CF18AE">
        <w:rPr>
          <w:rFonts w:ascii="Arial Narrow" w:hAnsi="Arial Narrow" w:cs="Arial Narrow"/>
          <w:color w:val="auto"/>
        </w:rPr>
        <w:t>1. Приложение №1 к настоящему договору – План арендуемого помещения.</w:t>
      </w:r>
    </w:p>
    <w:p w14:paraId="5621493E" w14:textId="77777777" w:rsidR="000427BC" w:rsidRPr="00CF18AE" w:rsidRDefault="000427BC" w:rsidP="00F70E9E">
      <w:pPr>
        <w:pStyle w:val="WW-31"/>
        <w:ind w:right="29"/>
      </w:pPr>
      <w:r w:rsidRPr="00CF18AE">
        <w:rPr>
          <w:rFonts w:ascii="Arial Narrow" w:hAnsi="Arial Narrow" w:cs="Arial Narrow"/>
          <w:color w:val="auto"/>
        </w:rPr>
        <w:t>2. Приложение №2 к настоящему договору – Границы вывески Арендатора.</w:t>
      </w:r>
    </w:p>
    <w:p w14:paraId="5603C2B0" w14:textId="77777777" w:rsidR="000427BC" w:rsidRPr="00CF18AE" w:rsidRDefault="000427BC" w:rsidP="00F70E9E">
      <w:pPr>
        <w:pStyle w:val="WW-31"/>
        <w:ind w:right="29"/>
      </w:pPr>
      <w:r w:rsidRPr="00CF18AE">
        <w:rPr>
          <w:rFonts w:ascii="Arial Narrow" w:hAnsi="Arial Narrow" w:cs="Arial Narrow"/>
          <w:color w:val="auto"/>
        </w:rPr>
        <w:t>3. Приложение №3 к настоящему договору – Акт разграничения эксплуатационной ответственности.</w:t>
      </w:r>
    </w:p>
    <w:p w14:paraId="6950BABE" w14:textId="77777777" w:rsidR="00A771B7" w:rsidRPr="00CF18AE" w:rsidRDefault="000427BC" w:rsidP="00F70E9E">
      <w:pPr>
        <w:pStyle w:val="WW-31"/>
        <w:ind w:right="29"/>
        <w:rPr>
          <w:rFonts w:ascii="Arial Narrow" w:hAnsi="Arial Narrow"/>
          <w:color w:val="auto"/>
        </w:rPr>
      </w:pPr>
      <w:r w:rsidRPr="00CF18AE">
        <w:rPr>
          <w:rFonts w:ascii="Arial Narrow" w:hAnsi="Arial Narrow" w:cs="Arial Narrow"/>
          <w:color w:val="auto"/>
        </w:rPr>
        <w:t>4. Приложение №4 к настоящему Договору – Точки ввода инженерных коммуникаций.</w:t>
      </w:r>
    </w:p>
    <w:p w14:paraId="5918FEF0" w14:textId="16655DA1" w:rsidR="00E9558D" w:rsidRPr="00CF18AE" w:rsidRDefault="00E9558D" w:rsidP="00F70E9E">
      <w:pPr>
        <w:pStyle w:val="WW-31"/>
        <w:ind w:right="29"/>
        <w:rPr>
          <w:rFonts w:ascii="Arial Narrow" w:hAnsi="Arial Narrow" w:cs="Arial Narrow"/>
          <w:color w:val="auto"/>
        </w:rPr>
      </w:pPr>
      <w:r w:rsidRPr="00CF18AE">
        <w:rPr>
          <w:rFonts w:ascii="Arial Narrow" w:hAnsi="Arial Narrow" w:cs="Arial Narrow"/>
          <w:color w:val="auto"/>
        </w:rPr>
        <w:t>5. Приложение №5 к настоящему Договору – Форма Акта приема-передачи Помещения.</w:t>
      </w:r>
    </w:p>
    <w:p w14:paraId="49C5A2BC" w14:textId="4D4C0C4F" w:rsidR="00C478A1" w:rsidRDefault="00C478A1" w:rsidP="00F70E9E">
      <w:pPr>
        <w:pStyle w:val="WW-31"/>
        <w:ind w:right="29"/>
        <w:rPr>
          <w:rFonts w:ascii="Arial Narrow" w:hAnsi="Arial Narrow" w:cs="Arial Narrow"/>
          <w:color w:val="auto"/>
        </w:rPr>
      </w:pPr>
      <w:r w:rsidRPr="00CF18AE">
        <w:rPr>
          <w:rFonts w:ascii="Arial Narrow" w:hAnsi="Arial Narrow" w:cs="Arial Narrow"/>
          <w:color w:val="auto"/>
        </w:rPr>
        <w:t>6. Приложение № 6 к настоящему договору – Границы размещения Технологического оборудования (ККБ).</w:t>
      </w:r>
    </w:p>
    <w:p w14:paraId="798118C0" w14:textId="5B0F7563" w:rsidR="00102627" w:rsidRPr="00CF18AE" w:rsidRDefault="00102627" w:rsidP="00F70E9E">
      <w:pPr>
        <w:pStyle w:val="WW-31"/>
        <w:ind w:right="29"/>
        <w:rPr>
          <w:rFonts w:ascii="Arial Narrow" w:hAnsi="Arial Narrow" w:cs="Arial Narrow"/>
          <w:color w:val="auto"/>
        </w:rPr>
      </w:pPr>
      <w:r>
        <w:rPr>
          <w:rFonts w:ascii="Arial Narrow" w:hAnsi="Arial Narrow" w:cs="Arial Narrow"/>
          <w:color w:val="auto"/>
        </w:rPr>
        <w:t>7. Приложение № 7 к настоящему договору – Форма акта об увеличении мощности.</w:t>
      </w:r>
    </w:p>
    <w:p w14:paraId="7B18B1C8" w14:textId="77777777" w:rsidR="00795180" w:rsidRPr="00CF18AE" w:rsidRDefault="00795180" w:rsidP="00F70E9E">
      <w:pPr>
        <w:pStyle w:val="WW-3"/>
        <w:ind w:right="29"/>
        <w:rPr>
          <w:rFonts w:ascii="Arial Narrow" w:hAnsi="Arial Narrow" w:cs="Arial Narrow"/>
          <w:sz w:val="22"/>
        </w:rPr>
      </w:pPr>
    </w:p>
    <w:p w14:paraId="24F25959" w14:textId="00AFE4F1" w:rsidR="000427BC" w:rsidRPr="00CF18AE" w:rsidRDefault="00795180" w:rsidP="00C5172E">
      <w:pPr>
        <w:pStyle w:val="WW-3"/>
        <w:ind w:right="29"/>
        <w:rPr>
          <w:rFonts w:ascii="Arial Narrow" w:hAnsi="Arial Narrow" w:cs="Arial Narrow"/>
          <w:b/>
          <w:i/>
          <w:sz w:val="22"/>
        </w:rPr>
      </w:pPr>
      <w:r w:rsidRPr="00CF18AE">
        <w:rPr>
          <w:rFonts w:ascii="Arial Narrow" w:hAnsi="Arial Narrow" w:cs="Arial Narrow"/>
          <w:b/>
          <w:i/>
          <w:sz w:val="22"/>
        </w:rPr>
        <w:t>11</w:t>
      </w:r>
      <w:r w:rsidR="000427BC" w:rsidRPr="00CF18AE">
        <w:rPr>
          <w:rFonts w:ascii="Arial Narrow" w:hAnsi="Arial Narrow" w:cs="Arial Narrow"/>
          <w:b/>
          <w:i/>
          <w:sz w:val="22"/>
        </w:rPr>
        <w:t>. АДРЕСА, РЕКВИЗИТЫ И ПОДПИСИ СТОРОН</w:t>
      </w:r>
    </w:p>
    <w:p w14:paraId="75DAA461" w14:textId="77777777" w:rsidR="00C478A1" w:rsidRPr="00CF18AE" w:rsidRDefault="00C478A1" w:rsidP="00C5172E">
      <w:pPr>
        <w:pStyle w:val="WW-3"/>
        <w:ind w:right="29"/>
        <w:rPr>
          <w:rFonts w:ascii="Arial Narrow" w:hAnsi="Arial Narrow" w:cs="Arial Narrow"/>
          <w:b/>
          <w:i/>
          <w:sz w:val="22"/>
        </w:rPr>
      </w:pPr>
    </w:p>
    <w:tbl>
      <w:tblPr>
        <w:tblW w:w="10672" w:type="dxa"/>
        <w:tblInd w:w="-70" w:type="dxa"/>
        <w:tblLayout w:type="fixed"/>
        <w:tblCellMar>
          <w:left w:w="0" w:type="dxa"/>
          <w:right w:w="0" w:type="dxa"/>
        </w:tblCellMar>
        <w:tblLook w:val="0000" w:firstRow="0" w:lastRow="0" w:firstColumn="0" w:lastColumn="0" w:noHBand="0" w:noVBand="0"/>
      </w:tblPr>
      <w:tblGrid>
        <w:gridCol w:w="4465"/>
        <w:gridCol w:w="4961"/>
        <w:gridCol w:w="608"/>
        <w:gridCol w:w="638"/>
      </w:tblGrid>
      <w:tr w:rsidR="000427BC" w:rsidRPr="00CF18AE" w14:paraId="6C3B35F6" w14:textId="77777777" w:rsidTr="009B12BB">
        <w:tc>
          <w:tcPr>
            <w:tcW w:w="4465" w:type="dxa"/>
            <w:shd w:val="clear" w:color="auto" w:fill="auto"/>
          </w:tcPr>
          <w:p w14:paraId="005A627C" w14:textId="6976FA2D" w:rsidR="000427BC" w:rsidRPr="00CF18AE" w:rsidRDefault="000427BC" w:rsidP="00647C42">
            <w:pPr>
              <w:pStyle w:val="WW-31"/>
              <w:ind w:right="29"/>
            </w:pPr>
            <w:r w:rsidRPr="00CF18AE">
              <w:rPr>
                <w:rFonts w:ascii="Arial Narrow" w:hAnsi="Arial Narrow" w:cs="Arial Narrow"/>
                <w:b/>
                <w:color w:val="auto"/>
              </w:rPr>
              <w:t>Арендодатель</w:t>
            </w:r>
          </w:p>
        </w:tc>
        <w:tc>
          <w:tcPr>
            <w:tcW w:w="4961" w:type="dxa"/>
            <w:shd w:val="clear" w:color="auto" w:fill="auto"/>
          </w:tcPr>
          <w:p w14:paraId="2680D689" w14:textId="382E7FEE" w:rsidR="000427BC" w:rsidRPr="00CF18AE" w:rsidRDefault="000427BC" w:rsidP="00647C42">
            <w:pPr>
              <w:pStyle w:val="WW-31"/>
              <w:ind w:right="29"/>
            </w:pPr>
            <w:r w:rsidRPr="00CF18AE">
              <w:rPr>
                <w:rFonts w:ascii="Arial Narrow" w:hAnsi="Arial Narrow" w:cs="Arial Narrow"/>
                <w:b/>
                <w:color w:val="auto"/>
              </w:rPr>
              <w:t xml:space="preserve">Арендатор </w:t>
            </w:r>
          </w:p>
        </w:tc>
        <w:tc>
          <w:tcPr>
            <w:tcW w:w="1246" w:type="dxa"/>
            <w:gridSpan w:val="2"/>
            <w:shd w:val="clear" w:color="auto" w:fill="auto"/>
          </w:tcPr>
          <w:p w14:paraId="37B3150C" w14:textId="77777777" w:rsidR="000427BC" w:rsidRPr="00CF18AE" w:rsidRDefault="000427BC" w:rsidP="00647C42">
            <w:pPr>
              <w:snapToGrid w:val="0"/>
              <w:rPr>
                <w:rFonts w:ascii="Arial Narrow" w:hAnsi="Arial Narrow" w:cs="Arial Narrow"/>
                <w:b/>
                <w:sz w:val="22"/>
              </w:rPr>
            </w:pPr>
          </w:p>
        </w:tc>
      </w:tr>
      <w:tr w:rsidR="00795180" w:rsidRPr="00805FA3" w14:paraId="18D396D6" w14:textId="77777777" w:rsidTr="009B12BB">
        <w:tc>
          <w:tcPr>
            <w:tcW w:w="4465" w:type="dxa"/>
            <w:vMerge w:val="restart"/>
            <w:shd w:val="clear" w:color="auto" w:fill="auto"/>
          </w:tcPr>
          <w:p w14:paraId="36921EF2" w14:textId="77777777" w:rsidR="00795180" w:rsidRPr="00CF18AE" w:rsidRDefault="00795180" w:rsidP="00795180">
            <w:pPr>
              <w:pStyle w:val="4"/>
              <w:ind w:right="29"/>
              <w:rPr>
                <w:rFonts w:ascii="Arial Narrow" w:hAnsi="Arial Narrow"/>
                <w:sz w:val="22"/>
              </w:rPr>
            </w:pPr>
            <w:r w:rsidRPr="00CF18AE">
              <w:rPr>
                <w:rFonts w:ascii="Arial Narrow" w:hAnsi="Arial Narrow"/>
                <w:sz w:val="22"/>
              </w:rPr>
              <w:t>"_____________"</w:t>
            </w:r>
          </w:p>
          <w:p w14:paraId="1EB9F811" w14:textId="77777777" w:rsidR="00795180" w:rsidRPr="00CF18AE" w:rsidRDefault="00795180" w:rsidP="00795180">
            <w:pPr>
              <w:pStyle w:val="4"/>
              <w:ind w:right="29"/>
              <w:rPr>
                <w:rFonts w:ascii="Arial Narrow" w:hAnsi="Arial Narrow"/>
                <w:b w:val="0"/>
                <w:i w:val="0"/>
                <w:sz w:val="22"/>
              </w:rPr>
            </w:pPr>
            <w:r w:rsidRPr="00CF18AE">
              <w:rPr>
                <w:rFonts w:ascii="Arial Narrow" w:hAnsi="Arial Narrow"/>
                <w:b w:val="0"/>
                <w:i w:val="0"/>
                <w:sz w:val="22"/>
              </w:rPr>
              <w:t>ИНН _____________/КПП ____________</w:t>
            </w:r>
          </w:p>
          <w:p w14:paraId="5F6E68F5" w14:textId="77777777" w:rsidR="00795180" w:rsidRPr="00CF18AE" w:rsidRDefault="00795180" w:rsidP="00795180">
            <w:pPr>
              <w:pStyle w:val="4"/>
              <w:ind w:right="29"/>
              <w:rPr>
                <w:rFonts w:ascii="Arial Narrow" w:hAnsi="Arial Narrow"/>
                <w:b w:val="0"/>
                <w:i w:val="0"/>
                <w:sz w:val="22"/>
              </w:rPr>
            </w:pPr>
            <w:r w:rsidRPr="00CF18AE">
              <w:rPr>
                <w:rFonts w:ascii="Arial Narrow" w:hAnsi="Arial Narrow"/>
                <w:b w:val="0"/>
                <w:i w:val="0"/>
                <w:sz w:val="22"/>
              </w:rPr>
              <w:t>ОГРН ______________________</w:t>
            </w:r>
          </w:p>
          <w:p w14:paraId="29BD7578" w14:textId="77777777" w:rsidR="00795180" w:rsidRPr="00CF18AE" w:rsidRDefault="00795180" w:rsidP="00795180">
            <w:pPr>
              <w:pStyle w:val="4"/>
              <w:ind w:right="29"/>
              <w:rPr>
                <w:rFonts w:ascii="Arial Narrow" w:hAnsi="Arial Narrow"/>
                <w:b w:val="0"/>
                <w:i w:val="0"/>
                <w:sz w:val="22"/>
              </w:rPr>
            </w:pPr>
            <w:r w:rsidRPr="00CF18AE">
              <w:rPr>
                <w:rFonts w:ascii="Arial Narrow" w:hAnsi="Arial Narrow"/>
                <w:b w:val="0"/>
                <w:i w:val="0"/>
                <w:sz w:val="22"/>
              </w:rPr>
              <w:t xml:space="preserve"> Адрес местонахождения:</w:t>
            </w:r>
          </w:p>
          <w:p w14:paraId="645036BC" w14:textId="77777777" w:rsidR="00795180" w:rsidRPr="00CF18AE" w:rsidRDefault="00795180" w:rsidP="00795180">
            <w:pPr>
              <w:pStyle w:val="4"/>
              <w:ind w:right="29"/>
              <w:rPr>
                <w:rFonts w:ascii="Arial Narrow" w:hAnsi="Arial Narrow"/>
                <w:b w:val="0"/>
                <w:i w:val="0"/>
                <w:sz w:val="22"/>
              </w:rPr>
            </w:pPr>
            <w:r w:rsidRPr="00CF18AE">
              <w:rPr>
                <w:rFonts w:ascii="Arial Narrow" w:hAnsi="Arial Narrow"/>
                <w:b w:val="0"/>
                <w:i w:val="0"/>
                <w:sz w:val="22"/>
              </w:rPr>
              <w:t>_________________________________</w:t>
            </w:r>
          </w:p>
          <w:p w14:paraId="7450C8B3" w14:textId="77777777" w:rsidR="00795180" w:rsidRPr="00CF18AE" w:rsidRDefault="00795180" w:rsidP="00795180">
            <w:pPr>
              <w:pStyle w:val="4"/>
              <w:ind w:right="29"/>
              <w:rPr>
                <w:rFonts w:ascii="Arial Narrow" w:hAnsi="Arial Narrow"/>
                <w:b w:val="0"/>
                <w:i w:val="0"/>
                <w:sz w:val="22"/>
              </w:rPr>
            </w:pPr>
            <w:r w:rsidRPr="00CF18AE">
              <w:rPr>
                <w:rFonts w:ascii="Arial Narrow" w:hAnsi="Arial Narrow"/>
                <w:b w:val="0"/>
                <w:i w:val="0"/>
                <w:sz w:val="22"/>
              </w:rPr>
              <w:t>Банковские реквизиты</w:t>
            </w:r>
            <w:r w:rsidRPr="00CF18AE">
              <w:rPr>
                <w:rFonts w:ascii="Arial Narrow" w:hAnsi="Arial Narrow" w:cs="Arial Narrow"/>
                <w:b w:val="0"/>
                <w:i w:val="0"/>
                <w:sz w:val="22"/>
                <w:lang w:eastAsia="ru-RU"/>
              </w:rPr>
              <w:t>:</w:t>
            </w:r>
          </w:p>
          <w:p w14:paraId="5A306546" w14:textId="77777777" w:rsidR="00795180" w:rsidRPr="00CF18AE" w:rsidRDefault="00795180" w:rsidP="00795180">
            <w:pPr>
              <w:pStyle w:val="4"/>
              <w:ind w:right="29"/>
              <w:rPr>
                <w:rFonts w:ascii="Arial Narrow" w:hAnsi="Arial Narrow"/>
                <w:b w:val="0"/>
                <w:i w:val="0"/>
                <w:sz w:val="22"/>
              </w:rPr>
            </w:pPr>
            <w:r w:rsidRPr="00CF18AE">
              <w:rPr>
                <w:rFonts w:ascii="Arial Narrow" w:hAnsi="Arial Narrow"/>
                <w:b w:val="0"/>
                <w:i w:val="0"/>
                <w:sz w:val="22"/>
              </w:rPr>
              <w:t>р/с ____________________</w:t>
            </w:r>
          </w:p>
          <w:p w14:paraId="0DAA1E27" w14:textId="77777777" w:rsidR="00795180" w:rsidRPr="00CF18AE" w:rsidRDefault="00795180" w:rsidP="00795180">
            <w:pPr>
              <w:pStyle w:val="4"/>
              <w:ind w:right="29"/>
              <w:rPr>
                <w:rFonts w:ascii="Arial Narrow" w:hAnsi="Arial Narrow"/>
                <w:b w:val="0"/>
                <w:i w:val="0"/>
                <w:sz w:val="22"/>
              </w:rPr>
            </w:pPr>
            <w:r w:rsidRPr="00CF18AE">
              <w:rPr>
                <w:rFonts w:ascii="Arial Narrow" w:hAnsi="Arial Narrow"/>
                <w:b w:val="0"/>
                <w:i w:val="0"/>
                <w:sz w:val="22"/>
              </w:rPr>
              <w:t>в _________________________</w:t>
            </w:r>
          </w:p>
          <w:p w14:paraId="52536AF9" w14:textId="77777777" w:rsidR="00795180" w:rsidRPr="00CF18AE" w:rsidRDefault="00795180" w:rsidP="00795180">
            <w:pPr>
              <w:pStyle w:val="4"/>
              <w:ind w:right="29"/>
              <w:rPr>
                <w:rFonts w:ascii="Arial Narrow" w:hAnsi="Arial Narrow"/>
                <w:b w:val="0"/>
                <w:i w:val="0"/>
                <w:sz w:val="22"/>
              </w:rPr>
            </w:pPr>
            <w:r w:rsidRPr="00CF18AE">
              <w:rPr>
                <w:rFonts w:ascii="Arial Narrow" w:hAnsi="Arial Narrow"/>
                <w:b w:val="0"/>
                <w:i w:val="0"/>
                <w:sz w:val="22"/>
              </w:rPr>
              <w:t>БИК ______________________</w:t>
            </w:r>
          </w:p>
          <w:p w14:paraId="653BC41F" w14:textId="77777777" w:rsidR="00795180" w:rsidRPr="00CF18AE" w:rsidRDefault="00795180" w:rsidP="00795180">
            <w:pPr>
              <w:pStyle w:val="4"/>
              <w:ind w:right="29"/>
              <w:rPr>
                <w:rFonts w:ascii="Arial Narrow" w:hAnsi="Arial Narrow"/>
                <w:b w:val="0"/>
                <w:i w:val="0"/>
                <w:sz w:val="22"/>
              </w:rPr>
            </w:pPr>
            <w:r w:rsidRPr="00CF18AE">
              <w:rPr>
                <w:rFonts w:ascii="Arial Narrow" w:hAnsi="Arial Narrow"/>
                <w:b w:val="0"/>
                <w:i w:val="0"/>
                <w:sz w:val="22"/>
              </w:rPr>
              <w:t>к/с __________________________</w:t>
            </w:r>
          </w:p>
          <w:p w14:paraId="519861ED" w14:textId="77777777" w:rsidR="00795180" w:rsidRPr="00CF18AE" w:rsidRDefault="00795180" w:rsidP="00795180"/>
          <w:p w14:paraId="40DFC828" w14:textId="77777777" w:rsidR="00795180" w:rsidRPr="00CF18AE" w:rsidRDefault="00795180" w:rsidP="00795180">
            <w:pPr>
              <w:pStyle w:val="4"/>
              <w:ind w:right="29"/>
              <w:rPr>
                <w:rFonts w:ascii="Arial Narrow" w:hAnsi="Arial Narrow"/>
                <w:i w:val="0"/>
                <w:sz w:val="22"/>
              </w:rPr>
            </w:pPr>
            <w:r w:rsidRPr="00CF18AE">
              <w:rPr>
                <w:rFonts w:ascii="Arial Narrow" w:hAnsi="Arial Narrow"/>
                <w:i w:val="0"/>
                <w:sz w:val="22"/>
              </w:rPr>
              <w:t>Генеральный директор</w:t>
            </w:r>
          </w:p>
          <w:p w14:paraId="640E79C6" w14:textId="77777777" w:rsidR="00795180" w:rsidRPr="00CF18AE" w:rsidRDefault="00795180" w:rsidP="00795180">
            <w:pPr>
              <w:pStyle w:val="4"/>
              <w:numPr>
                <w:ilvl w:val="2"/>
                <w:numId w:val="1"/>
              </w:numPr>
              <w:ind w:right="29"/>
              <w:rPr>
                <w:rFonts w:ascii="Arial Narrow" w:hAnsi="Arial Narrow"/>
                <w:sz w:val="22"/>
              </w:rPr>
            </w:pPr>
          </w:p>
          <w:p w14:paraId="1A629991" w14:textId="77777777" w:rsidR="00795180" w:rsidRPr="00CF18AE" w:rsidRDefault="00795180" w:rsidP="00795180">
            <w:pPr>
              <w:numPr>
                <w:ilvl w:val="3"/>
                <w:numId w:val="1"/>
              </w:numPr>
              <w:ind w:right="29"/>
              <w:rPr>
                <w:rFonts w:ascii="Arial Narrow" w:hAnsi="Arial Narrow" w:cs="Arial Narrow"/>
                <w:sz w:val="22"/>
              </w:rPr>
            </w:pPr>
            <w:r w:rsidRPr="00CF18AE">
              <w:rPr>
                <w:rFonts w:ascii="Arial Narrow" w:hAnsi="Arial Narrow" w:cs="Arial Narrow"/>
                <w:sz w:val="22"/>
                <w:lang w:eastAsia="ru-RU"/>
              </w:rPr>
              <w:t>________________________ /_____________/</w:t>
            </w:r>
          </w:p>
        </w:tc>
        <w:tc>
          <w:tcPr>
            <w:tcW w:w="4961" w:type="dxa"/>
            <w:shd w:val="clear" w:color="auto" w:fill="auto"/>
          </w:tcPr>
          <w:tbl>
            <w:tblPr>
              <w:tblW w:w="0" w:type="auto"/>
              <w:tblLayout w:type="fixed"/>
              <w:tblCellMar>
                <w:left w:w="70" w:type="dxa"/>
                <w:right w:w="70" w:type="dxa"/>
              </w:tblCellMar>
              <w:tblLook w:val="0000" w:firstRow="0" w:lastRow="0" w:firstColumn="0" w:lastColumn="0" w:noHBand="0" w:noVBand="0"/>
            </w:tblPr>
            <w:tblGrid>
              <w:gridCol w:w="5812"/>
            </w:tblGrid>
            <w:tr w:rsidR="00795180" w:rsidRPr="00CF18AE" w14:paraId="5070F7A2" w14:textId="77777777" w:rsidTr="00B03DB8">
              <w:tc>
                <w:tcPr>
                  <w:tcW w:w="5812" w:type="dxa"/>
                  <w:tcBorders>
                    <w:top w:val="nil"/>
                    <w:left w:val="nil"/>
                    <w:bottom w:val="nil"/>
                    <w:right w:val="nil"/>
                  </w:tcBorders>
                  <w:shd w:val="clear" w:color="auto" w:fill="auto"/>
                </w:tcPr>
                <w:p w14:paraId="671FBC81" w14:textId="77777777" w:rsidR="00795180" w:rsidRPr="00CF18AE" w:rsidRDefault="00795180" w:rsidP="00795180">
                  <w:pPr>
                    <w:pStyle w:val="4"/>
                    <w:ind w:right="29"/>
                    <w:rPr>
                      <w:i w:val="0"/>
                    </w:rPr>
                  </w:pPr>
                  <w:r w:rsidRPr="00CF18AE">
                    <w:rPr>
                      <w:rFonts w:ascii="Arial Narrow" w:hAnsi="Arial Narrow"/>
                      <w:i w:val="0"/>
                      <w:sz w:val="22"/>
                    </w:rPr>
                    <w:t>ПАО "Вкусвилл"</w:t>
                  </w:r>
                </w:p>
                <w:p w14:paraId="478FA111" w14:textId="1E87E5B8" w:rsidR="00795180" w:rsidRPr="00CF18AE" w:rsidRDefault="00795180" w:rsidP="00795180">
                  <w:pPr>
                    <w:ind w:right="29"/>
                    <w:rPr>
                      <w:rFonts w:ascii="Arial Narrow" w:hAnsi="Arial Narrow" w:cs="Arial Narrow"/>
                      <w:sz w:val="22"/>
                    </w:rPr>
                  </w:pPr>
                  <w:r w:rsidRPr="00CF18AE">
                    <w:rPr>
                      <w:rFonts w:ascii="Arial Narrow" w:hAnsi="Arial Narrow" w:cs="Arial Narrow"/>
                      <w:sz w:val="22"/>
                    </w:rPr>
                    <w:t>ИНН 7734443270</w:t>
                  </w:r>
                  <w:r w:rsidR="00F37A7F" w:rsidRPr="00CF18AE">
                    <w:rPr>
                      <w:rFonts w:ascii="Arial Narrow" w:hAnsi="Arial Narrow" w:cs="Arial Narrow"/>
                      <w:sz w:val="22"/>
                    </w:rPr>
                    <w:t xml:space="preserve"> </w:t>
                  </w:r>
                  <w:r w:rsidRPr="00CF18AE">
                    <w:rPr>
                      <w:rFonts w:ascii="Arial Narrow" w:hAnsi="Arial Narrow" w:cs="Arial Narrow"/>
                      <w:sz w:val="22"/>
                    </w:rPr>
                    <w:t>/</w:t>
                  </w:r>
                  <w:r w:rsidR="00F37A7F" w:rsidRPr="00CF18AE">
                    <w:rPr>
                      <w:rFonts w:ascii="Arial Narrow" w:hAnsi="Arial Narrow" w:cs="Arial Narrow"/>
                      <w:sz w:val="22"/>
                    </w:rPr>
                    <w:t xml:space="preserve"> </w:t>
                  </w:r>
                  <w:r w:rsidRPr="00CF18AE">
                    <w:rPr>
                      <w:rFonts w:ascii="Arial Narrow" w:hAnsi="Arial Narrow" w:cs="Arial Narrow"/>
                      <w:sz w:val="22"/>
                    </w:rPr>
                    <w:t>КПП 503101001</w:t>
                  </w:r>
                </w:p>
                <w:p w14:paraId="6C22DAD8" w14:textId="77777777" w:rsidR="00795180" w:rsidRPr="00CF18AE" w:rsidRDefault="00795180" w:rsidP="00795180">
                  <w:pPr>
                    <w:ind w:right="29"/>
                  </w:pPr>
                  <w:r w:rsidRPr="00CF18AE">
                    <w:rPr>
                      <w:rFonts w:ascii="Arial Narrow" w:hAnsi="Arial Narrow" w:cs="Arial Narrow"/>
                      <w:sz w:val="22"/>
                    </w:rPr>
                    <w:t>ОГРН 1217700253671</w:t>
                  </w:r>
                </w:p>
                <w:p w14:paraId="1032903A" w14:textId="77777777" w:rsidR="00795180" w:rsidRPr="00CF18AE" w:rsidRDefault="00795180" w:rsidP="00795180">
                  <w:pPr>
                    <w:ind w:right="29"/>
                    <w:rPr>
                      <w:rFonts w:ascii="Arial Narrow" w:hAnsi="Arial Narrow" w:cs="Arial Narrow"/>
                      <w:sz w:val="22"/>
                    </w:rPr>
                  </w:pPr>
                  <w:r w:rsidRPr="00CF18AE">
                    <w:rPr>
                      <w:rFonts w:ascii="Arial Narrow" w:hAnsi="Arial Narrow" w:cs="Arial Narrow"/>
                      <w:sz w:val="22"/>
                    </w:rPr>
                    <w:t xml:space="preserve">Адрес местонахождения (юр. адрес): 142432, </w:t>
                  </w:r>
                </w:p>
                <w:p w14:paraId="7ED3A901" w14:textId="77777777" w:rsidR="00795180" w:rsidRPr="00CF18AE" w:rsidRDefault="00795180" w:rsidP="00795180">
                  <w:pPr>
                    <w:ind w:right="29"/>
                    <w:rPr>
                      <w:rFonts w:ascii="Arial Narrow" w:hAnsi="Arial Narrow" w:cs="Arial Narrow"/>
                      <w:sz w:val="22"/>
                    </w:rPr>
                  </w:pPr>
                  <w:r w:rsidRPr="00CF18AE">
                    <w:rPr>
                      <w:rFonts w:ascii="Arial Narrow" w:hAnsi="Arial Narrow" w:cs="Arial Narrow"/>
                      <w:sz w:val="22"/>
                    </w:rPr>
                    <w:t xml:space="preserve">Московская обл., г.о. Черноголовка, г. Черноголовка, </w:t>
                  </w:r>
                </w:p>
                <w:p w14:paraId="41651045" w14:textId="77777777" w:rsidR="00795180" w:rsidRPr="00CF18AE" w:rsidRDefault="00795180" w:rsidP="00795180">
                  <w:pPr>
                    <w:ind w:right="29"/>
                    <w:rPr>
                      <w:rFonts w:ascii="Arial Narrow" w:hAnsi="Arial Narrow" w:cs="Arial Narrow"/>
                      <w:sz w:val="22"/>
                    </w:rPr>
                  </w:pPr>
                  <w:r w:rsidRPr="00CF18AE">
                    <w:rPr>
                      <w:rFonts w:ascii="Arial Narrow" w:hAnsi="Arial Narrow" w:cs="Arial Narrow"/>
                      <w:sz w:val="22"/>
                    </w:rPr>
                    <w:t>ул. Лесная, д. 9, помещ. 9</w:t>
                  </w:r>
                </w:p>
                <w:p w14:paraId="19078473" w14:textId="1728AD1E" w:rsidR="00F37A7F" w:rsidRPr="00CF18AE" w:rsidRDefault="00F37A7F" w:rsidP="00795180">
                  <w:pPr>
                    <w:ind w:right="29"/>
                    <w:rPr>
                      <w:rFonts w:ascii="Arial Narrow" w:hAnsi="Arial Narrow"/>
                      <w:sz w:val="22"/>
                      <w:szCs w:val="22"/>
                    </w:rPr>
                  </w:pPr>
                  <w:r w:rsidRPr="00CF18AE">
                    <w:rPr>
                      <w:rFonts w:ascii="Arial Narrow" w:hAnsi="Arial Narrow"/>
                      <w:sz w:val="22"/>
                      <w:szCs w:val="22"/>
                    </w:rPr>
                    <w:t>Фактический и почтовый адрес: 123592, Россия, Москва г., Муниципальный округ Строгино вн.тер.г., Кулакова ул., д. 20, к. 1, этаж 10, помещ./ком. V/1</w:t>
                  </w:r>
                </w:p>
              </w:tc>
            </w:tr>
            <w:tr w:rsidR="00795180" w:rsidRPr="00CF18AE" w14:paraId="538D7A2B" w14:textId="77777777" w:rsidTr="00B03DB8">
              <w:tc>
                <w:tcPr>
                  <w:tcW w:w="5812" w:type="dxa"/>
                  <w:tcBorders>
                    <w:top w:val="nil"/>
                    <w:left w:val="nil"/>
                    <w:bottom w:val="nil"/>
                    <w:right w:val="nil"/>
                  </w:tcBorders>
                  <w:shd w:val="clear" w:color="auto" w:fill="auto"/>
                </w:tcPr>
                <w:p w14:paraId="18D8E31C" w14:textId="77777777" w:rsidR="00795180" w:rsidRPr="00CF18AE" w:rsidRDefault="00795180" w:rsidP="00795180">
                  <w:pPr>
                    <w:ind w:right="29"/>
                  </w:pPr>
                  <w:r w:rsidRPr="00CF18AE">
                    <w:rPr>
                      <w:rFonts w:ascii="Arial Narrow" w:hAnsi="Arial Narrow" w:cs="Arial Narrow"/>
                      <w:sz w:val="22"/>
                    </w:rPr>
                    <w:t>Банковские реквизиты:</w:t>
                  </w:r>
                </w:p>
              </w:tc>
            </w:tr>
            <w:tr w:rsidR="00795180" w:rsidRPr="00DE7BFE" w14:paraId="01C205B7" w14:textId="77777777" w:rsidTr="00B03DB8">
              <w:tc>
                <w:tcPr>
                  <w:tcW w:w="5812" w:type="dxa"/>
                  <w:tcBorders>
                    <w:top w:val="nil"/>
                    <w:left w:val="nil"/>
                    <w:bottom w:val="nil"/>
                    <w:right w:val="nil"/>
                  </w:tcBorders>
                  <w:shd w:val="clear" w:color="auto" w:fill="auto"/>
                </w:tcPr>
                <w:p w14:paraId="6371D221" w14:textId="5671D583" w:rsidR="00795180" w:rsidRPr="00CF18AE" w:rsidRDefault="00795180" w:rsidP="00795180">
                  <w:pPr>
                    <w:tabs>
                      <w:tab w:val="center" w:pos="2233"/>
                    </w:tabs>
                    <w:ind w:right="29"/>
                  </w:pPr>
                  <w:r w:rsidRPr="00CF18AE">
                    <w:rPr>
                      <w:rFonts w:ascii="Arial Narrow" w:hAnsi="Arial Narrow" w:cs="Arial Narrow"/>
                      <w:sz w:val="22"/>
                      <w:szCs w:val="22"/>
                    </w:rPr>
                    <w:t>р/с 40702810338000005729</w:t>
                  </w:r>
                  <w:r w:rsidR="00F37A7F" w:rsidRPr="00CF18AE">
                    <w:rPr>
                      <w:rFonts w:ascii="Arial Narrow" w:hAnsi="Arial Narrow" w:cs="Arial Narrow"/>
                      <w:sz w:val="22"/>
                      <w:szCs w:val="22"/>
                    </w:rPr>
                    <w:t xml:space="preserve"> </w:t>
                  </w:r>
                  <w:r w:rsidRPr="00CF18AE">
                    <w:rPr>
                      <w:rFonts w:ascii="Arial Narrow" w:hAnsi="Arial Narrow" w:cs="Arial Narrow"/>
                      <w:sz w:val="22"/>
                      <w:szCs w:val="22"/>
                    </w:rPr>
                    <w:t>в "Сбербанк " (ПАО) г. Москва</w:t>
                  </w:r>
                </w:p>
                <w:p w14:paraId="20972ACF" w14:textId="77777777" w:rsidR="00795180" w:rsidRPr="00CF18AE" w:rsidRDefault="00795180" w:rsidP="00795180">
                  <w:pPr>
                    <w:tabs>
                      <w:tab w:val="center" w:pos="2233"/>
                    </w:tabs>
                    <w:ind w:right="29"/>
                  </w:pPr>
                  <w:r w:rsidRPr="00CF18AE">
                    <w:rPr>
                      <w:rFonts w:ascii="Arial Narrow" w:hAnsi="Arial Narrow" w:cs="Arial Narrow"/>
                      <w:sz w:val="22"/>
                      <w:szCs w:val="22"/>
                    </w:rPr>
                    <w:t>БИК 044525225</w:t>
                  </w:r>
                </w:p>
                <w:p w14:paraId="62521379" w14:textId="77777777" w:rsidR="00795180" w:rsidRPr="00DE7BFE" w:rsidRDefault="00795180" w:rsidP="00795180">
                  <w:pPr>
                    <w:pStyle w:val="af3"/>
                    <w:ind w:right="29"/>
                  </w:pPr>
                  <w:r w:rsidRPr="00CF18AE">
                    <w:rPr>
                      <w:rFonts w:ascii="Arial Narrow" w:hAnsi="Arial Narrow" w:cs="Arial Narrow"/>
                      <w:sz w:val="22"/>
                      <w:szCs w:val="22"/>
                    </w:rPr>
                    <w:t>к/с 30101810400000000225</w:t>
                  </w:r>
                </w:p>
              </w:tc>
            </w:tr>
          </w:tbl>
          <w:p w14:paraId="227DDCA2" w14:textId="77777777" w:rsidR="00795180" w:rsidRPr="00805FA3" w:rsidRDefault="00795180" w:rsidP="00795180">
            <w:pPr>
              <w:rPr>
                <w:rFonts w:ascii="Arial Narrow" w:hAnsi="Arial Narrow" w:cs="Arial Narrow"/>
              </w:rPr>
            </w:pPr>
          </w:p>
        </w:tc>
        <w:tc>
          <w:tcPr>
            <w:tcW w:w="1246" w:type="dxa"/>
            <w:gridSpan w:val="2"/>
            <w:shd w:val="clear" w:color="auto" w:fill="auto"/>
          </w:tcPr>
          <w:p w14:paraId="5185E5F4" w14:textId="77777777" w:rsidR="00795180" w:rsidRPr="00805FA3" w:rsidRDefault="00795180" w:rsidP="00795180">
            <w:pPr>
              <w:snapToGrid w:val="0"/>
              <w:rPr>
                <w:rFonts w:ascii="Arial Narrow" w:hAnsi="Arial Narrow" w:cs="Arial Narrow"/>
                <w:sz w:val="22"/>
              </w:rPr>
            </w:pPr>
          </w:p>
        </w:tc>
      </w:tr>
      <w:tr w:rsidR="00795180" w:rsidRPr="00805FA3" w14:paraId="6F30880A" w14:textId="77777777" w:rsidTr="009B12BB">
        <w:tc>
          <w:tcPr>
            <w:tcW w:w="4465" w:type="dxa"/>
            <w:vMerge/>
            <w:shd w:val="clear" w:color="auto" w:fill="auto"/>
          </w:tcPr>
          <w:p w14:paraId="084E5761" w14:textId="77777777" w:rsidR="00795180" w:rsidRPr="00805FA3" w:rsidRDefault="00795180" w:rsidP="00795180">
            <w:pPr>
              <w:ind w:right="29"/>
              <w:rPr>
                <w:rFonts w:ascii="Arial Narrow" w:hAnsi="Arial Narrow" w:cs="Arial Narrow"/>
                <w:i/>
                <w:sz w:val="22"/>
              </w:rPr>
            </w:pPr>
          </w:p>
        </w:tc>
        <w:tc>
          <w:tcPr>
            <w:tcW w:w="4961" w:type="dxa"/>
            <w:shd w:val="clear" w:color="auto" w:fill="auto"/>
          </w:tcPr>
          <w:tbl>
            <w:tblPr>
              <w:tblW w:w="8587" w:type="dxa"/>
              <w:tblLayout w:type="fixed"/>
              <w:tblCellMar>
                <w:left w:w="70" w:type="dxa"/>
                <w:right w:w="70" w:type="dxa"/>
              </w:tblCellMar>
              <w:tblLook w:val="0000" w:firstRow="0" w:lastRow="0" w:firstColumn="0" w:lastColumn="0" w:noHBand="0" w:noVBand="0"/>
            </w:tblPr>
            <w:tblGrid>
              <w:gridCol w:w="5952"/>
              <w:gridCol w:w="1389"/>
              <w:gridCol w:w="608"/>
              <w:gridCol w:w="638"/>
            </w:tblGrid>
            <w:tr w:rsidR="00795180" w:rsidRPr="00DE7BFE" w14:paraId="292F0F98" w14:textId="77777777" w:rsidTr="00B03DB8">
              <w:trPr>
                <w:cantSplit/>
              </w:trPr>
              <w:tc>
                <w:tcPr>
                  <w:tcW w:w="5952" w:type="dxa"/>
                  <w:tcBorders>
                    <w:top w:val="nil"/>
                    <w:left w:val="nil"/>
                    <w:bottom w:val="nil"/>
                    <w:right w:val="nil"/>
                  </w:tcBorders>
                  <w:shd w:val="clear" w:color="auto" w:fill="auto"/>
                </w:tcPr>
                <w:p w14:paraId="0B620185" w14:textId="77777777" w:rsidR="00795180" w:rsidRDefault="00795180" w:rsidP="00795180">
                  <w:pPr>
                    <w:ind w:right="29"/>
                    <w:rPr>
                      <w:rFonts w:ascii="Arial Narrow" w:hAnsi="Arial Narrow" w:cs="Arial Narrow"/>
                      <w:b/>
                      <w:sz w:val="22"/>
                    </w:rPr>
                  </w:pPr>
                  <w:r>
                    <w:rPr>
                      <w:rFonts w:ascii="Arial Narrow" w:hAnsi="Arial Narrow" w:cs="Arial Narrow"/>
                      <w:b/>
                      <w:bCs/>
                      <w:sz w:val="22"/>
                      <w:szCs w:val="22"/>
                    </w:rPr>
                    <w:t>Представитель по доверенности</w:t>
                  </w:r>
                  <w:r w:rsidRPr="00DE7BFE">
                    <w:rPr>
                      <w:rFonts w:ascii="Arial Narrow" w:hAnsi="Arial Narrow" w:cs="Arial Narrow"/>
                      <w:b/>
                      <w:sz w:val="22"/>
                    </w:rPr>
                    <w:t xml:space="preserve"> </w:t>
                  </w:r>
                </w:p>
                <w:p w14:paraId="49E0FC19" w14:textId="77777777" w:rsidR="00795180" w:rsidRPr="00DE7BFE" w:rsidRDefault="00795180" w:rsidP="00795180">
                  <w:pPr>
                    <w:ind w:right="29"/>
                    <w:rPr>
                      <w:rFonts w:ascii="Arial Narrow" w:hAnsi="Arial Narrow" w:cs="Arial Narrow"/>
                      <w:b/>
                      <w:sz w:val="22"/>
                    </w:rPr>
                  </w:pPr>
                </w:p>
                <w:p w14:paraId="57341F11" w14:textId="77777777" w:rsidR="00795180" w:rsidRPr="00DE7BFE" w:rsidRDefault="00795180" w:rsidP="00795180">
                  <w:pPr>
                    <w:ind w:right="29"/>
                  </w:pPr>
                  <w:r w:rsidRPr="00DE7BFE">
                    <w:rPr>
                      <w:rFonts w:ascii="Arial Narrow" w:hAnsi="Arial Narrow" w:cs="Arial Narrow"/>
                      <w:b/>
                      <w:sz w:val="22"/>
                    </w:rPr>
                    <w:t>________________________ Е.Б. Курвяков</w:t>
                  </w:r>
                </w:p>
              </w:tc>
              <w:tc>
                <w:tcPr>
                  <w:tcW w:w="1389" w:type="dxa"/>
                  <w:tcBorders>
                    <w:top w:val="nil"/>
                    <w:left w:val="nil"/>
                    <w:bottom w:val="nil"/>
                    <w:right w:val="nil"/>
                  </w:tcBorders>
                  <w:shd w:val="clear" w:color="auto" w:fill="auto"/>
                </w:tcPr>
                <w:p w14:paraId="0598B17C" w14:textId="77777777" w:rsidR="00795180" w:rsidRPr="00DE7BFE" w:rsidRDefault="00795180" w:rsidP="00795180">
                  <w:pPr>
                    <w:snapToGrid w:val="0"/>
                    <w:ind w:right="29"/>
                    <w:rPr>
                      <w:rFonts w:ascii="Arial Narrow" w:hAnsi="Arial Narrow" w:cs="Arial Narrow"/>
                      <w:sz w:val="22"/>
                    </w:rPr>
                  </w:pPr>
                </w:p>
              </w:tc>
              <w:tc>
                <w:tcPr>
                  <w:tcW w:w="608" w:type="dxa"/>
                  <w:tcBorders>
                    <w:top w:val="nil"/>
                    <w:left w:val="nil"/>
                    <w:bottom w:val="nil"/>
                    <w:right w:val="nil"/>
                  </w:tcBorders>
                  <w:shd w:val="clear" w:color="auto" w:fill="auto"/>
                </w:tcPr>
                <w:p w14:paraId="4DDDA183" w14:textId="77777777" w:rsidR="00795180" w:rsidRPr="00DE7BFE" w:rsidRDefault="00795180" w:rsidP="00795180">
                  <w:pPr>
                    <w:snapToGrid w:val="0"/>
                    <w:ind w:right="29"/>
                    <w:rPr>
                      <w:rFonts w:ascii="Arial Narrow" w:hAnsi="Arial Narrow" w:cs="Arial Narrow"/>
                      <w:sz w:val="22"/>
                    </w:rPr>
                  </w:pPr>
                </w:p>
              </w:tc>
              <w:tc>
                <w:tcPr>
                  <w:tcW w:w="638" w:type="dxa"/>
                  <w:tcBorders>
                    <w:top w:val="nil"/>
                    <w:left w:val="nil"/>
                    <w:bottom w:val="nil"/>
                    <w:right w:val="nil"/>
                  </w:tcBorders>
                  <w:shd w:val="clear" w:color="auto" w:fill="auto"/>
                </w:tcPr>
                <w:p w14:paraId="4A89F2A9" w14:textId="77777777" w:rsidR="00795180" w:rsidRPr="00DE7BFE" w:rsidRDefault="00795180" w:rsidP="00795180">
                  <w:pPr>
                    <w:snapToGrid w:val="0"/>
                    <w:ind w:right="29"/>
                    <w:rPr>
                      <w:rFonts w:ascii="Arial Narrow" w:hAnsi="Arial Narrow" w:cs="Arial Narrow"/>
                      <w:sz w:val="22"/>
                    </w:rPr>
                  </w:pPr>
                </w:p>
              </w:tc>
            </w:tr>
          </w:tbl>
          <w:p w14:paraId="700FD942" w14:textId="77777777" w:rsidR="00795180" w:rsidRPr="00805FA3" w:rsidRDefault="00795180" w:rsidP="00795180">
            <w:pPr>
              <w:rPr>
                <w:rFonts w:ascii="Arial Narrow" w:hAnsi="Arial Narrow" w:cs="Arial Narrow"/>
              </w:rPr>
            </w:pPr>
          </w:p>
        </w:tc>
        <w:tc>
          <w:tcPr>
            <w:tcW w:w="1246" w:type="dxa"/>
            <w:gridSpan w:val="2"/>
            <w:shd w:val="clear" w:color="auto" w:fill="auto"/>
          </w:tcPr>
          <w:p w14:paraId="2B0EBB34" w14:textId="77777777" w:rsidR="00795180" w:rsidRPr="00805FA3" w:rsidRDefault="00795180" w:rsidP="00795180">
            <w:pPr>
              <w:snapToGrid w:val="0"/>
              <w:rPr>
                <w:rFonts w:ascii="Arial Narrow" w:hAnsi="Arial Narrow" w:cs="Arial Narrow"/>
                <w:i/>
                <w:sz w:val="22"/>
              </w:rPr>
            </w:pPr>
          </w:p>
        </w:tc>
      </w:tr>
      <w:tr w:rsidR="00795180" w:rsidRPr="00805FA3" w14:paraId="4633E834" w14:textId="77777777" w:rsidTr="009B12BB">
        <w:tblPrEx>
          <w:tblCellMar>
            <w:left w:w="70" w:type="dxa"/>
            <w:right w:w="70" w:type="dxa"/>
          </w:tblCellMar>
        </w:tblPrEx>
        <w:trPr>
          <w:cantSplit/>
        </w:trPr>
        <w:tc>
          <w:tcPr>
            <w:tcW w:w="4465" w:type="dxa"/>
            <w:vMerge/>
            <w:shd w:val="clear" w:color="auto" w:fill="auto"/>
          </w:tcPr>
          <w:p w14:paraId="33DFD2C8" w14:textId="77777777" w:rsidR="00795180" w:rsidRPr="00805FA3" w:rsidRDefault="00795180" w:rsidP="00795180">
            <w:pPr>
              <w:ind w:right="29"/>
              <w:rPr>
                <w:rFonts w:ascii="Arial Narrow" w:hAnsi="Arial Narrow" w:cs="Arial Narrow"/>
                <w:sz w:val="22"/>
              </w:rPr>
            </w:pPr>
          </w:p>
        </w:tc>
        <w:tc>
          <w:tcPr>
            <w:tcW w:w="4961" w:type="dxa"/>
            <w:shd w:val="clear" w:color="auto" w:fill="auto"/>
          </w:tcPr>
          <w:p w14:paraId="2CA612E8" w14:textId="01AAE624" w:rsidR="00795180" w:rsidRPr="00805FA3" w:rsidRDefault="00795180" w:rsidP="00795180">
            <w:r w:rsidRPr="00DE7BFE">
              <w:rPr>
                <w:rFonts w:eastAsia="SimSun"/>
              </w:rPr>
              <w:t>(</w:t>
            </w:r>
            <w:r w:rsidRPr="00DE7BFE">
              <w:rPr>
                <w:rFonts w:ascii="Arial Narrow" w:eastAsia="SimSun" w:hAnsi="Arial Narrow" w:cs="Arial Narrow"/>
              </w:rPr>
              <w:t xml:space="preserve">доверенность </w:t>
            </w:r>
            <w:r>
              <w:rPr>
                <w:rFonts w:ascii="Arial Narrow" w:eastAsia="SimSun" w:hAnsi="Arial Narrow" w:cs="Arial Narrow"/>
              </w:rPr>
              <w:t xml:space="preserve">серия </w:t>
            </w:r>
            <w:r w:rsidRPr="001D4AF0">
              <w:rPr>
                <w:rFonts w:ascii="Arial Narrow" w:eastAsia="SimSun" w:hAnsi="Arial Narrow" w:cs="Arial Narrow"/>
              </w:rPr>
              <w:t>77 АГ номер 7986401 от 13 октября 2021 года</w:t>
            </w:r>
            <w:r w:rsidRPr="00DE7BFE">
              <w:rPr>
                <w:rFonts w:ascii="Arial Narrow" w:eastAsia="SimSun" w:hAnsi="Arial Narrow" w:cs="Arial Narrow"/>
              </w:rPr>
              <w:t>)</w:t>
            </w:r>
          </w:p>
        </w:tc>
        <w:tc>
          <w:tcPr>
            <w:tcW w:w="608" w:type="dxa"/>
            <w:shd w:val="clear" w:color="auto" w:fill="auto"/>
          </w:tcPr>
          <w:p w14:paraId="7A30165C" w14:textId="77777777" w:rsidR="00795180" w:rsidRPr="00805FA3" w:rsidRDefault="00795180" w:rsidP="00795180">
            <w:pPr>
              <w:snapToGrid w:val="0"/>
              <w:ind w:right="29"/>
              <w:rPr>
                <w:rFonts w:ascii="Arial Narrow" w:hAnsi="Arial Narrow" w:cs="Arial Narrow"/>
                <w:sz w:val="22"/>
              </w:rPr>
            </w:pPr>
          </w:p>
        </w:tc>
        <w:tc>
          <w:tcPr>
            <w:tcW w:w="638" w:type="dxa"/>
            <w:shd w:val="clear" w:color="auto" w:fill="auto"/>
          </w:tcPr>
          <w:p w14:paraId="21D6BD96" w14:textId="77777777" w:rsidR="00795180" w:rsidRPr="00805FA3" w:rsidRDefault="00795180" w:rsidP="00795180">
            <w:pPr>
              <w:snapToGrid w:val="0"/>
              <w:ind w:right="29"/>
              <w:rPr>
                <w:rFonts w:ascii="Arial Narrow" w:hAnsi="Arial Narrow" w:cs="Arial Narrow"/>
                <w:sz w:val="22"/>
              </w:rPr>
            </w:pPr>
          </w:p>
        </w:tc>
      </w:tr>
      <w:tr w:rsidR="000427BC" w:rsidRPr="00805FA3" w14:paraId="5BA61609" w14:textId="77777777" w:rsidTr="009B12BB">
        <w:tc>
          <w:tcPr>
            <w:tcW w:w="4465" w:type="dxa"/>
            <w:vMerge/>
            <w:shd w:val="clear" w:color="auto" w:fill="auto"/>
          </w:tcPr>
          <w:p w14:paraId="505FDC05" w14:textId="77777777" w:rsidR="000427BC" w:rsidRPr="00805FA3" w:rsidRDefault="000427BC" w:rsidP="00647C42">
            <w:pPr>
              <w:ind w:right="29"/>
            </w:pPr>
          </w:p>
        </w:tc>
        <w:tc>
          <w:tcPr>
            <w:tcW w:w="4961" w:type="dxa"/>
            <w:shd w:val="clear" w:color="auto" w:fill="auto"/>
          </w:tcPr>
          <w:p w14:paraId="08889073" w14:textId="77777777" w:rsidR="000427BC" w:rsidRPr="00805FA3" w:rsidRDefault="000427BC" w:rsidP="00647C42">
            <w:pPr>
              <w:snapToGrid w:val="0"/>
              <w:ind w:right="29"/>
              <w:rPr>
                <w:rFonts w:ascii="Arial Narrow" w:hAnsi="Arial Narrow" w:cs="Arial Narrow"/>
                <w:sz w:val="22"/>
              </w:rPr>
            </w:pPr>
          </w:p>
        </w:tc>
        <w:tc>
          <w:tcPr>
            <w:tcW w:w="1246" w:type="dxa"/>
            <w:gridSpan w:val="2"/>
            <w:shd w:val="clear" w:color="auto" w:fill="auto"/>
          </w:tcPr>
          <w:p w14:paraId="7A1A3D14" w14:textId="77777777" w:rsidR="000427BC" w:rsidRPr="00805FA3" w:rsidRDefault="000427BC" w:rsidP="00647C42">
            <w:pPr>
              <w:snapToGrid w:val="0"/>
              <w:rPr>
                <w:rFonts w:ascii="Arial Narrow" w:hAnsi="Arial Narrow" w:cs="Arial Narrow"/>
                <w:sz w:val="22"/>
              </w:rPr>
            </w:pPr>
          </w:p>
        </w:tc>
      </w:tr>
    </w:tbl>
    <w:p w14:paraId="0DA83528" w14:textId="77777777" w:rsidR="000427BC" w:rsidRPr="00805FA3" w:rsidRDefault="000427BC" w:rsidP="00F70E9E">
      <w:pPr>
        <w:pStyle w:val="WW-3"/>
        <w:ind w:right="29"/>
        <w:rPr>
          <w:rFonts w:ascii="Arial Narrow" w:hAnsi="Arial Narrow" w:cs="Arial Narrow"/>
          <w:b/>
          <w:sz w:val="22"/>
        </w:rPr>
      </w:pPr>
      <w:r w:rsidRPr="00805FA3">
        <w:rPr>
          <w:rFonts w:ascii="Arial Narrow" w:hAnsi="Arial Narrow" w:cs="Arial Narrow"/>
          <w:b/>
          <w:sz w:val="22"/>
        </w:rPr>
        <w:t>м.п.</w:t>
      </w:r>
      <w:r w:rsidRPr="00805FA3">
        <w:rPr>
          <w:rFonts w:ascii="Arial Narrow" w:hAnsi="Arial Narrow" w:cs="Arial Narrow"/>
          <w:b/>
          <w:sz w:val="22"/>
        </w:rPr>
        <w:tab/>
      </w:r>
      <w:r w:rsidRPr="00805FA3">
        <w:rPr>
          <w:rFonts w:ascii="Arial Narrow" w:hAnsi="Arial Narrow" w:cs="Arial Narrow"/>
          <w:b/>
          <w:sz w:val="22"/>
        </w:rPr>
        <w:tab/>
      </w:r>
      <w:r w:rsidRPr="00805FA3">
        <w:rPr>
          <w:rFonts w:ascii="Arial Narrow" w:hAnsi="Arial Narrow" w:cs="Arial Narrow"/>
          <w:b/>
          <w:sz w:val="22"/>
        </w:rPr>
        <w:tab/>
      </w:r>
      <w:r w:rsidRPr="00805FA3">
        <w:rPr>
          <w:rFonts w:ascii="Arial Narrow" w:hAnsi="Arial Narrow" w:cs="Arial Narrow"/>
          <w:b/>
          <w:sz w:val="22"/>
        </w:rPr>
        <w:tab/>
      </w:r>
      <w:r w:rsidRPr="00805FA3">
        <w:rPr>
          <w:rFonts w:ascii="Arial Narrow" w:hAnsi="Arial Narrow" w:cs="Arial Narrow"/>
          <w:b/>
          <w:sz w:val="22"/>
        </w:rPr>
        <w:tab/>
      </w:r>
      <w:r w:rsidRPr="00805FA3">
        <w:rPr>
          <w:rFonts w:ascii="Arial Narrow" w:hAnsi="Arial Narrow" w:cs="Arial Narrow"/>
          <w:b/>
          <w:sz w:val="22"/>
        </w:rPr>
        <w:tab/>
      </w:r>
      <w:r w:rsidRPr="00805FA3">
        <w:rPr>
          <w:rFonts w:ascii="Arial Narrow" w:hAnsi="Arial Narrow" w:cs="Arial Narrow"/>
          <w:b/>
          <w:sz w:val="22"/>
        </w:rPr>
        <w:tab/>
      </w:r>
      <w:r w:rsidRPr="00805FA3">
        <w:rPr>
          <w:rFonts w:ascii="Arial Narrow" w:hAnsi="Arial Narrow" w:cs="Arial Narrow"/>
          <w:b/>
          <w:sz w:val="22"/>
        </w:rPr>
        <w:tab/>
        <w:t>м.п.</w:t>
      </w:r>
    </w:p>
    <w:p w14:paraId="090C09DD" w14:textId="6AEE8F3F" w:rsidR="00256585" w:rsidRDefault="00256585">
      <w:pPr>
        <w:widowControl/>
        <w:suppressAutoHyphens w:val="0"/>
        <w:overflowPunct/>
        <w:autoSpaceDE/>
        <w:textAlignment w:val="auto"/>
        <w:rPr>
          <w:rFonts w:ascii="Arial Narrow" w:hAnsi="Arial Narrow" w:cs="Arial Narrow"/>
          <w:b/>
          <w:sz w:val="22"/>
          <w:szCs w:val="22"/>
        </w:rPr>
      </w:pPr>
      <w:r>
        <w:rPr>
          <w:rFonts w:ascii="Arial Narrow" w:hAnsi="Arial Narrow" w:cs="Arial Narrow"/>
          <w:b/>
          <w:sz w:val="22"/>
          <w:szCs w:val="22"/>
        </w:rPr>
        <w:br w:type="page"/>
      </w:r>
    </w:p>
    <w:p w14:paraId="455E7673" w14:textId="77777777" w:rsidR="000427BC" w:rsidRPr="00805FA3" w:rsidRDefault="000427BC" w:rsidP="00256585">
      <w:pPr>
        <w:tabs>
          <w:tab w:val="left" w:pos="7020"/>
        </w:tabs>
        <w:ind w:right="29"/>
        <w:jc w:val="right"/>
      </w:pPr>
      <w:r w:rsidRPr="00805FA3">
        <w:rPr>
          <w:rFonts w:ascii="Arial Narrow" w:hAnsi="Arial Narrow" w:cs="Arial Narrow"/>
          <w:b/>
          <w:sz w:val="22"/>
          <w:szCs w:val="22"/>
        </w:rPr>
        <w:lastRenderedPageBreak/>
        <w:t xml:space="preserve">Приложение № 1 </w:t>
      </w:r>
    </w:p>
    <w:p w14:paraId="53F2F7F6" w14:textId="77777777" w:rsidR="000427BC" w:rsidRPr="00805FA3" w:rsidRDefault="000427BC" w:rsidP="00F70E9E">
      <w:pPr>
        <w:tabs>
          <w:tab w:val="left" w:pos="7020"/>
        </w:tabs>
        <w:ind w:right="29"/>
        <w:jc w:val="right"/>
      </w:pPr>
      <w:r w:rsidRPr="00805FA3">
        <w:rPr>
          <w:rFonts w:ascii="Arial Narrow" w:hAnsi="Arial Narrow" w:cs="Arial Narrow"/>
          <w:b/>
          <w:sz w:val="22"/>
          <w:szCs w:val="22"/>
        </w:rPr>
        <w:t>к Договору № ______</w:t>
      </w:r>
    </w:p>
    <w:p w14:paraId="2B1F7E92" w14:textId="77777777" w:rsidR="000427BC" w:rsidRPr="00805FA3" w:rsidRDefault="000427BC" w:rsidP="00F70E9E">
      <w:pPr>
        <w:tabs>
          <w:tab w:val="left" w:pos="7020"/>
        </w:tabs>
        <w:ind w:right="29"/>
        <w:jc w:val="right"/>
      </w:pPr>
      <w:r w:rsidRPr="00805FA3">
        <w:rPr>
          <w:rFonts w:ascii="Arial Narrow" w:hAnsi="Arial Narrow" w:cs="Arial Narrow"/>
          <w:b/>
          <w:sz w:val="22"/>
          <w:szCs w:val="22"/>
        </w:rPr>
        <w:t xml:space="preserve">аренды нежилого помещения </w:t>
      </w:r>
    </w:p>
    <w:p w14:paraId="72477796" w14:textId="0720D43B" w:rsidR="000427BC" w:rsidRPr="00805FA3" w:rsidRDefault="000427BC" w:rsidP="00F70E9E">
      <w:pPr>
        <w:tabs>
          <w:tab w:val="left" w:pos="7020"/>
        </w:tabs>
        <w:ind w:right="29"/>
        <w:jc w:val="right"/>
      </w:pPr>
      <w:r w:rsidRPr="00805FA3">
        <w:rPr>
          <w:rFonts w:ascii="Arial Narrow" w:eastAsia="Times New Roman" w:hAnsi="Arial Narrow" w:cs="Arial Narrow"/>
          <w:b/>
          <w:sz w:val="22"/>
          <w:szCs w:val="22"/>
        </w:rPr>
        <w:t xml:space="preserve"> </w:t>
      </w:r>
      <w:r w:rsidRPr="00805FA3">
        <w:rPr>
          <w:rFonts w:ascii="Arial Narrow" w:hAnsi="Arial Narrow" w:cs="Arial Narrow"/>
          <w:b/>
          <w:sz w:val="22"/>
          <w:szCs w:val="22"/>
        </w:rPr>
        <w:t xml:space="preserve">от «__» _______ </w:t>
      </w:r>
      <w:r w:rsidRPr="00D46E67">
        <w:rPr>
          <w:rFonts w:ascii="Arial Narrow" w:hAnsi="Arial Narrow" w:cs="Arial Narrow"/>
          <w:b/>
          <w:sz w:val="22"/>
          <w:szCs w:val="22"/>
        </w:rPr>
        <w:t>20</w:t>
      </w:r>
      <w:r w:rsidR="00804836" w:rsidRPr="00D46E67">
        <w:rPr>
          <w:rFonts w:ascii="Arial Narrow" w:hAnsi="Arial Narrow" w:cs="Arial Narrow"/>
          <w:b/>
          <w:sz w:val="22"/>
          <w:szCs w:val="22"/>
        </w:rPr>
        <w:t>2__</w:t>
      </w:r>
      <w:r w:rsidRPr="00805FA3">
        <w:rPr>
          <w:rFonts w:ascii="Arial Narrow" w:hAnsi="Arial Narrow" w:cs="Arial Narrow"/>
          <w:b/>
          <w:sz w:val="22"/>
          <w:szCs w:val="22"/>
        </w:rPr>
        <w:t xml:space="preserve"> г.</w:t>
      </w:r>
    </w:p>
    <w:p w14:paraId="3AC39972" w14:textId="77777777" w:rsidR="000427BC" w:rsidRPr="00805FA3" w:rsidRDefault="000427BC" w:rsidP="00F70E9E">
      <w:pPr>
        <w:tabs>
          <w:tab w:val="left" w:pos="0"/>
        </w:tabs>
        <w:ind w:right="29" w:firstLine="180"/>
        <w:jc w:val="both"/>
        <w:rPr>
          <w:rFonts w:ascii="Arial Narrow" w:hAnsi="Arial Narrow" w:cs="Arial Narrow"/>
          <w:b/>
          <w:sz w:val="22"/>
          <w:szCs w:val="22"/>
        </w:rPr>
      </w:pPr>
    </w:p>
    <w:p w14:paraId="7CE2903D" w14:textId="77777777" w:rsidR="000427BC" w:rsidRPr="00805FA3" w:rsidRDefault="000427BC" w:rsidP="00F70E9E">
      <w:pPr>
        <w:tabs>
          <w:tab w:val="left" w:pos="0"/>
        </w:tabs>
        <w:ind w:right="29" w:firstLine="180"/>
        <w:jc w:val="both"/>
        <w:rPr>
          <w:b/>
          <w:sz w:val="22"/>
          <w:szCs w:val="22"/>
        </w:rPr>
      </w:pPr>
    </w:p>
    <w:p w14:paraId="1AC46E98" w14:textId="77777777" w:rsidR="000427BC" w:rsidRPr="00805FA3" w:rsidRDefault="000427BC" w:rsidP="00F70E9E">
      <w:pPr>
        <w:tabs>
          <w:tab w:val="left" w:pos="0"/>
        </w:tabs>
        <w:ind w:right="29"/>
        <w:jc w:val="both"/>
        <w:rPr>
          <w:sz w:val="22"/>
          <w:szCs w:val="22"/>
        </w:rPr>
      </w:pPr>
    </w:p>
    <w:p w14:paraId="7CD38F90" w14:textId="77777777" w:rsidR="000427BC" w:rsidRPr="00805FA3" w:rsidRDefault="000427BC" w:rsidP="00F70E9E">
      <w:pPr>
        <w:tabs>
          <w:tab w:val="left" w:pos="0"/>
        </w:tabs>
        <w:ind w:right="29" w:firstLine="180"/>
        <w:jc w:val="center"/>
      </w:pPr>
      <w:r w:rsidRPr="00805FA3">
        <w:rPr>
          <w:rFonts w:ascii="Arial Narrow" w:hAnsi="Arial Narrow" w:cs="Arial Narrow"/>
          <w:b/>
          <w:sz w:val="22"/>
          <w:szCs w:val="22"/>
        </w:rPr>
        <w:t>ПЛАН АРЕНДУЕМОГО ПОМЕЩЕНИЯ</w:t>
      </w:r>
    </w:p>
    <w:p w14:paraId="5B37790D" w14:textId="77777777" w:rsidR="000427BC" w:rsidRPr="00805FA3" w:rsidRDefault="000427BC" w:rsidP="00F70E9E">
      <w:pPr>
        <w:rPr>
          <w:rFonts w:ascii="Arial Narrow" w:hAnsi="Arial Narrow" w:cs="Arial Narrow"/>
          <w:b/>
          <w:sz w:val="22"/>
          <w:szCs w:val="22"/>
        </w:rPr>
      </w:pPr>
    </w:p>
    <w:p w14:paraId="7A2BDDBB" w14:textId="77777777" w:rsidR="000427BC" w:rsidRPr="00805FA3" w:rsidRDefault="000427BC" w:rsidP="00F70E9E">
      <w:pPr>
        <w:rPr>
          <w:rFonts w:ascii="Arial Narrow" w:hAnsi="Arial Narrow" w:cs="Arial Narrow"/>
          <w:sz w:val="22"/>
          <w:szCs w:val="22"/>
        </w:rPr>
      </w:pPr>
    </w:p>
    <w:p w14:paraId="7FE6525B" w14:textId="77777777" w:rsidR="000427BC" w:rsidRPr="00805FA3" w:rsidRDefault="000427BC" w:rsidP="00F70E9E">
      <w:pPr>
        <w:rPr>
          <w:rFonts w:ascii="Arial Narrow" w:hAnsi="Arial Narrow" w:cs="Arial Narrow"/>
          <w:sz w:val="22"/>
          <w:szCs w:val="22"/>
        </w:rPr>
      </w:pPr>
    </w:p>
    <w:p w14:paraId="41F25DFA" w14:textId="77777777" w:rsidR="000427BC" w:rsidRPr="00805FA3" w:rsidRDefault="000427BC" w:rsidP="00F70E9E">
      <w:pPr>
        <w:rPr>
          <w:rFonts w:ascii="Arial Narrow" w:hAnsi="Arial Narrow" w:cs="Arial Narrow"/>
          <w:sz w:val="22"/>
          <w:szCs w:val="22"/>
        </w:rPr>
      </w:pPr>
    </w:p>
    <w:p w14:paraId="0A0C0F79" w14:textId="77777777" w:rsidR="000427BC" w:rsidRPr="00805FA3" w:rsidRDefault="000427BC" w:rsidP="00F70E9E">
      <w:pPr>
        <w:rPr>
          <w:rFonts w:ascii="Arial Narrow" w:hAnsi="Arial Narrow" w:cs="Arial Narrow"/>
          <w:sz w:val="22"/>
          <w:szCs w:val="22"/>
        </w:rPr>
      </w:pPr>
    </w:p>
    <w:p w14:paraId="0BBA4BA9" w14:textId="77777777" w:rsidR="000427BC" w:rsidRPr="00805FA3" w:rsidRDefault="000427BC" w:rsidP="00F70E9E">
      <w:pPr>
        <w:rPr>
          <w:rFonts w:ascii="Arial Narrow" w:hAnsi="Arial Narrow" w:cs="Arial Narrow"/>
          <w:sz w:val="22"/>
          <w:szCs w:val="22"/>
        </w:rPr>
      </w:pPr>
    </w:p>
    <w:p w14:paraId="04F53670" w14:textId="77777777" w:rsidR="000427BC" w:rsidRPr="00805FA3" w:rsidRDefault="000427BC" w:rsidP="00F70E9E">
      <w:pPr>
        <w:rPr>
          <w:rFonts w:ascii="Arial Narrow" w:hAnsi="Arial Narrow" w:cs="Arial Narrow"/>
          <w:sz w:val="22"/>
          <w:szCs w:val="22"/>
        </w:rPr>
      </w:pPr>
    </w:p>
    <w:p w14:paraId="4E362853" w14:textId="77777777" w:rsidR="000427BC" w:rsidRPr="00805FA3" w:rsidRDefault="000427BC" w:rsidP="00F70E9E">
      <w:pPr>
        <w:rPr>
          <w:rFonts w:ascii="Arial Narrow" w:hAnsi="Arial Narrow" w:cs="Arial Narrow"/>
          <w:sz w:val="22"/>
          <w:szCs w:val="22"/>
        </w:rPr>
      </w:pPr>
    </w:p>
    <w:p w14:paraId="0EB5D67E" w14:textId="77777777" w:rsidR="000427BC" w:rsidRPr="00805FA3" w:rsidRDefault="000427BC" w:rsidP="00F70E9E">
      <w:pPr>
        <w:rPr>
          <w:rFonts w:ascii="Arial Narrow" w:hAnsi="Arial Narrow" w:cs="Arial Narrow"/>
          <w:sz w:val="22"/>
          <w:szCs w:val="22"/>
        </w:rPr>
      </w:pPr>
    </w:p>
    <w:p w14:paraId="70F2472F" w14:textId="77777777" w:rsidR="000427BC" w:rsidRPr="00805FA3" w:rsidRDefault="000427BC" w:rsidP="00F70E9E">
      <w:pPr>
        <w:rPr>
          <w:rFonts w:ascii="Arial Narrow" w:hAnsi="Arial Narrow" w:cs="Arial Narrow"/>
          <w:sz w:val="22"/>
          <w:szCs w:val="22"/>
        </w:rPr>
      </w:pPr>
    </w:p>
    <w:p w14:paraId="19A1C4BF" w14:textId="77777777" w:rsidR="000427BC" w:rsidRPr="00805FA3" w:rsidRDefault="000427BC" w:rsidP="00F70E9E">
      <w:pPr>
        <w:rPr>
          <w:rFonts w:ascii="Arial Narrow" w:hAnsi="Arial Narrow" w:cs="Arial Narrow"/>
          <w:sz w:val="22"/>
          <w:szCs w:val="22"/>
        </w:rPr>
      </w:pPr>
    </w:p>
    <w:p w14:paraId="6E0591CD" w14:textId="77777777" w:rsidR="000427BC" w:rsidRPr="00805FA3" w:rsidRDefault="000427BC" w:rsidP="00F70E9E">
      <w:pPr>
        <w:rPr>
          <w:rFonts w:ascii="Arial Narrow" w:hAnsi="Arial Narrow" w:cs="Arial Narrow"/>
          <w:sz w:val="22"/>
          <w:szCs w:val="22"/>
        </w:rPr>
      </w:pPr>
    </w:p>
    <w:p w14:paraId="66B74B13" w14:textId="77777777" w:rsidR="000427BC" w:rsidRPr="00805FA3" w:rsidRDefault="000427BC" w:rsidP="00F70E9E">
      <w:pPr>
        <w:rPr>
          <w:rFonts w:ascii="Arial Narrow" w:hAnsi="Arial Narrow" w:cs="Arial Narrow"/>
          <w:sz w:val="22"/>
          <w:szCs w:val="22"/>
        </w:rPr>
      </w:pPr>
    </w:p>
    <w:p w14:paraId="20C7FD6F" w14:textId="77777777" w:rsidR="000427BC" w:rsidRPr="00805FA3" w:rsidRDefault="000427BC" w:rsidP="00F70E9E">
      <w:pPr>
        <w:rPr>
          <w:rFonts w:ascii="Arial Narrow" w:hAnsi="Arial Narrow" w:cs="Arial Narrow"/>
          <w:sz w:val="22"/>
          <w:szCs w:val="22"/>
        </w:rPr>
      </w:pPr>
    </w:p>
    <w:p w14:paraId="33524386" w14:textId="77777777" w:rsidR="000427BC" w:rsidRPr="00805FA3" w:rsidRDefault="000427BC" w:rsidP="00F70E9E">
      <w:pPr>
        <w:rPr>
          <w:rFonts w:ascii="Arial Narrow" w:hAnsi="Arial Narrow" w:cs="Arial Narrow"/>
          <w:sz w:val="22"/>
          <w:szCs w:val="22"/>
        </w:rPr>
      </w:pPr>
    </w:p>
    <w:p w14:paraId="75F527FE" w14:textId="77777777" w:rsidR="000427BC" w:rsidRPr="00805FA3" w:rsidRDefault="000427BC" w:rsidP="00F70E9E">
      <w:pPr>
        <w:rPr>
          <w:rFonts w:ascii="Arial Narrow" w:hAnsi="Arial Narrow" w:cs="Arial Narrow"/>
          <w:sz w:val="22"/>
          <w:szCs w:val="22"/>
        </w:rPr>
      </w:pPr>
    </w:p>
    <w:p w14:paraId="590C43F1" w14:textId="77777777" w:rsidR="000427BC" w:rsidRPr="00805FA3" w:rsidRDefault="000427BC" w:rsidP="00F70E9E">
      <w:pPr>
        <w:rPr>
          <w:rFonts w:ascii="Arial Narrow" w:hAnsi="Arial Narrow" w:cs="Arial Narrow"/>
          <w:sz w:val="22"/>
          <w:szCs w:val="22"/>
        </w:rPr>
      </w:pPr>
    </w:p>
    <w:p w14:paraId="46975A61" w14:textId="77777777" w:rsidR="000427BC" w:rsidRPr="00805FA3" w:rsidRDefault="000427BC" w:rsidP="00F70E9E">
      <w:pPr>
        <w:rPr>
          <w:rFonts w:ascii="Arial Narrow" w:hAnsi="Arial Narrow" w:cs="Arial Narrow"/>
          <w:sz w:val="22"/>
          <w:szCs w:val="22"/>
        </w:rPr>
      </w:pPr>
    </w:p>
    <w:p w14:paraId="37730F4F" w14:textId="77777777" w:rsidR="000427BC" w:rsidRPr="00805FA3" w:rsidRDefault="000427BC" w:rsidP="00F70E9E">
      <w:pPr>
        <w:rPr>
          <w:rFonts w:ascii="Arial Narrow" w:hAnsi="Arial Narrow" w:cs="Arial Narrow"/>
          <w:sz w:val="22"/>
          <w:szCs w:val="22"/>
        </w:rPr>
      </w:pPr>
    </w:p>
    <w:p w14:paraId="541F1BE5" w14:textId="77777777" w:rsidR="000427BC" w:rsidRPr="00805FA3" w:rsidRDefault="000427BC" w:rsidP="00F70E9E">
      <w:pPr>
        <w:rPr>
          <w:rFonts w:ascii="Arial Narrow" w:hAnsi="Arial Narrow" w:cs="Arial Narrow"/>
          <w:sz w:val="22"/>
          <w:szCs w:val="22"/>
        </w:rPr>
      </w:pPr>
    </w:p>
    <w:p w14:paraId="487E03FF" w14:textId="77777777" w:rsidR="000427BC" w:rsidRPr="00805FA3" w:rsidRDefault="000427BC" w:rsidP="00F70E9E">
      <w:pPr>
        <w:rPr>
          <w:rFonts w:ascii="Arial Narrow" w:hAnsi="Arial Narrow" w:cs="Arial Narrow"/>
          <w:sz w:val="22"/>
          <w:szCs w:val="22"/>
        </w:rPr>
      </w:pPr>
    </w:p>
    <w:p w14:paraId="256C2561" w14:textId="77777777" w:rsidR="000427BC" w:rsidRPr="00805FA3" w:rsidRDefault="000427BC" w:rsidP="00F70E9E">
      <w:pPr>
        <w:rPr>
          <w:rFonts w:ascii="Arial Narrow" w:hAnsi="Arial Narrow" w:cs="Arial Narrow"/>
          <w:sz w:val="22"/>
          <w:szCs w:val="22"/>
        </w:rPr>
      </w:pPr>
    </w:p>
    <w:p w14:paraId="40E2C89D" w14:textId="77777777" w:rsidR="000427BC" w:rsidRPr="00805FA3" w:rsidRDefault="000427BC" w:rsidP="00F70E9E">
      <w:pPr>
        <w:rPr>
          <w:rFonts w:ascii="Arial Narrow" w:hAnsi="Arial Narrow" w:cs="Arial Narrow"/>
          <w:sz w:val="22"/>
          <w:szCs w:val="22"/>
        </w:rPr>
      </w:pPr>
    </w:p>
    <w:p w14:paraId="573708B9" w14:textId="77777777" w:rsidR="000427BC" w:rsidRPr="00805FA3" w:rsidRDefault="000427BC" w:rsidP="00F70E9E">
      <w:pPr>
        <w:rPr>
          <w:rFonts w:ascii="Arial Narrow" w:hAnsi="Arial Narrow" w:cs="Arial Narrow"/>
          <w:sz w:val="22"/>
          <w:szCs w:val="22"/>
        </w:rPr>
      </w:pPr>
    </w:p>
    <w:p w14:paraId="75568B4D" w14:textId="77777777" w:rsidR="000427BC" w:rsidRPr="00805FA3" w:rsidRDefault="000427BC" w:rsidP="00F70E9E">
      <w:pPr>
        <w:rPr>
          <w:rFonts w:ascii="Arial Narrow" w:hAnsi="Arial Narrow" w:cs="Arial Narrow"/>
          <w:sz w:val="22"/>
          <w:szCs w:val="22"/>
        </w:rPr>
      </w:pPr>
    </w:p>
    <w:p w14:paraId="142B10F8" w14:textId="77777777" w:rsidR="000427BC" w:rsidRPr="00805FA3" w:rsidRDefault="000427BC" w:rsidP="00F70E9E">
      <w:pPr>
        <w:rPr>
          <w:rFonts w:ascii="Arial Narrow" w:hAnsi="Arial Narrow" w:cs="Arial Narrow"/>
          <w:sz w:val="22"/>
          <w:szCs w:val="22"/>
        </w:rPr>
      </w:pPr>
    </w:p>
    <w:p w14:paraId="5336C7A5" w14:textId="77777777" w:rsidR="000427BC" w:rsidRPr="00805FA3" w:rsidRDefault="000427BC" w:rsidP="00F70E9E">
      <w:pPr>
        <w:rPr>
          <w:rFonts w:ascii="Arial Narrow" w:hAnsi="Arial Narrow" w:cs="Arial Narrow"/>
          <w:sz w:val="22"/>
          <w:szCs w:val="22"/>
        </w:rPr>
      </w:pPr>
    </w:p>
    <w:p w14:paraId="7795DEB4" w14:textId="77777777" w:rsidR="000427BC" w:rsidRPr="00805FA3" w:rsidRDefault="000427BC" w:rsidP="00F70E9E">
      <w:pPr>
        <w:rPr>
          <w:rFonts w:ascii="Arial Narrow" w:hAnsi="Arial Narrow" w:cs="Arial Narrow"/>
          <w:sz w:val="22"/>
          <w:szCs w:val="22"/>
        </w:rPr>
      </w:pPr>
    </w:p>
    <w:p w14:paraId="4B8D9075" w14:textId="77777777" w:rsidR="000427BC" w:rsidRPr="00805FA3" w:rsidRDefault="000427BC" w:rsidP="00F70E9E">
      <w:pPr>
        <w:rPr>
          <w:rFonts w:ascii="Arial Narrow" w:hAnsi="Arial Narrow" w:cs="Arial Narrow"/>
          <w:sz w:val="22"/>
          <w:szCs w:val="22"/>
        </w:rPr>
      </w:pPr>
    </w:p>
    <w:p w14:paraId="10EBB618" w14:textId="77777777" w:rsidR="000427BC" w:rsidRPr="00805FA3" w:rsidRDefault="000427BC" w:rsidP="00F70E9E">
      <w:pPr>
        <w:rPr>
          <w:rFonts w:ascii="Arial Narrow" w:hAnsi="Arial Narrow" w:cs="Arial Narrow"/>
          <w:sz w:val="22"/>
          <w:szCs w:val="22"/>
        </w:rPr>
      </w:pPr>
    </w:p>
    <w:p w14:paraId="3DB5652D" w14:textId="77777777" w:rsidR="000427BC" w:rsidRPr="00805FA3" w:rsidRDefault="000427BC" w:rsidP="00F70E9E">
      <w:pPr>
        <w:rPr>
          <w:rFonts w:ascii="Arial Narrow" w:hAnsi="Arial Narrow" w:cs="Arial Narrow"/>
          <w:sz w:val="22"/>
          <w:szCs w:val="22"/>
        </w:rPr>
      </w:pPr>
    </w:p>
    <w:p w14:paraId="72F73A7F" w14:textId="77777777" w:rsidR="000427BC" w:rsidRPr="00805FA3" w:rsidRDefault="000427BC" w:rsidP="00F70E9E">
      <w:pPr>
        <w:rPr>
          <w:rFonts w:ascii="Arial Narrow" w:hAnsi="Arial Narrow" w:cs="Arial Narrow"/>
          <w:sz w:val="22"/>
          <w:szCs w:val="22"/>
        </w:rPr>
      </w:pPr>
    </w:p>
    <w:p w14:paraId="118C2176" w14:textId="77777777" w:rsidR="000427BC" w:rsidRPr="00805FA3" w:rsidRDefault="000427BC" w:rsidP="00F70E9E">
      <w:pPr>
        <w:rPr>
          <w:rFonts w:ascii="Arial Narrow" w:hAnsi="Arial Narrow" w:cs="Arial Narrow"/>
          <w:sz w:val="22"/>
          <w:szCs w:val="22"/>
        </w:rPr>
      </w:pPr>
    </w:p>
    <w:p w14:paraId="47EC6124" w14:textId="77777777" w:rsidR="000427BC" w:rsidRPr="00805FA3" w:rsidRDefault="000427BC" w:rsidP="00F70E9E">
      <w:pPr>
        <w:rPr>
          <w:rFonts w:ascii="Arial Narrow" w:hAnsi="Arial Narrow" w:cs="Arial Narrow"/>
          <w:sz w:val="22"/>
          <w:szCs w:val="22"/>
        </w:rPr>
      </w:pPr>
    </w:p>
    <w:p w14:paraId="52578189" w14:textId="77777777" w:rsidR="000427BC" w:rsidRPr="00805FA3" w:rsidRDefault="000427BC" w:rsidP="00F70E9E">
      <w:pPr>
        <w:rPr>
          <w:rFonts w:ascii="Arial Narrow" w:hAnsi="Arial Narrow" w:cs="Arial Narrow"/>
          <w:sz w:val="22"/>
          <w:szCs w:val="22"/>
        </w:rPr>
      </w:pPr>
    </w:p>
    <w:p w14:paraId="02114E59" w14:textId="77777777" w:rsidR="000427BC" w:rsidRPr="00805FA3" w:rsidRDefault="000427BC" w:rsidP="00F70E9E">
      <w:pPr>
        <w:rPr>
          <w:rFonts w:ascii="Arial Narrow" w:hAnsi="Arial Narrow" w:cs="Arial Narrow"/>
          <w:sz w:val="22"/>
          <w:szCs w:val="22"/>
        </w:rPr>
      </w:pPr>
    </w:p>
    <w:p w14:paraId="6CF75D2F" w14:textId="77777777" w:rsidR="000427BC" w:rsidRPr="00805FA3" w:rsidRDefault="000427BC" w:rsidP="00F70E9E">
      <w:pPr>
        <w:rPr>
          <w:rFonts w:ascii="Arial Narrow" w:hAnsi="Arial Narrow" w:cs="Arial Narrow"/>
          <w:sz w:val="22"/>
          <w:szCs w:val="22"/>
        </w:rPr>
      </w:pPr>
    </w:p>
    <w:p w14:paraId="68BEBE66" w14:textId="77777777" w:rsidR="000427BC" w:rsidRPr="00805FA3" w:rsidRDefault="000427BC" w:rsidP="00F70E9E">
      <w:pPr>
        <w:rPr>
          <w:rFonts w:ascii="Arial Narrow" w:hAnsi="Arial Narrow" w:cs="Arial Narrow"/>
          <w:sz w:val="22"/>
          <w:szCs w:val="22"/>
        </w:rPr>
      </w:pPr>
    </w:p>
    <w:p w14:paraId="789B363A" w14:textId="77777777" w:rsidR="000427BC" w:rsidRPr="00805FA3" w:rsidRDefault="000427BC" w:rsidP="00F70E9E">
      <w:pPr>
        <w:rPr>
          <w:rFonts w:ascii="Arial Narrow" w:hAnsi="Arial Narrow" w:cs="Arial Narrow"/>
          <w:sz w:val="22"/>
          <w:szCs w:val="22"/>
        </w:rPr>
      </w:pPr>
    </w:p>
    <w:tbl>
      <w:tblPr>
        <w:tblW w:w="0" w:type="auto"/>
        <w:tblLayout w:type="fixed"/>
        <w:tblLook w:val="0000" w:firstRow="0" w:lastRow="0" w:firstColumn="0" w:lastColumn="0" w:noHBand="0" w:noVBand="0"/>
      </w:tblPr>
      <w:tblGrid>
        <w:gridCol w:w="5148"/>
        <w:gridCol w:w="5040"/>
      </w:tblGrid>
      <w:tr w:rsidR="000427BC" w:rsidRPr="00805FA3" w14:paraId="2D0FEC3F" w14:textId="77777777" w:rsidTr="009B12BB">
        <w:tc>
          <w:tcPr>
            <w:tcW w:w="5148" w:type="dxa"/>
            <w:shd w:val="clear" w:color="auto" w:fill="auto"/>
          </w:tcPr>
          <w:p w14:paraId="24F6B43E" w14:textId="77777777" w:rsidR="000427BC" w:rsidRPr="00805FA3" w:rsidRDefault="000427BC" w:rsidP="00647C42">
            <w:pPr>
              <w:tabs>
                <w:tab w:val="left" w:pos="2410"/>
              </w:tabs>
              <w:jc w:val="both"/>
            </w:pPr>
            <w:r w:rsidRPr="00805FA3">
              <w:rPr>
                <w:rFonts w:ascii="Arial Narrow" w:hAnsi="Arial Narrow" w:cs="Arial Narrow"/>
                <w:b/>
                <w:sz w:val="22"/>
                <w:szCs w:val="22"/>
                <w:u w:val="single"/>
              </w:rPr>
              <w:t>Арендодатель:</w:t>
            </w:r>
          </w:p>
        </w:tc>
        <w:tc>
          <w:tcPr>
            <w:tcW w:w="5040" w:type="dxa"/>
            <w:shd w:val="clear" w:color="auto" w:fill="auto"/>
          </w:tcPr>
          <w:p w14:paraId="276D7435" w14:textId="77777777" w:rsidR="000427BC" w:rsidRPr="00805FA3" w:rsidRDefault="000427BC" w:rsidP="00647C42">
            <w:pPr>
              <w:tabs>
                <w:tab w:val="left" w:pos="2410"/>
              </w:tabs>
              <w:jc w:val="both"/>
            </w:pPr>
            <w:r w:rsidRPr="00805FA3">
              <w:rPr>
                <w:rFonts w:ascii="Arial Narrow" w:hAnsi="Arial Narrow" w:cs="Arial Narrow"/>
                <w:b/>
                <w:sz w:val="22"/>
                <w:szCs w:val="22"/>
                <w:u w:val="single"/>
              </w:rPr>
              <w:t>Арендатор:</w:t>
            </w:r>
          </w:p>
        </w:tc>
      </w:tr>
      <w:tr w:rsidR="000427BC" w:rsidRPr="00805FA3" w14:paraId="5DBBBF5D" w14:textId="77777777" w:rsidTr="009B12BB">
        <w:tc>
          <w:tcPr>
            <w:tcW w:w="5148" w:type="dxa"/>
            <w:shd w:val="clear" w:color="auto" w:fill="auto"/>
          </w:tcPr>
          <w:p w14:paraId="56E7024E" w14:textId="77777777" w:rsidR="000427BC" w:rsidRPr="00805FA3" w:rsidRDefault="000427BC" w:rsidP="00647C42">
            <w:pPr>
              <w:tabs>
                <w:tab w:val="left" w:pos="2410"/>
              </w:tabs>
              <w:snapToGrid w:val="0"/>
              <w:jc w:val="both"/>
              <w:rPr>
                <w:rFonts w:ascii="Arial Narrow" w:hAnsi="Arial Narrow" w:cs="Arial Narrow"/>
                <w:b/>
                <w:bCs/>
                <w:sz w:val="22"/>
                <w:szCs w:val="22"/>
                <w:u w:val="single"/>
              </w:rPr>
            </w:pPr>
          </w:p>
        </w:tc>
        <w:tc>
          <w:tcPr>
            <w:tcW w:w="5040" w:type="dxa"/>
            <w:shd w:val="clear" w:color="auto" w:fill="auto"/>
          </w:tcPr>
          <w:p w14:paraId="775046DF" w14:textId="117A9608" w:rsidR="000427BC" w:rsidRPr="00805FA3" w:rsidRDefault="00173367" w:rsidP="00647C42">
            <w:pPr>
              <w:tabs>
                <w:tab w:val="left" w:pos="2410"/>
              </w:tabs>
              <w:jc w:val="both"/>
            </w:pPr>
            <w:r>
              <w:rPr>
                <w:rFonts w:ascii="Arial Narrow" w:hAnsi="Arial Narrow" w:cs="Arial Narrow"/>
                <w:b/>
                <w:sz w:val="22"/>
              </w:rPr>
              <w:t>Представитель по доверенности</w:t>
            </w:r>
          </w:p>
        </w:tc>
      </w:tr>
      <w:tr w:rsidR="000427BC" w:rsidRPr="00805FA3" w14:paraId="3AEA6DC2" w14:textId="77777777" w:rsidTr="009B12BB">
        <w:tc>
          <w:tcPr>
            <w:tcW w:w="5148" w:type="dxa"/>
            <w:shd w:val="clear" w:color="auto" w:fill="auto"/>
          </w:tcPr>
          <w:p w14:paraId="06A9316C" w14:textId="77777777" w:rsidR="000427BC" w:rsidRPr="00805FA3" w:rsidRDefault="000427BC" w:rsidP="00647C42">
            <w:pPr>
              <w:tabs>
                <w:tab w:val="left" w:pos="2410"/>
              </w:tabs>
              <w:snapToGrid w:val="0"/>
              <w:jc w:val="both"/>
              <w:rPr>
                <w:rFonts w:ascii="Arial Narrow" w:hAnsi="Arial Narrow" w:cs="Arial Narrow"/>
                <w:b/>
                <w:bCs/>
                <w:sz w:val="22"/>
                <w:szCs w:val="22"/>
              </w:rPr>
            </w:pPr>
          </w:p>
          <w:p w14:paraId="23D9BF86" w14:textId="77777777" w:rsidR="000427BC" w:rsidRPr="00805FA3" w:rsidRDefault="000427BC" w:rsidP="00647C42">
            <w:pPr>
              <w:tabs>
                <w:tab w:val="left" w:pos="2410"/>
              </w:tabs>
              <w:jc w:val="both"/>
              <w:rPr>
                <w:rFonts w:ascii="Arial Narrow" w:hAnsi="Arial Narrow" w:cs="Arial Narrow"/>
                <w:b/>
                <w:sz w:val="22"/>
                <w:szCs w:val="22"/>
              </w:rPr>
            </w:pPr>
          </w:p>
          <w:p w14:paraId="73952F80" w14:textId="77777777" w:rsidR="000427BC" w:rsidRPr="00805FA3" w:rsidRDefault="000427BC" w:rsidP="00647C42">
            <w:pPr>
              <w:tabs>
                <w:tab w:val="left" w:pos="2410"/>
              </w:tabs>
              <w:jc w:val="both"/>
            </w:pPr>
            <w:r w:rsidRPr="00805FA3">
              <w:rPr>
                <w:rFonts w:ascii="Arial Narrow" w:hAnsi="Arial Narrow" w:cs="Arial Narrow"/>
                <w:b/>
                <w:sz w:val="22"/>
                <w:szCs w:val="22"/>
              </w:rPr>
              <w:t>______________/_________________/</w:t>
            </w:r>
          </w:p>
        </w:tc>
        <w:tc>
          <w:tcPr>
            <w:tcW w:w="5040" w:type="dxa"/>
            <w:shd w:val="clear" w:color="auto" w:fill="auto"/>
          </w:tcPr>
          <w:p w14:paraId="3D4C27B4" w14:textId="146AED88" w:rsidR="000427BC" w:rsidRPr="00805FA3" w:rsidRDefault="00795180" w:rsidP="00647C42">
            <w:pPr>
              <w:tabs>
                <w:tab w:val="left" w:pos="2410"/>
              </w:tabs>
              <w:jc w:val="both"/>
            </w:pPr>
            <w:r>
              <w:rPr>
                <w:rFonts w:ascii="Arial Narrow" w:hAnsi="Arial Narrow" w:cs="Arial Narrow"/>
                <w:b/>
                <w:sz w:val="22"/>
                <w:szCs w:val="22"/>
              </w:rPr>
              <w:t>П</w:t>
            </w:r>
            <w:r w:rsidR="00C478A1" w:rsidRPr="00805FA3">
              <w:rPr>
                <w:rFonts w:ascii="Arial Narrow" w:hAnsi="Arial Narrow" w:cs="Arial Narrow"/>
                <w:b/>
                <w:sz w:val="22"/>
                <w:szCs w:val="22"/>
              </w:rPr>
              <w:t>АО</w:t>
            </w:r>
            <w:r w:rsidR="000427BC" w:rsidRPr="00805FA3">
              <w:rPr>
                <w:rFonts w:ascii="Arial Narrow" w:hAnsi="Arial Narrow" w:cs="Arial Narrow"/>
                <w:b/>
                <w:sz w:val="22"/>
                <w:szCs w:val="22"/>
              </w:rPr>
              <w:t xml:space="preserve"> «Вкусвилл»</w:t>
            </w:r>
          </w:p>
          <w:p w14:paraId="2D9BF4F1" w14:textId="77777777" w:rsidR="000427BC" w:rsidRPr="00805FA3" w:rsidRDefault="000427BC" w:rsidP="00647C42">
            <w:pPr>
              <w:tabs>
                <w:tab w:val="left" w:pos="2410"/>
              </w:tabs>
              <w:jc w:val="both"/>
              <w:rPr>
                <w:rFonts w:ascii="Arial Narrow" w:hAnsi="Arial Narrow" w:cs="Arial Narrow"/>
                <w:b/>
                <w:sz w:val="22"/>
                <w:szCs w:val="22"/>
              </w:rPr>
            </w:pPr>
          </w:p>
          <w:p w14:paraId="53107F24" w14:textId="77777777" w:rsidR="000427BC" w:rsidRPr="00805FA3" w:rsidRDefault="000427BC" w:rsidP="00647C42">
            <w:pPr>
              <w:tabs>
                <w:tab w:val="left" w:pos="2410"/>
              </w:tabs>
              <w:jc w:val="both"/>
            </w:pPr>
            <w:r w:rsidRPr="00805FA3">
              <w:rPr>
                <w:rFonts w:ascii="Arial Narrow" w:hAnsi="Arial Narrow" w:cs="Arial Narrow"/>
                <w:b/>
                <w:sz w:val="22"/>
                <w:szCs w:val="22"/>
              </w:rPr>
              <w:t>______________/Курвяков Е.Б./</w:t>
            </w:r>
          </w:p>
        </w:tc>
      </w:tr>
      <w:tr w:rsidR="000427BC" w:rsidRPr="00805FA3" w14:paraId="5938B8DA" w14:textId="77777777" w:rsidTr="009B12BB">
        <w:tc>
          <w:tcPr>
            <w:tcW w:w="5148" w:type="dxa"/>
            <w:shd w:val="clear" w:color="auto" w:fill="auto"/>
          </w:tcPr>
          <w:p w14:paraId="4E81719C" w14:textId="77777777" w:rsidR="000427BC" w:rsidRPr="00805FA3" w:rsidRDefault="000427BC" w:rsidP="00647C42">
            <w:pPr>
              <w:tabs>
                <w:tab w:val="left" w:pos="2410"/>
              </w:tabs>
              <w:jc w:val="both"/>
            </w:pPr>
            <w:r w:rsidRPr="00805FA3">
              <w:rPr>
                <w:rFonts w:ascii="Arial Narrow" w:hAnsi="Arial Narrow" w:cs="Arial Narrow"/>
                <w:b/>
                <w:bCs/>
                <w:sz w:val="22"/>
                <w:szCs w:val="22"/>
              </w:rPr>
              <w:t>м.п.</w:t>
            </w:r>
          </w:p>
        </w:tc>
        <w:tc>
          <w:tcPr>
            <w:tcW w:w="5040" w:type="dxa"/>
            <w:shd w:val="clear" w:color="auto" w:fill="auto"/>
          </w:tcPr>
          <w:p w14:paraId="5B0B3D3A" w14:textId="0AEAD980" w:rsidR="000427BC" w:rsidRPr="00805FA3" w:rsidRDefault="000427BC" w:rsidP="00C478A1">
            <w:pPr>
              <w:ind w:right="29"/>
            </w:pPr>
            <w:r w:rsidRPr="00805FA3">
              <w:rPr>
                <w:rFonts w:eastAsia="SimSun"/>
              </w:rPr>
              <w:t>(</w:t>
            </w:r>
            <w:r w:rsidR="00795180" w:rsidRPr="00DE7BFE">
              <w:rPr>
                <w:rFonts w:ascii="Arial Narrow" w:eastAsia="SimSun" w:hAnsi="Arial Narrow" w:cs="Arial Narrow"/>
              </w:rPr>
              <w:t xml:space="preserve">доверенность </w:t>
            </w:r>
            <w:r w:rsidR="00795180">
              <w:rPr>
                <w:rFonts w:ascii="Arial Narrow" w:eastAsia="SimSun" w:hAnsi="Arial Narrow" w:cs="Arial Narrow"/>
              </w:rPr>
              <w:t xml:space="preserve">серия </w:t>
            </w:r>
            <w:r w:rsidR="00795180" w:rsidRPr="001D4AF0">
              <w:rPr>
                <w:rFonts w:ascii="Arial Narrow" w:eastAsia="SimSun" w:hAnsi="Arial Narrow" w:cs="Arial Narrow"/>
              </w:rPr>
              <w:t>77 АГ номер 7986401 от 13 октября 2021 года</w:t>
            </w:r>
            <w:r w:rsidRPr="00805FA3">
              <w:rPr>
                <w:rFonts w:ascii="Arial Narrow" w:eastAsia="SimSun" w:hAnsi="Arial Narrow" w:cs="Arial Narrow"/>
              </w:rPr>
              <w:t>)</w:t>
            </w:r>
          </w:p>
        </w:tc>
      </w:tr>
      <w:tr w:rsidR="000427BC" w:rsidRPr="00805FA3" w14:paraId="6F8E749B" w14:textId="77777777" w:rsidTr="009B12BB">
        <w:tc>
          <w:tcPr>
            <w:tcW w:w="5148" w:type="dxa"/>
            <w:shd w:val="clear" w:color="auto" w:fill="auto"/>
          </w:tcPr>
          <w:p w14:paraId="70187AC7" w14:textId="77777777" w:rsidR="000427BC" w:rsidRPr="00805FA3" w:rsidRDefault="000427BC" w:rsidP="00647C42">
            <w:pPr>
              <w:tabs>
                <w:tab w:val="left" w:pos="2410"/>
              </w:tabs>
              <w:snapToGrid w:val="0"/>
              <w:jc w:val="both"/>
              <w:rPr>
                <w:rFonts w:ascii="Arial Narrow" w:hAnsi="Arial Narrow" w:cs="Arial Narrow"/>
                <w:b/>
                <w:bCs/>
                <w:sz w:val="22"/>
                <w:szCs w:val="22"/>
              </w:rPr>
            </w:pPr>
          </w:p>
        </w:tc>
        <w:tc>
          <w:tcPr>
            <w:tcW w:w="5040" w:type="dxa"/>
            <w:shd w:val="clear" w:color="auto" w:fill="auto"/>
          </w:tcPr>
          <w:p w14:paraId="762B2099" w14:textId="77777777" w:rsidR="000427BC" w:rsidRPr="00805FA3" w:rsidRDefault="000427BC" w:rsidP="00647C42">
            <w:pPr>
              <w:ind w:right="29"/>
            </w:pPr>
            <w:r w:rsidRPr="00805FA3">
              <w:rPr>
                <w:rFonts w:ascii="Arial Narrow" w:eastAsia="Times New Roman" w:hAnsi="Arial Narrow" w:cs="Arial Narrow"/>
                <w:b/>
                <w:sz w:val="22"/>
                <w:szCs w:val="22"/>
              </w:rPr>
              <w:t xml:space="preserve">   </w:t>
            </w:r>
            <w:r w:rsidRPr="00805FA3">
              <w:rPr>
                <w:rFonts w:ascii="Arial Narrow" w:eastAsia="SimSun" w:hAnsi="Arial Narrow" w:cs="Arial Narrow"/>
                <w:b/>
                <w:sz w:val="22"/>
                <w:szCs w:val="22"/>
              </w:rPr>
              <w:t>м.п.</w:t>
            </w:r>
          </w:p>
        </w:tc>
      </w:tr>
    </w:tbl>
    <w:p w14:paraId="24FE2960" w14:textId="77777777" w:rsidR="000427BC" w:rsidRPr="00805FA3" w:rsidRDefault="000427BC" w:rsidP="00F70E9E">
      <w:pPr>
        <w:sectPr w:rsidR="000427BC" w:rsidRPr="00805FA3" w:rsidSect="00075464">
          <w:headerReference w:type="default" r:id="rId8"/>
          <w:footerReference w:type="default" r:id="rId9"/>
          <w:pgSz w:w="11906" w:h="16838"/>
          <w:pgMar w:top="426" w:right="566" w:bottom="567" w:left="993" w:header="720" w:footer="286" w:gutter="0"/>
          <w:cols w:space="720"/>
          <w:docGrid w:linePitch="360"/>
        </w:sectPr>
      </w:pPr>
    </w:p>
    <w:p w14:paraId="42D9FCE8" w14:textId="77777777" w:rsidR="000427BC" w:rsidRPr="00805FA3" w:rsidRDefault="000427BC" w:rsidP="00256585">
      <w:pPr>
        <w:tabs>
          <w:tab w:val="left" w:pos="7020"/>
        </w:tabs>
        <w:ind w:right="29"/>
        <w:jc w:val="right"/>
      </w:pPr>
      <w:r w:rsidRPr="00805FA3">
        <w:rPr>
          <w:rFonts w:ascii="Arial Narrow" w:hAnsi="Arial Narrow" w:cs="Arial Narrow"/>
          <w:b/>
          <w:sz w:val="22"/>
          <w:szCs w:val="22"/>
        </w:rPr>
        <w:lastRenderedPageBreak/>
        <w:t xml:space="preserve">Приложение № 2 </w:t>
      </w:r>
    </w:p>
    <w:p w14:paraId="3FC82B18" w14:textId="77777777" w:rsidR="000427BC" w:rsidRPr="00805FA3" w:rsidRDefault="000427BC" w:rsidP="00F70E9E">
      <w:pPr>
        <w:tabs>
          <w:tab w:val="left" w:pos="7020"/>
        </w:tabs>
        <w:ind w:right="29"/>
        <w:jc w:val="right"/>
      </w:pPr>
      <w:r w:rsidRPr="00805FA3">
        <w:rPr>
          <w:rFonts w:ascii="Arial Narrow" w:hAnsi="Arial Narrow" w:cs="Arial Narrow"/>
          <w:b/>
          <w:sz w:val="22"/>
          <w:szCs w:val="22"/>
        </w:rPr>
        <w:t>к Договору № ______</w:t>
      </w:r>
    </w:p>
    <w:p w14:paraId="7D2A1740" w14:textId="77777777" w:rsidR="000427BC" w:rsidRPr="00805FA3" w:rsidRDefault="000427BC" w:rsidP="00F70E9E">
      <w:pPr>
        <w:tabs>
          <w:tab w:val="left" w:pos="7020"/>
        </w:tabs>
        <w:ind w:right="29"/>
        <w:jc w:val="right"/>
      </w:pPr>
      <w:r w:rsidRPr="00805FA3">
        <w:rPr>
          <w:rFonts w:ascii="Arial Narrow" w:hAnsi="Arial Narrow" w:cs="Arial Narrow"/>
          <w:b/>
          <w:sz w:val="22"/>
          <w:szCs w:val="22"/>
        </w:rPr>
        <w:t xml:space="preserve">аренды нежилого помещения </w:t>
      </w:r>
    </w:p>
    <w:p w14:paraId="52CAE2CB" w14:textId="5C94D16A" w:rsidR="000427BC" w:rsidRPr="00805FA3" w:rsidRDefault="000427BC" w:rsidP="00F70E9E">
      <w:pPr>
        <w:tabs>
          <w:tab w:val="left" w:pos="7020"/>
        </w:tabs>
        <w:ind w:right="29"/>
        <w:jc w:val="right"/>
      </w:pPr>
      <w:r w:rsidRPr="00805FA3">
        <w:rPr>
          <w:rFonts w:ascii="Arial Narrow" w:eastAsia="Times New Roman" w:hAnsi="Arial Narrow" w:cs="Arial Narrow"/>
          <w:b/>
          <w:sz w:val="22"/>
          <w:szCs w:val="22"/>
        </w:rPr>
        <w:t xml:space="preserve"> </w:t>
      </w:r>
      <w:r w:rsidRPr="00805FA3">
        <w:rPr>
          <w:rFonts w:ascii="Arial Narrow" w:hAnsi="Arial Narrow" w:cs="Arial Narrow"/>
          <w:b/>
          <w:sz w:val="22"/>
          <w:szCs w:val="22"/>
        </w:rPr>
        <w:t xml:space="preserve">от «__» _______ </w:t>
      </w:r>
      <w:r w:rsidRPr="00D46E67">
        <w:rPr>
          <w:rFonts w:ascii="Arial Narrow" w:hAnsi="Arial Narrow" w:cs="Arial Narrow"/>
          <w:b/>
          <w:sz w:val="22"/>
          <w:szCs w:val="22"/>
        </w:rPr>
        <w:t>20</w:t>
      </w:r>
      <w:r w:rsidR="00804836" w:rsidRPr="00D46E67">
        <w:rPr>
          <w:rFonts w:ascii="Arial Narrow" w:hAnsi="Arial Narrow" w:cs="Arial Narrow"/>
          <w:b/>
          <w:sz w:val="22"/>
          <w:szCs w:val="22"/>
        </w:rPr>
        <w:t>2__</w:t>
      </w:r>
      <w:r w:rsidRPr="00805FA3">
        <w:rPr>
          <w:rFonts w:ascii="Arial Narrow" w:hAnsi="Arial Narrow" w:cs="Arial Narrow"/>
          <w:b/>
          <w:sz w:val="22"/>
          <w:szCs w:val="22"/>
        </w:rPr>
        <w:t xml:space="preserve"> г.</w:t>
      </w:r>
    </w:p>
    <w:p w14:paraId="4C6B58FE" w14:textId="77777777" w:rsidR="000427BC" w:rsidRPr="00805FA3" w:rsidRDefault="000427BC" w:rsidP="00F70E9E">
      <w:pPr>
        <w:pStyle w:val="ConsNonformat0"/>
        <w:ind w:right="29"/>
        <w:jc w:val="right"/>
        <w:rPr>
          <w:rFonts w:ascii="Arial Narrow" w:hAnsi="Arial Narrow" w:cs="Arial Narrow"/>
          <w:b/>
          <w:sz w:val="22"/>
          <w:szCs w:val="22"/>
        </w:rPr>
      </w:pPr>
    </w:p>
    <w:p w14:paraId="4D41DA8B" w14:textId="77777777" w:rsidR="000427BC" w:rsidRPr="00805FA3" w:rsidRDefault="000427BC" w:rsidP="00F70E9E">
      <w:pPr>
        <w:pStyle w:val="ConsNonformat0"/>
        <w:ind w:right="29"/>
        <w:jc w:val="center"/>
        <w:rPr>
          <w:rFonts w:ascii="Arial Narrow" w:hAnsi="Arial Narrow" w:cs="Arial Narrow"/>
          <w:b/>
          <w:sz w:val="22"/>
          <w:szCs w:val="22"/>
        </w:rPr>
      </w:pPr>
    </w:p>
    <w:p w14:paraId="7269F144" w14:textId="77777777" w:rsidR="000427BC" w:rsidRPr="00805FA3" w:rsidRDefault="00A51005" w:rsidP="00F70E9E">
      <w:pPr>
        <w:pStyle w:val="ConsNonformat0"/>
        <w:ind w:right="29"/>
        <w:jc w:val="center"/>
        <w:rPr>
          <w:rFonts w:ascii="Arial Narrow" w:hAnsi="Arial Narrow" w:cs="Arial Narrow"/>
          <w:b/>
          <w:sz w:val="22"/>
          <w:szCs w:val="22"/>
        </w:rPr>
      </w:pPr>
      <w:r w:rsidRPr="00805FA3">
        <w:rPr>
          <w:rFonts w:ascii="Arial Narrow" w:hAnsi="Arial Narrow" w:cs="Arial Narrow"/>
          <w:b/>
          <w:sz w:val="22"/>
          <w:szCs w:val="22"/>
        </w:rPr>
        <w:t>ГРАНИЦЫ ВЫВЕСКИ АРЕНДАТОРА</w:t>
      </w:r>
    </w:p>
    <w:p w14:paraId="6559B7AF" w14:textId="77777777" w:rsidR="000427BC" w:rsidRPr="00805FA3" w:rsidRDefault="000427BC" w:rsidP="00F70E9E">
      <w:pPr>
        <w:pStyle w:val="ConsNonformat0"/>
        <w:ind w:right="29"/>
        <w:jc w:val="center"/>
        <w:rPr>
          <w:rFonts w:ascii="Arial Narrow" w:hAnsi="Arial Narrow" w:cs="Arial Narrow"/>
          <w:b/>
          <w:sz w:val="22"/>
          <w:szCs w:val="22"/>
        </w:rPr>
      </w:pPr>
    </w:p>
    <w:p w14:paraId="3DE8A9B0" w14:textId="77777777" w:rsidR="000427BC" w:rsidRPr="00805FA3" w:rsidRDefault="000427BC" w:rsidP="00F70E9E">
      <w:pPr>
        <w:pStyle w:val="ConsNonformat0"/>
        <w:ind w:right="29"/>
        <w:jc w:val="center"/>
        <w:rPr>
          <w:rFonts w:ascii="Arial Narrow" w:hAnsi="Arial Narrow" w:cs="Arial Narrow"/>
          <w:b/>
          <w:sz w:val="22"/>
          <w:szCs w:val="22"/>
        </w:rPr>
      </w:pPr>
    </w:p>
    <w:p w14:paraId="21C29B1B" w14:textId="77777777" w:rsidR="000427BC" w:rsidRPr="00805FA3" w:rsidRDefault="000427BC" w:rsidP="00F70E9E">
      <w:pPr>
        <w:pStyle w:val="ConsNonformat0"/>
        <w:ind w:right="29"/>
        <w:jc w:val="center"/>
        <w:rPr>
          <w:rFonts w:ascii="Arial Narrow" w:hAnsi="Arial Narrow" w:cs="Arial Narrow"/>
          <w:b/>
          <w:sz w:val="22"/>
          <w:szCs w:val="22"/>
        </w:rPr>
      </w:pPr>
    </w:p>
    <w:p w14:paraId="41C5304D" w14:textId="77777777" w:rsidR="000427BC" w:rsidRPr="00805FA3" w:rsidRDefault="000427BC" w:rsidP="00F70E9E">
      <w:pPr>
        <w:pStyle w:val="ConsNonformat0"/>
        <w:ind w:right="29"/>
        <w:jc w:val="center"/>
        <w:rPr>
          <w:rFonts w:ascii="Arial Narrow" w:hAnsi="Arial Narrow" w:cs="Arial Narrow"/>
          <w:b/>
          <w:sz w:val="22"/>
          <w:szCs w:val="22"/>
        </w:rPr>
      </w:pPr>
    </w:p>
    <w:p w14:paraId="44DADD7A" w14:textId="77777777" w:rsidR="000427BC" w:rsidRPr="00805FA3" w:rsidRDefault="000427BC" w:rsidP="00F70E9E">
      <w:pPr>
        <w:pStyle w:val="ConsNonformat0"/>
        <w:ind w:right="29"/>
        <w:jc w:val="center"/>
        <w:rPr>
          <w:rFonts w:ascii="Arial Narrow" w:hAnsi="Arial Narrow" w:cs="Arial Narrow"/>
          <w:b/>
          <w:sz w:val="22"/>
          <w:szCs w:val="22"/>
        </w:rPr>
      </w:pPr>
    </w:p>
    <w:p w14:paraId="1B6F738E" w14:textId="77777777" w:rsidR="000427BC" w:rsidRPr="00805FA3" w:rsidRDefault="000427BC" w:rsidP="00F70E9E">
      <w:pPr>
        <w:pStyle w:val="ConsNonformat0"/>
        <w:ind w:right="29"/>
        <w:jc w:val="center"/>
        <w:rPr>
          <w:rFonts w:ascii="Arial Narrow" w:hAnsi="Arial Narrow" w:cs="Arial Narrow"/>
          <w:b/>
          <w:sz w:val="22"/>
          <w:szCs w:val="22"/>
        </w:rPr>
      </w:pPr>
    </w:p>
    <w:p w14:paraId="1DB0C716" w14:textId="77777777" w:rsidR="000427BC" w:rsidRPr="00805FA3" w:rsidRDefault="000427BC" w:rsidP="00F70E9E">
      <w:pPr>
        <w:pStyle w:val="ConsNonformat0"/>
        <w:ind w:right="29"/>
        <w:jc w:val="center"/>
        <w:rPr>
          <w:rFonts w:ascii="Arial Narrow" w:hAnsi="Arial Narrow" w:cs="Arial Narrow"/>
          <w:b/>
          <w:sz w:val="22"/>
          <w:szCs w:val="22"/>
        </w:rPr>
      </w:pPr>
    </w:p>
    <w:p w14:paraId="21D248D2" w14:textId="77777777" w:rsidR="000427BC" w:rsidRPr="00805FA3" w:rsidRDefault="000427BC" w:rsidP="00F70E9E">
      <w:pPr>
        <w:pStyle w:val="ConsNonformat0"/>
        <w:ind w:right="29"/>
        <w:jc w:val="center"/>
        <w:rPr>
          <w:rFonts w:ascii="Arial Narrow" w:hAnsi="Arial Narrow" w:cs="Arial Narrow"/>
          <w:b/>
          <w:sz w:val="22"/>
          <w:szCs w:val="22"/>
        </w:rPr>
      </w:pPr>
    </w:p>
    <w:p w14:paraId="1B40721D" w14:textId="77777777" w:rsidR="000427BC" w:rsidRPr="00805FA3" w:rsidRDefault="000427BC" w:rsidP="00F70E9E">
      <w:pPr>
        <w:pStyle w:val="ConsNonformat0"/>
        <w:ind w:right="29"/>
        <w:jc w:val="center"/>
        <w:rPr>
          <w:rFonts w:ascii="Arial Narrow" w:hAnsi="Arial Narrow" w:cs="Arial Narrow"/>
          <w:b/>
          <w:sz w:val="22"/>
          <w:szCs w:val="22"/>
        </w:rPr>
      </w:pPr>
    </w:p>
    <w:p w14:paraId="12668380" w14:textId="77777777" w:rsidR="000427BC" w:rsidRPr="00805FA3" w:rsidRDefault="000427BC" w:rsidP="00F70E9E">
      <w:pPr>
        <w:pStyle w:val="ConsNonformat0"/>
        <w:ind w:right="29"/>
        <w:jc w:val="center"/>
        <w:rPr>
          <w:rFonts w:ascii="Arial Narrow" w:hAnsi="Arial Narrow" w:cs="Arial Narrow"/>
          <w:b/>
          <w:sz w:val="22"/>
          <w:szCs w:val="22"/>
        </w:rPr>
      </w:pPr>
    </w:p>
    <w:p w14:paraId="01CF8B7D" w14:textId="77777777" w:rsidR="000427BC" w:rsidRPr="00805FA3" w:rsidRDefault="000427BC" w:rsidP="00F70E9E">
      <w:pPr>
        <w:pStyle w:val="ConsNonformat0"/>
        <w:ind w:right="29"/>
        <w:jc w:val="center"/>
        <w:rPr>
          <w:rFonts w:ascii="Arial Narrow" w:hAnsi="Arial Narrow" w:cs="Arial Narrow"/>
          <w:b/>
          <w:sz w:val="22"/>
          <w:szCs w:val="22"/>
        </w:rPr>
      </w:pPr>
    </w:p>
    <w:p w14:paraId="1226E08D" w14:textId="77777777" w:rsidR="000427BC" w:rsidRPr="00805FA3" w:rsidRDefault="000427BC" w:rsidP="00F70E9E">
      <w:pPr>
        <w:pStyle w:val="ConsNonformat0"/>
        <w:ind w:right="29"/>
        <w:jc w:val="center"/>
        <w:rPr>
          <w:rFonts w:ascii="Arial Narrow" w:hAnsi="Arial Narrow" w:cs="Arial Narrow"/>
          <w:b/>
          <w:sz w:val="22"/>
          <w:szCs w:val="22"/>
        </w:rPr>
      </w:pPr>
    </w:p>
    <w:p w14:paraId="78814628" w14:textId="77777777" w:rsidR="000427BC" w:rsidRPr="00805FA3" w:rsidRDefault="000427BC" w:rsidP="00F70E9E">
      <w:pPr>
        <w:pStyle w:val="ConsNonformat0"/>
        <w:ind w:right="29"/>
        <w:jc w:val="center"/>
        <w:rPr>
          <w:rFonts w:ascii="Arial Narrow" w:hAnsi="Arial Narrow" w:cs="Arial Narrow"/>
          <w:b/>
          <w:sz w:val="22"/>
          <w:szCs w:val="22"/>
        </w:rPr>
      </w:pPr>
    </w:p>
    <w:p w14:paraId="126D6193" w14:textId="77777777" w:rsidR="000427BC" w:rsidRPr="00805FA3" w:rsidRDefault="000427BC" w:rsidP="00F70E9E">
      <w:pPr>
        <w:pStyle w:val="ConsNonformat0"/>
        <w:ind w:right="29"/>
        <w:jc w:val="center"/>
        <w:rPr>
          <w:rFonts w:ascii="Arial Narrow" w:hAnsi="Arial Narrow" w:cs="Arial Narrow"/>
          <w:b/>
          <w:sz w:val="22"/>
          <w:szCs w:val="22"/>
        </w:rPr>
      </w:pPr>
    </w:p>
    <w:p w14:paraId="0944ED64" w14:textId="77777777" w:rsidR="000427BC" w:rsidRPr="00805FA3" w:rsidRDefault="000427BC" w:rsidP="00F70E9E">
      <w:pPr>
        <w:pStyle w:val="ConsNonformat0"/>
        <w:ind w:right="29"/>
        <w:jc w:val="center"/>
        <w:rPr>
          <w:rFonts w:ascii="Arial Narrow" w:hAnsi="Arial Narrow" w:cs="Arial Narrow"/>
          <w:b/>
          <w:sz w:val="22"/>
          <w:szCs w:val="22"/>
        </w:rPr>
      </w:pPr>
    </w:p>
    <w:p w14:paraId="3453D684" w14:textId="77777777" w:rsidR="000427BC" w:rsidRPr="00805FA3" w:rsidRDefault="000427BC" w:rsidP="00F70E9E">
      <w:pPr>
        <w:pStyle w:val="ConsNonformat0"/>
        <w:ind w:right="29"/>
        <w:jc w:val="center"/>
        <w:rPr>
          <w:rFonts w:ascii="Arial Narrow" w:hAnsi="Arial Narrow" w:cs="Arial Narrow"/>
          <w:b/>
          <w:sz w:val="22"/>
          <w:szCs w:val="22"/>
        </w:rPr>
      </w:pPr>
    </w:p>
    <w:p w14:paraId="0F5960D8" w14:textId="77777777" w:rsidR="000427BC" w:rsidRPr="00805FA3" w:rsidRDefault="000427BC" w:rsidP="00F70E9E">
      <w:pPr>
        <w:pStyle w:val="ConsNonformat0"/>
        <w:ind w:right="29"/>
        <w:jc w:val="center"/>
        <w:rPr>
          <w:rFonts w:ascii="Arial Narrow" w:hAnsi="Arial Narrow" w:cs="Arial Narrow"/>
          <w:b/>
          <w:sz w:val="22"/>
          <w:szCs w:val="22"/>
        </w:rPr>
      </w:pPr>
    </w:p>
    <w:p w14:paraId="72E4FE9B" w14:textId="77777777" w:rsidR="000427BC" w:rsidRPr="00805FA3" w:rsidRDefault="000427BC" w:rsidP="00F70E9E">
      <w:pPr>
        <w:pStyle w:val="ConsNonformat0"/>
        <w:ind w:right="29"/>
        <w:jc w:val="center"/>
        <w:rPr>
          <w:rFonts w:ascii="Arial Narrow" w:hAnsi="Arial Narrow" w:cs="Arial Narrow"/>
          <w:b/>
          <w:sz w:val="22"/>
          <w:szCs w:val="22"/>
        </w:rPr>
      </w:pPr>
    </w:p>
    <w:p w14:paraId="56086CBB" w14:textId="77777777" w:rsidR="000427BC" w:rsidRPr="00805FA3" w:rsidRDefault="000427BC" w:rsidP="00F70E9E">
      <w:pPr>
        <w:pStyle w:val="ConsNonformat0"/>
        <w:ind w:right="29"/>
        <w:jc w:val="center"/>
        <w:rPr>
          <w:rFonts w:ascii="Arial Narrow" w:hAnsi="Arial Narrow" w:cs="Arial Narrow"/>
          <w:b/>
          <w:sz w:val="22"/>
          <w:szCs w:val="22"/>
        </w:rPr>
      </w:pPr>
    </w:p>
    <w:p w14:paraId="1C40157B" w14:textId="77777777" w:rsidR="000427BC" w:rsidRPr="00805FA3" w:rsidRDefault="000427BC" w:rsidP="00F70E9E">
      <w:pPr>
        <w:pStyle w:val="ConsNonformat0"/>
        <w:ind w:right="29"/>
        <w:jc w:val="center"/>
        <w:rPr>
          <w:rFonts w:ascii="Arial Narrow" w:hAnsi="Arial Narrow" w:cs="Arial Narrow"/>
          <w:b/>
          <w:sz w:val="22"/>
          <w:szCs w:val="22"/>
        </w:rPr>
      </w:pPr>
    </w:p>
    <w:p w14:paraId="6184D777" w14:textId="77777777" w:rsidR="000427BC" w:rsidRPr="00805FA3" w:rsidRDefault="000427BC" w:rsidP="00F70E9E">
      <w:pPr>
        <w:pStyle w:val="ConsNonformat0"/>
        <w:ind w:right="29"/>
        <w:jc w:val="center"/>
        <w:rPr>
          <w:rFonts w:ascii="Arial Narrow" w:hAnsi="Arial Narrow" w:cs="Arial Narrow"/>
          <w:b/>
          <w:sz w:val="22"/>
          <w:szCs w:val="22"/>
        </w:rPr>
      </w:pPr>
    </w:p>
    <w:p w14:paraId="404ACA85" w14:textId="77777777" w:rsidR="000427BC" w:rsidRPr="00805FA3" w:rsidRDefault="000427BC" w:rsidP="00F70E9E">
      <w:pPr>
        <w:pStyle w:val="ConsNonformat0"/>
        <w:ind w:right="29"/>
        <w:jc w:val="center"/>
        <w:rPr>
          <w:rFonts w:ascii="Arial Narrow" w:hAnsi="Arial Narrow" w:cs="Arial Narrow"/>
          <w:b/>
          <w:sz w:val="22"/>
          <w:szCs w:val="22"/>
        </w:rPr>
      </w:pPr>
    </w:p>
    <w:p w14:paraId="10482570" w14:textId="77777777" w:rsidR="000427BC" w:rsidRPr="00805FA3" w:rsidRDefault="000427BC" w:rsidP="00F70E9E">
      <w:pPr>
        <w:pStyle w:val="ConsNonformat0"/>
        <w:ind w:right="29"/>
        <w:jc w:val="center"/>
        <w:rPr>
          <w:rFonts w:ascii="Arial Narrow" w:hAnsi="Arial Narrow" w:cs="Arial Narrow"/>
          <w:b/>
          <w:sz w:val="22"/>
          <w:szCs w:val="22"/>
        </w:rPr>
      </w:pPr>
    </w:p>
    <w:p w14:paraId="3AD0FA5A" w14:textId="77777777" w:rsidR="000427BC" w:rsidRPr="00805FA3" w:rsidRDefault="000427BC" w:rsidP="00F70E9E">
      <w:pPr>
        <w:pStyle w:val="ConsNonformat0"/>
        <w:ind w:right="29"/>
        <w:jc w:val="center"/>
        <w:rPr>
          <w:rFonts w:ascii="Arial Narrow" w:hAnsi="Arial Narrow" w:cs="Arial Narrow"/>
          <w:b/>
          <w:sz w:val="22"/>
          <w:szCs w:val="22"/>
        </w:rPr>
      </w:pPr>
    </w:p>
    <w:p w14:paraId="7E211F2A" w14:textId="77777777" w:rsidR="000427BC" w:rsidRPr="00805FA3" w:rsidRDefault="000427BC" w:rsidP="00F70E9E">
      <w:pPr>
        <w:pStyle w:val="ConsNonformat0"/>
        <w:ind w:right="29"/>
        <w:jc w:val="center"/>
        <w:rPr>
          <w:rFonts w:ascii="Arial Narrow" w:hAnsi="Arial Narrow" w:cs="Arial Narrow"/>
          <w:b/>
          <w:sz w:val="22"/>
          <w:szCs w:val="22"/>
        </w:rPr>
      </w:pPr>
    </w:p>
    <w:p w14:paraId="57B5919B" w14:textId="77777777" w:rsidR="000427BC" w:rsidRPr="00805FA3" w:rsidRDefault="000427BC" w:rsidP="00F70E9E">
      <w:pPr>
        <w:pStyle w:val="ConsNonformat0"/>
        <w:ind w:right="29"/>
        <w:jc w:val="center"/>
        <w:rPr>
          <w:rFonts w:ascii="Arial Narrow" w:hAnsi="Arial Narrow" w:cs="Arial Narrow"/>
          <w:b/>
          <w:sz w:val="22"/>
          <w:szCs w:val="22"/>
        </w:rPr>
      </w:pPr>
    </w:p>
    <w:p w14:paraId="6B9FD12E" w14:textId="77777777" w:rsidR="000427BC" w:rsidRPr="00805FA3" w:rsidRDefault="000427BC" w:rsidP="00F70E9E">
      <w:pPr>
        <w:pStyle w:val="ConsNonformat0"/>
        <w:ind w:right="29"/>
        <w:jc w:val="center"/>
        <w:rPr>
          <w:rFonts w:ascii="Arial Narrow" w:hAnsi="Arial Narrow" w:cs="Arial Narrow"/>
          <w:b/>
          <w:sz w:val="22"/>
          <w:szCs w:val="22"/>
        </w:rPr>
      </w:pPr>
    </w:p>
    <w:p w14:paraId="6D28C4CC" w14:textId="77777777" w:rsidR="000427BC" w:rsidRPr="00805FA3" w:rsidRDefault="000427BC" w:rsidP="00F70E9E">
      <w:pPr>
        <w:pStyle w:val="ConsNonformat0"/>
        <w:ind w:right="29"/>
        <w:jc w:val="center"/>
        <w:rPr>
          <w:rFonts w:ascii="Arial Narrow" w:hAnsi="Arial Narrow" w:cs="Arial Narrow"/>
          <w:b/>
          <w:sz w:val="22"/>
          <w:szCs w:val="22"/>
        </w:rPr>
      </w:pPr>
    </w:p>
    <w:p w14:paraId="5012C650" w14:textId="77777777" w:rsidR="000427BC" w:rsidRPr="00805FA3" w:rsidRDefault="000427BC" w:rsidP="00F70E9E">
      <w:pPr>
        <w:pStyle w:val="ConsNonformat0"/>
        <w:ind w:right="29"/>
        <w:jc w:val="center"/>
        <w:rPr>
          <w:rFonts w:ascii="Arial Narrow" w:hAnsi="Arial Narrow" w:cs="Arial Narrow"/>
          <w:b/>
          <w:sz w:val="22"/>
          <w:szCs w:val="22"/>
        </w:rPr>
      </w:pPr>
    </w:p>
    <w:p w14:paraId="7B4EBCCE" w14:textId="77777777" w:rsidR="000427BC" w:rsidRPr="00805FA3" w:rsidRDefault="000427BC" w:rsidP="00F70E9E">
      <w:pPr>
        <w:pStyle w:val="ConsNonformat0"/>
        <w:ind w:right="29"/>
        <w:jc w:val="center"/>
        <w:rPr>
          <w:rFonts w:ascii="Arial Narrow" w:hAnsi="Arial Narrow" w:cs="Arial Narrow"/>
          <w:b/>
          <w:sz w:val="22"/>
          <w:szCs w:val="22"/>
        </w:rPr>
      </w:pPr>
    </w:p>
    <w:p w14:paraId="16AE318F" w14:textId="77777777" w:rsidR="000427BC" w:rsidRPr="00805FA3" w:rsidRDefault="000427BC" w:rsidP="00F70E9E">
      <w:pPr>
        <w:pStyle w:val="ConsNonformat0"/>
        <w:ind w:right="29"/>
        <w:jc w:val="center"/>
        <w:rPr>
          <w:rFonts w:ascii="Arial Narrow" w:hAnsi="Arial Narrow" w:cs="Arial Narrow"/>
          <w:b/>
          <w:sz w:val="22"/>
          <w:szCs w:val="22"/>
        </w:rPr>
      </w:pPr>
    </w:p>
    <w:p w14:paraId="33B00534" w14:textId="77777777" w:rsidR="000427BC" w:rsidRPr="00805FA3" w:rsidRDefault="000427BC" w:rsidP="00F70E9E">
      <w:pPr>
        <w:pStyle w:val="ConsNonformat0"/>
        <w:ind w:right="29"/>
        <w:jc w:val="center"/>
        <w:rPr>
          <w:rFonts w:ascii="Arial Narrow" w:hAnsi="Arial Narrow" w:cs="Arial Narrow"/>
          <w:b/>
          <w:sz w:val="22"/>
          <w:szCs w:val="22"/>
        </w:rPr>
      </w:pPr>
    </w:p>
    <w:p w14:paraId="02C475F5" w14:textId="77777777" w:rsidR="000427BC" w:rsidRPr="00805FA3" w:rsidRDefault="000427BC" w:rsidP="00F70E9E">
      <w:pPr>
        <w:pStyle w:val="ConsNonformat0"/>
        <w:ind w:right="29"/>
        <w:jc w:val="center"/>
        <w:rPr>
          <w:rFonts w:ascii="Arial Narrow" w:hAnsi="Arial Narrow" w:cs="Arial Narrow"/>
          <w:b/>
          <w:sz w:val="22"/>
          <w:szCs w:val="22"/>
        </w:rPr>
      </w:pPr>
    </w:p>
    <w:p w14:paraId="45EDF838" w14:textId="77777777" w:rsidR="000427BC" w:rsidRPr="00805FA3" w:rsidRDefault="000427BC" w:rsidP="00F70E9E">
      <w:pPr>
        <w:pStyle w:val="ConsNonformat0"/>
        <w:ind w:right="29"/>
        <w:jc w:val="center"/>
        <w:rPr>
          <w:rFonts w:ascii="Arial Narrow" w:hAnsi="Arial Narrow" w:cs="Arial Narrow"/>
          <w:b/>
          <w:sz w:val="22"/>
          <w:szCs w:val="22"/>
        </w:rPr>
      </w:pPr>
    </w:p>
    <w:p w14:paraId="5558495F" w14:textId="77777777" w:rsidR="000427BC" w:rsidRPr="00805FA3" w:rsidRDefault="000427BC" w:rsidP="00F70E9E">
      <w:pPr>
        <w:pStyle w:val="ConsNonformat0"/>
        <w:ind w:right="29"/>
        <w:jc w:val="center"/>
        <w:rPr>
          <w:rFonts w:ascii="Arial Narrow" w:hAnsi="Arial Narrow" w:cs="Arial Narrow"/>
          <w:b/>
          <w:sz w:val="22"/>
          <w:szCs w:val="22"/>
        </w:rPr>
      </w:pPr>
    </w:p>
    <w:p w14:paraId="3703A7DD" w14:textId="77777777" w:rsidR="000427BC" w:rsidRPr="00805FA3" w:rsidRDefault="000427BC" w:rsidP="00F70E9E">
      <w:pPr>
        <w:pStyle w:val="ConsNonformat0"/>
        <w:ind w:right="29"/>
        <w:jc w:val="center"/>
        <w:rPr>
          <w:rFonts w:ascii="Arial Narrow" w:hAnsi="Arial Narrow" w:cs="Arial Narrow"/>
          <w:b/>
          <w:sz w:val="22"/>
          <w:szCs w:val="22"/>
        </w:rPr>
      </w:pPr>
    </w:p>
    <w:p w14:paraId="46E6BF8F" w14:textId="77777777" w:rsidR="000427BC" w:rsidRPr="00D46E67" w:rsidRDefault="000427BC" w:rsidP="00F70E9E">
      <w:pPr>
        <w:pStyle w:val="ConsNonformat0"/>
        <w:ind w:right="29"/>
        <w:jc w:val="center"/>
        <w:rPr>
          <w:rFonts w:ascii="Arial Narrow" w:hAnsi="Arial Narrow" w:cs="Arial Narrow"/>
          <w:b/>
          <w:sz w:val="22"/>
          <w:szCs w:val="22"/>
        </w:rPr>
      </w:pPr>
    </w:p>
    <w:p w14:paraId="1D4FB9A0" w14:textId="77777777" w:rsidR="000427BC" w:rsidRPr="00D46E67" w:rsidRDefault="000427BC" w:rsidP="00F70E9E">
      <w:pPr>
        <w:pStyle w:val="ConsNonformat0"/>
        <w:ind w:right="29"/>
        <w:jc w:val="center"/>
        <w:rPr>
          <w:rFonts w:ascii="Arial Narrow" w:hAnsi="Arial Narrow" w:cs="Arial Narrow"/>
          <w:b/>
          <w:sz w:val="22"/>
          <w:szCs w:val="22"/>
        </w:rPr>
      </w:pPr>
    </w:p>
    <w:p w14:paraId="1690FF73" w14:textId="77777777" w:rsidR="000427BC" w:rsidRPr="00D46E67" w:rsidRDefault="000427BC" w:rsidP="00F70E9E">
      <w:pPr>
        <w:pStyle w:val="ConsNonformat0"/>
        <w:ind w:right="29"/>
        <w:jc w:val="center"/>
        <w:rPr>
          <w:rFonts w:ascii="Arial Narrow" w:hAnsi="Arial Narrow" w:cs="Arial Narrow"/>
          <w:b/>
          <w:sz w:val="22"/>
          <w:szCs w:val="22"/>
        </w:rPr>
      </w:pPr>
    </w:p>
    <w:p w14:paraId="53A4ADD3" w14:textId="77777777" w:rsidR="000427BC" w:rsidRPr="00D46E67" w:rsidRDefault="000427BC" w:rsidP="00F70E9E">
      <w:pPr>
        <w:pStyle w:val="ConsNonformat0"/>
        <w:ind w:right="29"/>
        <w:jc w:val="center"/>
        <w:rPr>
          <w:rFonts w:ascii="Arial Narrow" w:hAnsi="Arial Narrow" w:cs="Arial Narrow"/>
          <w:b/>
          <w:sz w:val="22"/>
          <w:szCs w:val="22"/>
        </w:rPr>
      </w:pPr>
    </w:p>
    <w:p w14:paraId="6FAD69B1" w14:textId="77777777" w:rsidR="000427BC" w:rsidRPr="00D46E67" w:rsidRDefault="000427BC" w:rsidP="00F70E9E">
      <w:pPr>
        <w:pStyle w:val="ConsNonformat0"/>
        <w:ind w:right="29"/>
        <w:jc w:val="center"/>
        <w:rPr>
          <w:rFonts w:ascii="Arial Narrow" w:hAnsi="Arial Narrow" w:cs="Arial Narrow"/>
          <w:b/>
          <w:sz w:val="22"/>
          <w:szCs w:val="22"/>
        </w:rPr>
      </w:pPr>
    </w:p>
    <w:p w14:paraId="6ABC96AC" w14:textId="77777777" w:rsidR="000427BC" w:rsidRPr="00D46E67" w:rsidRDefault="000427BC" w:rsidP="00F70E9E">
      <w:pPr>
        <w:pStyle w:val="ConsNonformat0"/>
        <w:ind w:right="29"/>
        <w:jc w:val="center"/>
        <w:rPr>
          <w:rFonts w:ascii="Arial Narrow" w:hAnsi="Arial Narrow" w:cs="Arial Narrow"/>
          <w:b/>
          <w:sz w:val="22"/>
          <w:szCs w:val="22"/>
        </w:rPr>
      </w:pPr>
    </w:p>
    <w:p w14:paraId="224BA7C6" w14:textId="77777777" w:rsidR="000427BC" w:rsidRPr="00805FA3" w:rsidRDefault="000427BC" w:rsidP="00F70E9E">
      <w:pPr>
        <w:pStyle w:val="ConsNonformat0"/>
        <w:tabs>
          <w:tab w:val="left" w:pos="3181"/>
        </w:tabs>
        <w:ind w:right="29"/>
      </w:pPr>
      <w:r w:rsidRPr="00805FA3">
        <w:tab/>
      </w:r>
    </w:p>
    <w:tbl>
      <w:tblPr>
        <w:tblW w:w="0" w:type="auto"/>
        <w:tblLayout w:type="fixed"/>
        <w:tblLook w:val="0000" w:firstRow="0" w:lastRow="0" w:firstColumn="0" w:lastColumn="0" w:noHBand="0" w:noVBand="0"/>
      </w:tblPr>
      <w:tblGrid>
        <w:gridCol w:w="5148"/>
        <w:gridCol w:w="5040"/>
      </w:tblGrid>
      <w:tr w:rsidR="000427BC" w:rsidRPr="00805FA3" w14:paraId="58F3D7CC" w14:textId="77777777" w:rsidTr="009B12BB">
        <w:tc>
          <w:tcPr>
            <w:tcW w:w="5148" w:type="dxa"/>
            <w:shd w:val="clear" w:color="auto" w:fill="auto"/>
          </w:tcPr>
          <w:p w14:paraId="4B700C47" w14:textId="77777777" w:rsidR="000427BC" w:rsidRPr="00805FA3" w:rsidRDefault="000427BC" w:rsidP="00647C42">
            <w:pPr>
              <w:tabs>
                <w:tab w:val="left" w:pos="2410"/>
              </w:tabs>
              <w:jc w:val="both"/>
            </w:pPr>
            <w:r w:rsidRPr="00805FA3">
              <w:rPr>
                <w:rFonts w:ascii="Arial Narrow" w:hAnsi="Arial Narrow" w:cs="Arial Narrow"/>
                <w:b/>
                <w:sz w:val="22"/>
                <w:szCs w:val="22"/>
                <w:u w:val="single"/>
              </w:rPr>
              <w:t>Арендодатель:</w:t>
            </w:r>
          </w:p>
        </w:tc>
        <w:tc>
          <w:tcPr>
            <w:tcW w:w="5040" w:type="dxa"/>
            <w:shd w:val="clear" w:color="auto" w:fill="auto"/>
          </w:tcPr>
          <w:p w14:paraId="2493E639" w14:textId="77777777" w:rsidR="000427BC" w:rsidRPr="00805FA3" w:rsidRDefault="000427BC" w:rsidP="00647C42">
            <w:pPr>
              <w:tabs>
                <w:tab w:val="left" w:pos="2410"/>
              </w:tabs>
              <w:jc w:val="both"/>
            </w:pPr>
            <w:r w:rsidRPr="00805FA3">
              <w:rPr>
                <w:rFonts w:ascii="Arial Narrow" w:hAnsi="Arial Narrow" w:cs="Arial Narrow"/>
                <w:b/>
                <w:sz w:val="22"/>
                <w:szCs w:val="22"/>
                <w:u w:val="single"/>
              </w:rPr>
              <w:t>Арендатор:</w:t>
            </w:r>
          </w:p>
        </w:tc>
      </w:tr>
      <w:tr w:rsidR="000427BC" w:rsidRPr="00805FA3" w14:paraId="08667FF3" w14:textId="77777777" w:rsidTr="009B12BB">
        <w:tc>
          <w:tcPr>
            <w:tcW w:w="5148" w:type="dxa"/>
            <w:shd w:val="clear" w:color="auto" w:fill="auto"/>
          </w:tcPr>
          <w:p w14:paraId="1DAA84B4" w14:textId="77777777" w:rsidR="000427BC" w:rsidRPr="00805FA3" w:rsidRDefault="000427BC" w:rsidP="00647C42">
            <w:pPr>
              <w:tabs>
                <w:tab w:val="left" w:pos="2410"/>
              </w:tabs>
              <w:snapToGrid w:val="0"/>
              <w:jc w:val="both"/>
              <w:rPr>
                <w:rFonts w:ascii="Arial Narrow" w:hAnsi="Arial Narrow" w:cs="Arial Narrow"/>
                <w:b/>
                <w:bCs/>
                <w:sz w:val="22"/>
                <w:szCs w:val="22"/>
                <w:u w:val="single"/>
              </w:rPr>
            </w:pPr>
          </w:p>
        </w:tc>
        <w:tc>
          <w:tcPr>
            <w:tcW w:w="5040" w:type="dxa"/>
            <w:shd w:val="clear" w:color="auto" w:fill="auto"/>
          </w:tcPr>
          <w:p w14:paraId="31B1ADD5" w14:textId="5432A5F9" w:rsidR="000427BC" w:rsidRPr="00805FA3" w:rsidRDefault="00173367" w:rsidP="00647C42">
            <w:pPr>
              <w:tabs>
                <w:tab w:val="left" w:pos="2410"/>
              </w:tabs>
              <w:jc w:val="both"/>
            </w:pPr>
            <w:r>
              <w:rPr>
                <w:rFonts w:ascii="Arial Narrow" w:hAnsi="Arial Narrow" w:cs="Arial Narrow"/>
                <w:b/>
                <w:sz w:val="22"/>
              </w:rPr>
              <w:t>Представитель по доверенности</w:t>
            </w:r>
          </w:p>
        </w:tc>
      </w:tr>
      <w:tr w:rsidR="000427BC" w:rsidRPr="00805FA3" w14:paraId="42BAD4D4" w14:textId="77777777" w:rsidTr="009B12BB">
        <w:tc>
          <w:tcPr>
            <w:tcW w:w="5148" w:type="dxa"/>
            <w:shd w:val="clear" w:color="auto" w:fill="auto"/>
          </w:tcPr>
          <w:p w14:paraId="5F475043" w14:textId="77777777" w:rsidR="000427BC" w:rsidRPr="00805FA3" w:rsidRDefault="000427BC" w:rsidP="00647C42">
            <w:pPr>
              <w:tabs>
                <w:tab w:val="left" w:pos="2410"/>
              </w:tabs>
              <w:snapToGrid w:val="0"/>
              <w:jc w:val="both"/>
              <w:rPr>
                <w:rFonts w:ascii="Arial Narrow" w:hAnsi="Arial Narrow" w:cs="Arial Narrow"/>
                <w:b/>
                <w:bCs/>
                <w:sz w:val="22"/>
                <w:szCs w:val="22"/>
              </w:rPr>
            </w:pPr>
          </w:p>
          <w:p w14:paraId="4DDF0304" w14:textId="77777777" w:rsidR="000427BC" w:rsidRPr="00805FA3" w:rsidRDefault="000427BC" w:rsidP="00647C42">
            <w:pPr>
              <w:tabs>
                <w:tab w:val="left" w:pos="2410"/>
              </w:tabs>
              <w:jc w:val="both"/>
              <w:rPr>
                <w:rFonts w:ascii="Arial Narrow" w:hAnsi="Arial Narrow" w:cs="Arial Narrow"/>
                <w:b/>
                <w:sz w:val="22"/>
                <w:szCs w:val="22"/>
              </w:rPr>
            </w:pPr>
          </w:p>
          <w:p w14:paraId="7F8380C6" w14:textId="77777777" w:rsidR="000427BC" w:rsidRPr="00805FA3" w:rsidRDefault="000427BC" w:rsidP="00647C42">
            <w:pPr>
              <w:tabs>
                <w:tab w:val="left" w:pos="2410"/>
              </w:tabs>
              <w:jc w:val="both"/>
            </w:pPr>
            <w:r w:rsidRPr="00805FA3">
              <w:rPr>
                <w:rFonts w:ascii="Arial Narrow" w:hAnsi="Arial Narrow" w:cs="Arial Narrow"/>
                <w:b/>
                <w:sz w:val="22"/>
                <w:szCs w:val="22"/>
              </w:rPr>
              <w:t>______________/_________________/</w:t>
            </w:r>
          </w:p>
        </w:tc>
        <w:tc>
          <w:tcPr>
            <w:tcW w:w="5040" w:type="dxa"/>
            <w:shd w:val="clear" w:color="auto" w:fill="auto"/>
          </w:tcPr>
          <w:p w14:paraId="72F02157" w14:textId="6EA6C210" w:rsidR="000427BC" w:rsidRPr="00805FA3" w:rsidRDefault="00795180" w:rsidP="00647C42">
            <w:pPr>
              <w:tabs>
                <w:tab w:val="left" w:pos="2410"/>
              </w:tabs>
              <w:jc w:val="both"/>
            </w:pPr>
            <w:r>
              <w:rPr>
                <w:rFonts w:ascii="Arial Narrow" w:hAnsi="Arial Narrow" w:cs="Arial Narrow"/>
                <w:b/>
                <w:sz w:val="22"/>
                <w:szCs w:val="22"/>
              </w:rPr>
              <w:t>П</w:t>
            </w:r>
            <w:r w:rsidR="00C478A1" w:rsidRPr="00805FA3">
              <w:rPr>
                <w:rFonts w:ascii="Arial Narrow" w:hAnsi="Arial Narrow" w:cs="Arial Narrow"/>
                <w:b/>
                <w:sz w:val="22"/>
                <w:szCs w:val="22"/>
              </w:rPr>
              <w:t>АО</w:t>
            </w:r>
            <w:r w:rsidR="000427BC" w:rsidRPr="00805FA3">
              <w:rPr>
                <w:rFonts w:ascii="Arial Narrow" w:hAnsi="Arial Narrow" w:cs="Arial Narrow"/>
                <w:b/>
                <w:sz w:val="22"/>
                <w:szCs w:val="22"/>
              </w:rPr>
              <w:t xml:space="preserve"> «Вкусвилл»</w:t>
            </w:r>
          </w:p>
          <w:p w14:paraId="013BF8BA" w14:textId="77777777" w:rsidR="000427BC" w:rsidRPr="00805FA3" w:rsidRDefault="000427BC" w:rsidP="00647C42">
            <w:pPr>
              <w:tabs>
                <w:tab w:val="left" w:pos="2410"/>
              </w:tabs>
              <w:jc w:val="both"/>
              <w:rPr>
                <w:rFonts w:ascii="Arial Narrow" w:hAnsi="Arial Narrow" w:cs="Arial Narrow"/>
                <w:b/>
                <w:sz w:val="22"/>
                <w:szCs w:val="22"/>
              </w:rPr>
            </w:pPr>
          </w:p>
          <w:p w14:paraId="74C19D42" w14:textId="77777777" w:rsidR="000427BC" w:rsidRPr="00805FA3" w:rsidRDefault="000427BC" w:rsidP="00647C42">
            <w:pPr>
              <w:tabs>
                <w:tab w:val="left" w:pos="2410"/>
              </w:tabs>
              <w:jc w:val="both"/>
            </w:pPr>
            <w:r w:rsidRPr="00805FA3">
              <w:rPr>
                <w:rFonts w:ascii="Arial Narrow" w:hAnsi="Arial Narrow" w:cs="Arial Narrow"/>
                <w:b/>
                <w:sz w:val="22"/>
                <w:szCs w:val="22"/>
              </w:rPr>
              <w:t>______________/Курвяков Е.Б./</w:t>
            </w:r>
          </w:p>
        </w:tc>
      </w:tr>
      <w:tr w:rsidR="000427BC" w:rsidRPr="00805FA3" w14:paraId="6ED4478D" w14:textId="77777777" w:rsidTr="009B12BB">
        <w:tc>
          <w:tcPr>
            <w:tcW w:w="5148" w:type="dxa"/>
            <w:shd w:val="clear" w:color="auto" w:fill="auto"/>
          </w:tcPr>
          <w:p w14:paraId="1483A4F5" w14:textId="77777777" w:rsidR="000427BC" w:rsidRPr="00805FA3" w:rsidRDefault="000427BC" w:rsidP="00647C42">
            <w:pPr>
              <w:tabs>
                <w:tab w:val="left" w:pos="2410"/>
              </w:tabs>
              <w:jc w:val="both"/>
            </w:pPr>
            <w:r w:rsidRPr="00805FA3">
              <w:rPr>
                <w:rFonts w:ascii="Arial Narrow" w:hAnsi="Arial Narrow" w:cs="Arial Narrow"/>
                <w:b/>
                <w:bCs/>
                <w:sz w:val="22"/>
                <w:szCs w:val="22"/>
              </w:rPr>
              <w:t>м.п.</w:t>
            </w:r>
          </w:p>
        </w:tc>
        <w:tc>
          <w:tcPr>
            <w:tcW w:w="5040" w:type="dxa"/>
            <w:shd w:val="clear" w:color="auto" w:fill="auto"/>
          </w:tcPr>
          <w:p w14:paraId="7883AEC2" w14:textId="730C0121" w:rsidR="000427BC" w:rsidRPr="00805FA3" w:rsidRDefault="000427BC" w:rsidP="00C478A1">
            <w:pPr>
              <w:ind w:right="29"/>
            </w:pPr>
            <w:r w:rsidRPr="00805FA3">
              <w:rPr>
                <w:rFonts w:eastAsia="SimSun"/>
              </w:rPr>
              <w:t>(</w:t>
            </w:r>
            <w:r w:rsidR="00795180" w:rsidRPr="00DE7BFE">
              <w:rPr>
                <w:rFonts w:ascii="Arial Narrow" w:eastAsia="SimSun" w:hAnsi="Arial Narrow" w:cs="Arial Narrow"/>
              </w:rPr>
              <w:t xml:space="preserve">доверенность </w:t>
            </w:r>
            <w:r w:rsidR="00795180">
              <w:rPr>
                <w:rFonts w:ascii="Arial Narrow" w:eastAsia="SimSun" w:hAnsi="Arial Narrow" w:cs="Arial Narrow"/>
              </w:rPr>
              <w:t xml:space="preserve">серия </w:t>
            </w:r>
            <w:r w:rsidR="00795180" w:rsidRPr="001D4AF0">
              <w:rPr>
                <w:rFonts w:ascii="Arial Narrow" w:eastAsia="SimSun" w:hAnsi="Arial Narrow" w:cs="Arial Narrow"/>
              </w:rPr>
              <w:t>77 АГ номер 7986401 от 13 октября 2021 года</w:t>
            </w:r>
            <w:r w:rsidRPr="00805FA3">
              <w:rPr>
                <w:rFonts w:ascii="Arial Narrow" w:eastAsia="SimSun" w:hAnsi="Arial Narrow" w:cs="Arial Narrow"/>
              </w:rPr>
              <w:t>)</w:t>
            </w:r>
          </w:p>
        </w:tc>
      </w:tr>
      <w:tr w:rsidR="000427BC" w:rsidRPr="00805FA3" w14:paraId="370EC3D4" w14:textId="77777777" w:rsidTr="009B12BB">
        <w:tc>
          <w:tcPr>
            <w:tcW w:w="5148" w:type="dxa"/>
            <w:shd w:val="clear" w:color="auto" w:fill="auto"/>
          </w:tcPr>
          <w:p w14:paraId="60C9EED2" w14:textId="77777777" w:rsidR="000427BC" w:rsidRPr="00805FA3" w:rsidRDefault="000427BC" w:rsidP="00647C42">
            <w:pPr>
              <w:tabs>
                <w:tab w:val="left" w:pos="2410"/>
              </w:tabs>
              <w:snapToGrid w:val="0"/>
              <w:jc w:val="both"/>
              <w:rPr>
                <w:rFonts w:ascii="Arial Narrow" w:hAnsi="Arial Narrow" w:cs="Arial Narrow"/>
                <w:b/>
                <w:bCs/>
                <w:sz w:val="22"/>
                <w:szCs w:val="22"/>
              </w:rPr>
            </w:pPr>
          </w:p>
        </w:tc>
        <w:tc>
          <w:tcPr>
            <w:tcW w:w="5040" w:type="dxa"/>
            <w:shd w:val="clear" w:color="auto" w:fill="auto"/>
          </w:tcPr>
          <w:p w14:paraId="3DDBDF35" w14:textId="77777777" w:rsidR="000427BC" w:rsidRPr="00805FA3" w:rsidRDefault="000427BC" w:rsidP="00647C42">
            <w:pPr>
              <w:ind w:right="29"/>
            </w:pPr>
            <w:r w:rsidRPr="00805FA3">
              <w:rPr>
                <w:rFonts w:ascii="Arial Narrow" w:eastAsia="Times New Roman" w:hAnsi="Arial Narrow" w:cs="Arial Narrow"/>
                <w:b/>
                <w:sz w:val="22"/>
                <w:szCs w:val="22"/>
              </w:rPr>
              <w:t xml:space="preserve">   </w:t>
            </w:r>
            <w:r w:rsidRPr="00805FA3">
              <w:rPr>
                <w:rFonts w:ascii="Arial Narrow" w:eastAsia="SimSun" w:hAnsi="Arial Narrow" w:cs="Arial Narrow"/>
                <w:b/>
                <w:sz w:val="22"/>
                <w:szCs w:val="22"/>
              </w:rPr>
              <w:t>м.п.</w:t>
            </w:r>
          </w:p>
        </w:tc>
      </w:tr>
    </w:tbl>
    <w:p w14:paraId="4C7B721C" w14:textId="77777777" w:rsidR="000427BC" w:rsidRPr="00805FA3" w:rsidRDefault="000427BC" w:rsidP="00F70E9E">
      <w:pPr>
        <w:pStyle w:val="ConsNonformat0"/>
        <w:tabs>
          <w:tab w:val="left" w:pos="3181"/>
        </w:tabs>
        <w:ind w:right="29"/>
        <w:rPr>
          <w:rFonts w:ascii="Arial Narrow" w:hAnsi="Arial Narrow" w:cs="Arial Narrow"/>
          <w:b/>
          <w:sz w:val="22"/>
          <w:szCs w:val="22"/>
        </w:rPr>
      </w:pPr>
    </w:p>
    <w:p w14:paraId="36D56AB3" w14:textId="77777777" w:rsidR="000427BC" w:rsidRPr="00805FA3" w:rsidRDefault="000427BC" w:rsidP="00F70E9E">
      <w:pPr>
        <w:pStyle w:val="ConsNonformat0"/>
        <w:ind w:right="29"/>
        <w:jc w:val="center"/>
        <w:rPr>
          <w:rFonts w:ascii="Arial Narrow" w:hAnsi="Arial Narrow" w:cs="Arial Narrow"/>
          <w:b/>
          <w:sz w:val="22"/>
          <w:szCs w:val="22"/>
        </w:rPr>
      </w:pPr>
    </w:p>
    <w:p w14:paraId="346B164A" w14:textId="79C15957" w:rsidR="000427BC" w:rsidRPr="00805FA3" w:rsidRDefault="000427BC" w:rsidP="00F70E9E">
      <w:pPr>
        <w:pStyle w:val="ConsNonformat0"/>
        <w:ind w:right="29"/>
        <w:jc w:val="center"/>
        <w:rPr>
          <w:rFonts w:ascii="Arial Narrow" w:hAnsi="Arial Narrow" w:cs="Arial Narrow"/>
          <w:b/>
          <w:sz w:val="22"/>
          <w:szCs w:val="22"/>
        </w:rPr>
      </w:pPr>
    </w:p>
    <w:p w14:paraId="0B42F6BE" w14:textId="77777777" w:rsidR="000427BC" w:rsidRPr="00805FA3" w:rsidRDefault="000427BC" w:rsidP="00F70E9E">
      <w:pPr>
        <w:tabs>
          <w:tab w:val="left" w:pos="7020"/>
        </w:tabs>
        <w:ind w:right="29"/>
        <w:jc w:val="right"/>
      </w:pPr>
      <w:r w:rsidRPr="00805FA3">
        <w:rPr>
          <w:rFonts w:ascii="Arial Narrow" w:hAnsi="Arial Narrow" w:cs="Arial Narrow"/>
          <w:b/>
          <w:sz w:val="22"/>
          <w:szCs w:val="22"/>
        </w:rPr>
        <w:lastRenderedPageBreak/>
        <w:t xml:space="preserve">Приложение № 3 </w:t>
      </w:r>
    </w:p>
    <w:p w14:paraId="2300930B" w14:textId="77777777" w:rsidR="000427BC" w:rsidRPr="00805FA3" w:rsidRDefault="000427BC" w:rsidP="00F70E9E">
      <w:pPr>
        <w:tabs>
          <w:tab w:val="left" w:pos="7020"/>
        </w:tabs>
        <w:ind w:right="29"/>
        <w:jc w:val="right"/>
      </w:pPr>
      <w:r w:rsidRPr="00805FA3">
        <w:rPr>
          <w:rFonts w:ascii="Arial Narrow" w:hAnsi="Arial Narrow" w:cs="Arial Narrow"/>
          <w:b/>
          <w:sz w:val="22"/>
          <w:szCs w:val="22"/>
        </w:rPr>
        <w:t>к Договору № ______</w:t>
      </w:r>
    </w:p>
    <w:p w14:paraId="6815D36D" w14:textId="77777777" w:rsidR="000427BC" w:rsidRPr="00805FA3" w:rsidRDefault="000427BC" w:rsidP="00F70E9E">
      <w:pPr>
        <w:tabs>
          <w:tab w:val="left" w:pos="7020"/>
        </w:tabs>
        <w:ind w:right="29"/>
        <w:jc w:val="right"/>
      </w:pPr>
      <w:r w:rsidRPr="00805FA3">
        <w:rPr>
          <w:rFonts w:ascii="Arial Narrow" w:hAnsi="Arial Narrow" w:cs="Arial Narrow"/>
          <w:b/>
          <w:sz w:val="22"/>
          <w:szCs w:val="22"/>
        </w:rPr>
        <w:t xml:space="preserve">аренды нежилого помещения </w:t>
      </w:r>
    </w:p>
    <w:p w14:paraId="285CF2E9" w14:textId="0CA89BAD" w:rsidR="000427BC" w:rsidRPr="00805FA3" w:rsidRDefault="000427BC" w:rsidP="00F70E9E">
      <w:pPr>
        <w:tabs>
          <w:tab w:val="left" w:pos="7020"/>
        </w:tabs>
        <w:ind w:right="29"/>
        <w:jc w:val="right"/>
      </w:pPr>
      <w:r w:rsidRPr="00805FA3">
        <w:rPr>
          <w:rFonts w:ascii="Arial Narrow" w:eastAsia="Times New Roman" w:hAnsi="Arial Narrow" w:cs="Arial Narrow"/>
          <w:b/>
          <w:sz w:val="22"/>
          <w:szCs w:val="22"/>
        </w:rPr>
        <w:t xml:space="preserve"> </w:t>
      </w:r>
      <w:r w:rsidRPr="00805FA3">
        <w:rPr>
          <w:rFonts w:ascii="Arial Narrow" w:hAnsi="Arial Narrow" w:cs="Arial Narrow"/>
          <w:b/>
          <w:sz w:val="22"/>
          <w:szCs w:val="22"/>
        </w:rPr>
        <w:t xml:space="preserve">от «__» _______ </w:t>
      </w:r>
      <w:r w:rsidRPr="00D46E67">
        <w:rPr>
          <w:rFonts w:ascii="Arial Narrow" w:hAnsi="Arial Narrow" w:cs="Arial Narrow"/>
          <w:b/>
          <w:sz w:val="22"/>
          <w:szCs w:val="22"/>
        </w:rPr>
        <w:t>20</w:t>
      </w:r>
      <w:r w:rsidR="00804836" w:rsidRPr="00D46E67">
        <w:rPr>
          <w:rFonts w:ascii="Arial Narrow" w:hAnsi="Arial Narrow" w:cs="Arial Narrow"/>
          <w:b/>
          <w:sz w:val="22"/>
          <w:szCs w:val="22"/>
        </w:rPr>
        <w:t>2__</w:t>
      </w:r>
      <w:r w:rsidRPr="00805FA3">
        <w:rPr>
          <w:rFonts w:ascii="Arial Narrow" w:hAnsi="Arial Narrow" w:cs="Arial Narrow"/>
          <w:b/>
          <w:sz w:val="22"/>
          <w:szCs w:val="22"/>
        </w:rPr>
        <w:t xml:space="preserve"> г.</w:t>
      </w:r>
    </w:p>
    <w:p w14:paraId="10DFA738" w14:textId="77777777" w:rsidR="000427BC" w:rsidRPr="00805FA3" w:rsidRDefault="000427BC" w:rsidP="00F70E9E">
      <w:pPr>
        <w:jc w:val="right"/>
        <w:rPr>
          <w:rFonts w:ascii="Arial Narrow" w:hAnsi="Arial Narrow" w:cs="Arial Narrow"/>
          <w:b/>
          <w:sz w:val="22"/>
          <w:szCs w:val="22"/>
        </w:rPr>
      </w:pPr>
    </w:p>
    <w:p w14:paraId="6F1EC943" w14:textId="77777777" w:rsidR="000427BC" w:rsidRPr="00805FA3" w:rsidRDefault="000427BC" w:rsidP="00F70E9E">
      <w:pPr>
        <w:jc w:val="both"/>
        <w:rPr>
          <w:sz w:val="22"/>
          <w:szCs w:val="22"/>
        </w:rPr>
      </w:pPr>
    </w:p>
    <w:p w14:paraId="0B1BF8D8" w14:textId="77777777" w:rsidR="000427BC" w:rsidRPr="00805FA3" w:rsidRDefault="000427BC" w:rsidP="00F70E9E">
      <w:pPr>
        <w:jc w:val="both"/>
        <w:rPr>
          <w:sz w:val="22"/>
          <w:szCs w:val="22"/>
        </w:rPr>
      </w:pPr>
    </w:p>
    <w:p w14:paraId="2AA78D9C" w14:textId="77777777" w:rsidR="009906EB" w:rsidRPr="00805FA3" w:rsidRDefault="009906EB" w:rsidP="009906EB">
      <w:pPr>
        <w:jc w:val="center"/>
      </w:pPr>
      <w:r w:rsidRPr="00805FA3">
        <w:rPr>
          <w:rFonts w:ascii="Arial Narrow" w:hAnsi="Arial Narrow" w:cs="Arial Narrow"/>
          <w:b/>
          <w:sz w:val="22"/>
          <w:szCs w:val="22"/>
        </w:rPr>
        <w:t>АКТ РАЗГРАНИЧЕНИЯ ЭКСПЛУАТАЦИОННОЙ ОТВЕТСТВЕННОСТИ</w:t>
      </w:r>
    </w:p>
    <w:p w14:paraId="78F05EE7" w14:textId="77777777" w:rsidR="009906EB" w:rsidRPr="00805FA3" w:rsidRDefault="009906EB" w:rsidP="009906EB">
      <w:pPr>
        <w:jc w:val="both"/>
        <w:rPr>
          <w:rFonts w:ascii="Arial Narrow" w:hAnsi="Arial Narrow" w:cs="Arial Narrow"/>
          <w:b/>
          <w:sz w:val="22"/>
          <w:szCs w:val="22"/>
        </w:rPr>
      </w:pPr>
    </w:p>
    <w:p w14:paraId="3875BDD4" w14:textId="77777777" w:rsidR="009906EB" w:rsidRPr="00805FA3" w:rsidRDefault="009906EB" w:rsidP="009906EB">
      <w:pPr>
        <w:jc w:val="both"/>
        <w:rPr>
          <w:rFonts w:ascii="Arial Narrow" w:hAnsi="Arial Narrow" w:cs="Arial Narrow"/>
          <w:b/>
          <w:sz w:val="22"/>
          <w:szCs w:val="22"/>
        </w:rPr>
      </w:pPr>
    </w:p>
    <w:p w14:paraId="180035E0" w14:textId="77777777" w:rsidR="009906EB" w:rsidRPr="00805FA3" w:rsidRDefault="009906EB" w:rsidP="009906EB">
      <w:pPr>
        <w:jc w:val="both"/>
      </w:pPr>
      <w:r w:rsidRPr="00805FA3">
        <w:rPr>
          <w:rFonts w:ascii="Arial Narrow" w:hAnsi="Arial Narrow" w:cs="Arial Narrow"/>
          <w:color w:val="000000"/>
          <w:sz w:val="22"/>
          <w:szCs w:val="22"/>
        </w:rPr>
        <w:t>г. Москва</w:t>
      </w:r>
      <w:r w:rsidRPr="00805FA3">
        <w:rPr>
          <w:rFonts w:ascii="Arial Narrow" w:hAnsi="Arial Narrow" w:cs="Arial Narrow"/>
          <w:color w:val="000000"/>
          <w:sz w:val="22"/>
          <w:szCs w:val="22"/>
        </w:rPr>
        <w:tab/>
        <w:t xml:space="preserve"> </w:t>
      </w:r>
      <w:r w:rsidRPr="00805FA3">
        <w:rPr>
          <w:rFonts w:ascii="Arial Narrow" w:hAnsi="Arial Narrow" w:cs="Arial Narrow"/>
          <w:color w:val="000000"/>
          <w:sz w:val="22"/>
          <w:szCs w:val="22"/>
        </w:rPr>
        <w:tab/>
      </w:r>
      <w:r w:rsidRPr="00805FA3">
        <w:rPr>
          <w:rFonts w:ascii="Arial Narrow" w:hAnsi="Arial Narrow" w:cs="Arial Narrow"/>
          <w:color w:val="000000"/>
          <w:sz w:val="22"/>
          <w:szCs w:val="22"/>
        </w:rPr>
        <w:tab/>
        <w:t xml:space="preserve">   </w:t>
      </w:r>
      <w:r w:rsidRPr="00805FA3">
        <w:rPr>
          <w:rFonts w:ascii="Arial Narrow" w:hAnsi="Arial Narrow" w:cs="Arial Narrow"/>
          <w:color w:val="000000"/>
          <w:sz w:val="22"/>
          <w:szCs w:val="22"/>
        </w:rPr>
        <w:tab/>
        <w:t xml:space="preserve">                                                                   «__» __________ </w:t>
      </w:r>
      <w:r w:rsidRPr="00D46E67">
        <w:rPr>
          <w:rFonts w:ascii="Arial Narrow" w:hAnsi="Arial Narrow" w:cs="Arial Narrow"/>
          <w:color w:val="000000"/>
          <w:sz w:val="22"/>
          <w:szCs w:val="22"/>
        </w:rPr>
        <w:t>202__</w:t>
      </w:r>
      <w:r w:rsidRPr="00805FA3">
        <w:rPr>
          <w:rFonts w:ascii="Arial Narrow" w:hAnsi="Arial Narrow" w:cs="Arial Narrow"/>
          <w:color w:val="000000"/>
          <w:sz w:val="22"/>
          <w:szCs w:val="22"/>
        </w:rPr>
        <w:t xml:space="preserve"> года</w:t>
      </w:r>
    </w:p>
    <w:p w14:paraId="5B1F8D44" w14:textId="77777777" w:rsidR="009906EB" w:rsidRPr="00805FA3" w:rsidRDefault="009906EB" w:rsidP="009906EB">
      <w:pPr>
        <w:jc w:val="both"/>
        <w:rPr>
          <w:rFonts w:ascii="Arial Narrow" w:hAnsi="Arial Narrow" w:cs="Arial Narrow"/>
          <w:color w:val="000000"/>
          <w:sz w:val="22"/>
          <w:szCs w:val="22"/>
        </w:rPr>
      </w:pPr>
    </w:p>
    <w:p w14:paraId="647B6110" w14:textId="77777777" w:rsidR="009906EB" w:rsidRPr="00805FA3" w:rsidRDefault="009906EB" w:rsidP="009906EB">
      <w:pPr>
        <w:pStyle w:val="WW-31"/>
        <w:ind w:right="29" w:firstLine="709"/>
        <w:rPr>
          <w:szCs w:val="22"/>
        </w:rPr>
      </w:pPr>
      <w:r w:rsidRPr="00805FA3">
        <w:rPr>
          <w:rFonts w:ascii="Arial Narrow" w:hAnsi="Arial Narrow" w:cs="Arial Narrow"/>
          <w:b/>
          <w:i/>
          <w:color w:val="auto"/>
          <w:szCs w:val="22"/>
        </w:rPr>
        <w:t>____________________________________________________________</w:t>
      </w:r>
      <w:r w:rsidRPr="00805FA3">
        <w:rPr>
          <w:rFonts w:ascii="Arial Narrow" w:hAnsi="Arial Narrow" w:cs="Arial Narrow"/>
          <w:color w:val="auto"/>
          <w:szCs w:val="22"/>
        </w:rPr>
        <w:t xml:space="preserve">, именуемое в дальнейшем «Арендодатель», в лице ___________________________________________________,  действующего на основании Устава, с одной стороны, и </w:t>
      </w:r>
    </w:p>
    <w:p w14:paraId="6C478A36" w14:textId="77777777" w:rsidR="009906EB" w:rsidRDefault="009906EB" w:rsidP="009906EB">
      <w:pPr>
        <w:tabs>
          <w:tab w:val="left" w:pos="-2160"/>
        </w:tabs>
        <w:jc w:val="both"/>
        <w:rPr>
          <w:rFonts w:ascii="Arial Narrow" w:eastAsia="Arial Unicode MS" w:hAnsi="Arial Narrow" w:cs="Arial Narrow"/>
          <w:sz w:val="22"/>
          <w:szCs w:val="22"/>
        </w:rPr>
      </w:pPr>
      <w:r w:rsidRPr="00805FA3">
        <w:rPr>
          <w:rFonts w:ascii="Arial Narrow" w:hAnsi="Arial Narrow" w:cs="Arial Narrow"/>
          <w:b/>
          <w:i/>
          <w:sz w:val="22"/>
          <w:szCs w:val="22"/>
        </w:rPr>
        <w:tab/>
      </w:r>
      <w:r w:rsidRPr="001B1C4A">
        <w:rPr>
          <w:rFonts w:ascii="Arial Narrow" w:hAnsi="Arial Narrow" w:cs="Arial Narrow"/>
          <w:b/>
          <w:i/>
          <w:sz w:val="22"/>
          <w:szCs w:val="22"/>
        </w:rPr>
        <w:t>Публичное акционерное общество «Вкусвилл»</w:t>
      </w:r>
      <w:r w:rsidRPr="001B1C4A">
        <w:rPr>
          <w:rFonts w:ascii="Arial Narrow" w:hAnsi="Arial Narrow" w:cs="Arial Narrow"/>
          <w:sz w:val="22"/>
          <w:szCs w:val="22"/>
        </w:rPr>
        <w:t>, именуемое в дальнейшем «Арендатор», в лице своего представителя Курвякова Евгения Борисовича, действующего на основании доверенности серия 77 АГ номер 7986401 от 13 октября 2021 года (номер в реестре номер в реестре 77/93-н/77-2021-4-156), удостоверенная Ершовой Еленой Сергеевной, с другой стороны, далее вместе по тексту именуемые Стороны</w:t>
      </w:r>
      <w:r w:rsidRPr="001B1C4A">
        <w:rPr>
          <w:rFonts w:ascii="Arial Narrow" w:hAnsi="Arial Narrow" w:cs="Arial Narrow"/>
          <w:bCs/>
          <w:sz w:val="22"/>
          <w:szCs w:val="22"/>
        </w:rPr>
        <w:t>,</w:t>
      </w:r>
      <w:r w:rsidRPr="001B1C4A">
        <w:rPr>
          <w:rFonts w:ascii="Arial Narrow" w:eastAsia="Arial Unicode MS" w:hAnsi="Arial Narrow" w:cs="Arial Narrow"/>
          <w:sz w:val="22"/>
          <w:szCs w:val="22"/>
        </w:rPr>
        <w:t xml:space="preserve"> составили </w:t>
      </w:r>
      <w:r>
        <w:rPr>
          <w:rFonts w:ascii="Arial Narrow" w:eastAsia="Arial Unicode MS" w:hAnsi="Arial Narrow" w:cs="Arial Narrow"/>
          <w:sz w:val="22"/>
          <w:szCs w:val="22"/>
        </w:rPr>
        <w:t>н</w:t>
      </w:r>
      <w:r w:rsidRPr="00AC0B70">
        <w:rPr>
          <w:rFonts w:ascii="Arial Narrow" w:eastAsia="Arial Unicode MS" w:hAnsi="Arial Narrow" w:cs="Arial Narrow"/>
          <w:sz w:val="22"/>
          <w:szCs w:val="22"/>
        </w:rPr>
        <w:t xml:space="preserve">астоящий </w:t>
      </w:r>
      <w:r w:rsidRPr="00CF18AE">
        <w:rPr>
          <w:rFonts w:ascii="Arial Narrow" w:eastAsia="Arial Unicode MS" w:hAnsi="Arial Narrow" w:cs="Arial Narrow"/>
          <w:sz w:val="22"/>
          <w:szCs w:val="22"/>
        </w:rPr>
        <w:t>Акт разграничения эксплуатационной ответственности, который регулирует отношения Сторон в части эксплуатации инженерного оборудования и систем</w:t>
      </w:r>
      <w:r>
        <w:rPr>
          <w:rFonts w:ascii="Arial Narrow" w:eastAsia="Arial Unicode MS" w:hAnsi="Arial Narrow" w:cs="Arial Narrow"/>
          <w:sz w:val="22"/>
          <w:szCs w:val="22"/>
        </w:rPr>
        <w:t>.</w:t>
      </w:r>
      <w:r w:rsidRPr="00CF18AE">
        <w:rPr>
          <w:rFonts w:ascii="Arial Narrow" w:eastAsia="Arial Unicode MS" w:hAnsi="Arial Narrow" w:cs="Arial Narrow"/>
          <w:sz w:val="22"/>
          <w:szCs w:val="22"/>
        </w:rPr>
        <w:t xml:space="preserve"> Меры ответственности одной из Сторон за ущерб, который может быть причинен другой Стороне, определяются в соответствии с Договором и действующим законодательством Российской Федерации.</w:t>
      </w:r>
    </w:p>
    <w:p w14:paraId="0F8E2CEF" w14:textId="77777777" w:rsidR="009906EB" w:rsidRPr="00805FA3" w:rsidRDefault="009906EB" w:rsidP="009906EB">
      <w:pPr>
        <w:tabs>
          <w:tab w:val="left" w:pos="-2160"/>
        </w:tabs>
        <w:jc w:val="both"/>
        <w:rPr>
          <w:rFonts w:ascii="Arial Narrow" w:eastAsia="Arial Unicode MS" w:hAnsi="Arial Narrow" w:cs="Arial Narrow"/>
          <w:sz w:val="22"/>
          <w:szCs w:val="22"/>
        </w:rPr>
      </w:pPr>
    </w:p>
    <w:tbl>
      <w:tblPr>
        <w:tblW w:w="9730" w:type="dxa"/>
        <w:tblInd w:w="108" w:type="dxa"/>
        <w:tblLayout w:type="fixed"/>
        <w:tblLook w:val="0000" w:firstRow="0" w:lastRow="0" w:firstColumn="0" w:lastColumn="0" w:noHBand="0" w:noVBand="0"/>
      </w:tblPr>
      <w:tblGrid>
        <w:gridCol w:w="600"/>
        <w:gridCol w:w="2160"/>
        <w:gridCol w:w="3000"/>
        <w:gridCol w:w="3970"/>
      </w:tblGrid>
      <w:tr w:rsidR="009906EB" w:rsidRPr="00805FA3" w14:paraId="1C022AE3" w14:textId="77777777" w:rsidTr="00E21DDD">
        <w:tc>
          <w:tcPr>
            <w:tcW w:w="600" w:type="dxa"/>
            <w:tcBorders>
              <w:top w:val="single" w:sz="4" w:space="0" w:color="000000"/>
              <w:left w:val="single" w:sz="4" w:space="0" w:color="000000"/>
              <w:bottom w:val="single" w:sz="4" w:space="0" w:color="000000"/>
            </w:tcBorders>
            <w:shd w:val="clear" w:color="auto" w:fill="auto"/>
            <w:vAlign w:val="center"/>
          </w:tcPr>
          <w:p w14:paraId="5C5E9547" w14:textId="77777777" w:rsidR="009906EB" w:rsidRPr="00805FA3" w:rsidRDefault="009906EB" w:rsidP="00E21DDD">
            <w:pPr>
              <w:jc w:val="center"/>
            </w:pPr>
            <w:r w:rsidRPr="00805FA3">
              <w:rPr>
                <w:b/>
                <w:sz w:val="22"/>
                <w:szCs w:val="22"/>
              </w:rPr>
              <w:t>№ п.п.</w:t>
            </w:r>
          </w:p>
        </w:tc>
        <w:tc>
          <w:tcPr>
            <w:tcW w:w="2160" w:type="dxa"/>
            <w:tcBorders>
              <w:top w:val="single" w:sz="4" w:space="0" w:color="000000"/>
              <w:left w:val="single" w:sz="4" w:space="0" w:color="000000"/>
              <w:bottom w:val="single" w:sz="4" w:space="0" w:color="000000"/>
            </w:tcBorders>
            <w:shd w:val="clear" w:color="auto" w:fill="auto"/>
            <w:vAlign w:val="center"/>
          </w:tcPr>
          <w:p w14:paraId="3391B76F" w14:textId="77777777" w:rsidR="009906EB" w:rsidRPr="00805FA3" w:rsidRDefault="009906EB" w:rsidP="00E21DDD">
            <w:pPr>
              <w:jc w:val="center"/>
            </w:pPr>
            <w:r w:rsidRPr="00805FA3">
              <w:rPr>
                <w:b/>
                <w:sz w:val="22"/>
                <w:szCs w:val="22"/>
              </w:rPr>
              <w:t>Наименование ответственности</w:t>
            </w:r>
          </w:p>
        </w:tc>
        <w:tc>
          <w:tcPr>
            <w:tcW w:w="3000" w:type="dxa"/>
            <w:tcBorders>
              <w:top w:val="single" w:sz="4" w:space="0" w:color="000000"/>
              <w:left w:val="single" w:sz="4" w:space="0" w:color="000000"/>
              <w:bottom w:val="single" w:sz="4" w:space="0" w:color="000000"/>
            </w:tcBorders>
            <w:shd w:val="clear" w:color="auto" w:fill="auto"/>
            <w:vAlign w:val="center"/>
          </w:tcPr>
          <w:p w14:paraId="7836F3B7" w14:textId="77777777" w:rsidR="009906EB" w:rsidRPr="00805FA3" w:rsidRDefault="009906EB" w:rsidP="00E21DDD">
            <w:pPr>
              <w:jc w:val="center"/>
            </w:pPr>
            <w:r w:rsidRPr="00805FA3">
              <w:rPr>
                <w:b/>
                <w:sz w:val="22"/>
                <w:szCs w:val="22"/>
              </w:rPr>
              <w:t>Граница эксплуатационной ответственности Арендодателя</w:t>
            </w:r>
          </w:p>
          <w:p w14:paraId="6F309DE0" w14:textId="77777777" w:rsidR="009906EB" w:rsidRPr="00805FA3" w:rsidRDefault="009906EB" w:rsidP="00E21DDD">
            <w:pPr>
              <w:jc w:val="center"/>
            </w:pP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2597E1" w14:textId="77777777" w:rsidR="009906EB" w:rsidRPr="00805FA3" w:rsidRDefault="009906EB" w:rsidP="00E21DDD">
            <w:pPr>
              <w:jc w:val="center"/>
            </w:pPr>
            <w:r w:rsidRPr="00805FA3">
              <w:rPr>
                <w:b/>
                <w:sz w:val="22"/>
                <w:szCs w:val="22"/>
              </w:rPr>
              <w:t>Граница эксплуатационной ответственности Арендатора</w:t>
            </w:r>
          </w:p>
          <w:p w14:paraId="3840762B" w14:textId="77777777" w:rsidR="009906EB" w:rsidRPr="00805FA3" w:rsidRDefault="009906EB" w:rsidP="00E21DDD">
            <w:pPr>
              <w:jc w:val="center"/>
              <w:rPr>
                <w:b/>
                <w:sz w:val="22"/>
                <w:szCs w:val="22"/>
              </w:rPr>
            </w:pPr>
          </w:p>
        </w:tc>
      </w:tr>
      <w:tr w:rsidR="009906EB" w:rsidRPr="00805FA3" w14:paraId="6599F678" w14:textId="77777777" w:rsidTr="00E21DDD">
        <w:tc>
          <w:tcPr>
            <w:tcW w:w="600" w:type="dxa"/>
            <w:tcBorders>
              <w:top w:val="single" w:sz="4" w:space="0" w:color="000000"/>
              <w:left w:val="single" w:sz="4" w:space="0" w:color="000000"/>
              <w:bottom w:val="single" w:sz="4" w:space="0" w:color="000000"/>
            </w:tcBorders>
            <w:shd w:val="clear" w:color="auto" w:fill="auto"/>
          </w:tcPr>
          <w:p w14:paraId="1A340316" w14:textId="77777777" w:rsidR="009906EB" w:rsidRPr="00805FA3" w:rsidRDefault="009906EB" w:rsidP="00E21DDD">
            <w:pPr>
              <w:jc w:val="center"/>
            </w:pPr>
            <w:r w:rsidRPr="00805FA3">
              <w:rPr>
                <w:sz w:val="22"/>
                <w:szCs w:val="22"/>
              </w:rPr>
              <w:t>1</w:t>
            </w:r>
          </w:p>
        </w:tc>
        <w:tc>
          <w:tcPr>
            <w:tcW w:w="2160" w:type="dxa"/>
            <w:tcBorders>
              <w:top w:val="single" w:sz="4" w:space="0" w:color="000000"/>
              <w:left w:val="single" w:sz="4" w:space="0" w:color="000000"/>
              <w:bottom w:val="single" w:sz="4" w:space="0" w:color="000000"/>
            </w:tcBorders>
            <w:shd w:val="clear" w:color="auto" w:fill="auto"/>
          </w:tcPr>
          <w:p w14:paraId="58671472" w14:textId="77777777" w:rsidR="009906EB" w:rsidRPr="00805FA3" w:rsidRDefault="009906EB" w:rsidP="00E21DDD">
            <w:pPr>
              <w:jc w:val="both"/>
            </w:pPr>
            <w:r w:rsidRPr="00805FA3">
              <w:rPr>
                <w:sz w:val="22"/>
                <w:szCs w:val="22"/>
              </w:rPr>
              <w:t>Противопожарный водопровод</w:t>
            </w:r>
          </w:p>
        </w:tc>
        <w:tc>
          <w:tcPr>
            <w:tcW w:w="3000" w:type="dxa"/>
            <w:tcBorders>
              <w:top w:val="single" w:sz="4" w:space="0" w:color="000000"/>
              <w:left w:val="single" w:sz="4" w:space="0" w:color="000000"/>
              <w:bottom w:val="single" w:sz="4" w:space="0" w:color="000000"/>
            </w:tcBorders>
            <w:shd w:val="clear" w:color="auto" w:fill="auto"/>
          </w:tcPr>
          <w:p w14:paraId="05882EC3" w14:textId="77777777" w:rsidR="009906EB" w:rsidRPr="00805FA3" w:rsidRDefault="009906EB" w:rsidP="00E21DDD">
            <w:pPr>
              <w:jc w:val="both"/>
            </w:pPr>
            <w:r w:rsidRPr="00805FA3">
              <w:rPr>
                <w:sz w:val="22"/>
                <w:szCs w:val="22"/>
              </w:rPr>
              <w:t>До запорной арматуры в границах помещения Арендатора</w:t>
            </w:r>
          </w:p>
        </w:tc>
        <w:tc>
          <w:tcPr>
            <w:tcW w:w="3970" w:type="dxa"/>
            <w:tcBorders>
              <w:top w:val="single" w:sz="4" w:space="0" w:color="000000"/>
              <w:left w:val="single" w:sz="4" w:space="0" w:color="000000"/>
              <w:bottom w:val="single" w:sz="4" w:space="0" w:color="000000"/>
              <w:right w:val="single" w:sz="4" w:space="0" w:color="000000"/>
            </w:tcBorders>
            <w:shd w:val="clear" w:color="auto" w:fill="auto"/>
          </w:tcPr>
          <w:p w14:paraId="54769E0B" w14:textId="77777777" w:rsidR="009906EB" w:rsidRPr="00805FA3" w:rsidRDefault="009906EB" w:rsidP="00E21DDD">
            <w:pPr>
              <w:jc w:val="both"/>
            </w:pPr>
            <w:r w:rsidRPr="00805FA3">
              <w:rPr>
                <w:sz w:val="22"/>
                <w:szCs w:val="22"/>
              </w:rPr>
              <w:t>От запорной арматуры в границах помещения Арендатора</w:t>
            </w:r>
          </w:p>
        </w:tc>
      </w:tr>
      <w:tr w:rsidR="009906EB" w:rsidRPr="00805FA3" w14:paraId="47C0E95A" w14:textId="77777777" w:rsidTr="00E21DDD">
        <w:tc>
          <w:tcPr>
            <w:tcW w:w="600" w:type="dxa"/>
            <w:tcBorders>
              <w:top w:val="single" w:sz="4" w:space="0" w:color="000000"/>
              <w:left w:val="single" w:sz="4" w:space="0" w:color="000000"/>
              <w:bottom w:val="single" w:sz="4" w:space="0" w:color="000000"/>
            </w:tcBorders>
            <w:shd w:val="clear" w:color="auto" w:fill="auto"/>
          </w:tcPr>
          <w:p w14:paraId="5E9137B4" w14:textId="77777777" w:rsidR="009906EB" w:rsidRPr="00805FA3" w:rsidRDefault="009906EB" w:rsidP="00E21DDD">
            <w:pPr>
              <w:jc w:val="center"/>
            </w:pPr>
            <w:r w:rsidRPr="00805FA3">
              <w:rPr>
                <w:sz w:val="22"/>
                <w:szCs w:val="22"/>
              </w:rPr>
              <w:t>2</w:t>
            </w:r>
          </w:p>
        </w:tc>
        <w:tc>
          <w:tcPr>
            <w:tcW w:w="2160" w:type="dxa"/>
            <w:tcBorders>
              <w:top w:val="single" w:sz="4" w:space="0" w:color="000000"/>
              <w:left w:val="single" w:sz="4" w:space="0" w:color="000000"/>
              <w:bottom w:val="single" w:sz="4" w:space="0" w:color="000000"/>
            </w:tcBorders>
            <w:shd w:val="clear" w:color="auto" w:fill="auto"/>
          </w:tcPr>
          <w:p w14:paraId="0412D3A1" w14:textId="77777777" w:rsidR="009906EB" w:rsidRPr="00805FA3" w:rsidRDefault="009906EB" w:rsidP="00E21DDD">
            <w:pPr>
              <w:jc w:val="both"/>
            </w:pPr>
            <w:r w:rsidRPr="00805FA3">
              <w:rPr>
                <w:sz w:val="22"/>
                <w:szCs w:val="22"/>
              </w:rPr>
              <w:t>Охранно-пожарная сигнализация, система автоматического внутреннего пожаротушения</w:t>
            </w:r>
          </w:p>
        </w:tc>
        <w:tc>
          <w:tcPr>
            <w:tcW w:w="3000" w:type="dxa"/>
            <w:tcBorders>
              <w:top w:val="single" w:sz="4" w:space="0" w:color="000000"/>
              <w:left w:val="single" w:sz="4" w:space="0" w:color="000000"/>
              <w:bottom w:val="single" w:sz="4" w:space="0" w:color="000000"/>
            </w:tcBorders>
            <w:shd w:val="clear" w:color="auto" w:fill="auto"/>
          </w:tcPr>
          <w:p w14:paraId="614D75CB" w14:textId="77777777" w:rsidR="009906EB" w:rsidRPr="00805FA3" w:rsidRDefault="009906EB" w:rsidP="00E21DDD">
            <w:pPr>
              <w:jc w:val="both"/>
            </w:pPr>
            <w:r w:rsidRPr="00805FA3">
              <w:rPr>
                <w:sz w:val="22"/>
                <w:szCs w:val="22"/>
              </w:rPr>
              <w:t xml:space="preserve"> Общая система</w:t>
            </w:r>
          </w:p>
        </w:tc>
        <w:tc>
          <w:tcPr>
            <w:tcW w:w="3970" w:type="dxa"/>
            <w:tcBorders>
              <w:top w:val="single" w:sz="4" w:space="0" w:color="000000"/>
              <w:left w:val="single" w:sz="4" w:space="0" w:color="000000"/>
              <w:bottom w:val="single" w:sz="4" w:space="0" w:color="000000"/>
              <w:right w:val="single" w:sz="4" w:space="0" w:color="000000"/>
            </w:tcBorders>
            <w:shd w:val="clear" w:color="auto" w:fill="auto"/>
          </w:tcPr>
          <w:p w14:paraId="73ACD053" w14:textId="77777777" w:rsidR="009906EB" w:rsidRPr="00805FA3" w:rsidRDefault="009906EB" w:rsidP="00E21DDD">
            <w:pPr>
              <w:jc w:val="both"/>
            </w:pPr>
            <w:r w:rsidRPr="00805FA3">
              <w:rPr>
                <w:color w:val="000000"/>
                <w:sz w:val="22"/>
                <w:szCs w:val="22"/>
              </w:rPr>
              <w:t>В границах помещения Арендатора</w:t>
            </w:r>
          </w:p>
        </w:tc>
      </w:tr>
      <w:tr w:rsidR="009906EB" w:rsidRPr="00805FA3" w14:paraId="0D86C0D9" w14:textId="77777777" w:rsidTr="00E21DDD">
        <w:tc>
          <w:tcPr>
            <w:tcW w:w="600" w:type="dxa"/>
            <w:tcBorders>
              <w:top w:val="single" w:sz="4" w:space="0" w:color="000000"/>
              <w:left w:val="single" w:sz="4" w:space="0" w:color="000000"/>
              <w:bottom w:val="single" w:sz="4" w:space="0" w:color="000000"/>
            </w:tcBorders>
            <w:shd w:val="clear" w:color="auto" w:fill="auto"/>
          </w:tcPr>
          <w:p w14:paraId="4EC4FC6F" w14:textId="77777777" w:rsidR="009906EB" w:rsidRPr="00805FA3" w:rsidRDefault="009906EB" w:rsidP="00E21DDD">
            <w:pPr>
              <w:jc w:val="center"/>
            </w:pPr>
            <w:r w:rsidRPr="00805FA3">
              <w:rPr>
                <w:sz w:val="22"/>
                <w:szCs w:val="22"/>
              </w:rPr>
              <w:t>3</w:t>
            </w:r>
          </w:p>
        </w:tc>
        <w:tc>
          <w:tcPr>
            <w:tcW w:w="2160" w:type="dxa"/>
            <w:tcBorders>
              <w:top w:val="single" w:sz="4" w:space="0" w:color="000000"/>
              <w:left w:val="single" w:sz="4" w:space="0" w:color="000000"/>
              <w:bottom w:val="single" w:sz="4" w:space="0" w:color="000000"/>
            </w:tcBorders>
            <w:shd w:val="clear" w:color="auto" w:fill="auto"/>
          </w:tcPr>
          <w:p w14:paraId="761506E3" w14:textId="77777777" w:rsidR="009906EB" w:rsidRPr="00805FA3" w:rsidRDefault="009906EB" w:rsidP="00E21DDD">
            <w:pPr>
              <w:jc w:val="both"/>
            </w:pPr>
            <w:r w:rsidRPr="00805FA3">
              <w:rPr>
                <w:sz w:val="22"/>
                <w:szCs w:val="22"/>
              </w:rPr>
              <w:t>Звуковое оповещение</w:t>
            </w:r>
          </w:p>
        </w:tc>
        <w:tc>
          <w:tcPr>
            <w:tcW w:w="3000" w:type="dxa"/>
            <w:tcBorders>
              <w:top w:val="single" w:sz="4" w:space="0" w:color="000000"/>
              <w:left w:val="single" w:sz="4" w:space="0" w:color="000000"/>
              <w:bottom w:val="single" w:sz="4" w:space="0" w:color="000000"/>
            </w:tcBorders>
            <w:shd w:val="clear" w:color="auto" w:fill="auto"/>
          </w:tcPr>
          <w:p w14:paraId="1FB62721" w14:textId="77777777" w:rsidR="009906EB" w:rsidRPr="00805FA3" w:rsidRDefault="009906EB" w:rsidP="00E21DDD">
            <w:pPr>
              <w:jc w:val="both"/>
            </w:pPr>
            <w:r w:rsidRPr="00805FA3">
              <w:rPr>
                <w:sz w:val="22"/>
                <w:szCs w:val="22"/>
              </w:rPr>
              <w:t>Общая система</w:t>
            </w:r>
          </w:p>
        </w:tc>
        <w:tc>
          <w:tcPr>
            <w:tcW w:w="3970" w:type="dxa"/>
            <w:tcBorders>
              <w:top w:val="single" w:sz="4" w:space="0" w:color="000000"/>
              <w:left w:val="single" w:sz="4" w:space="0" w:color="000000"/>
              <w:bottom w:val="single" w:sz="4" w:space="0" w:color="000000"/>
              <w:right w:val="single" w:sz="4" w:space="0" w:color="000000"/>
            </w:tcBorders>
            <w:shd w:val="clear" w:color="auto" w:fill="auto"/>
          </w:tcPr>
          <w:p w14:paraId="2A07EFC9" w14:textId="77777777" w:rsidR="009906EB" w:rsidRPr="00805FA3" w:rsidRDefault="009906EB" w:rsidP="00E21DDD">
            <w:pPr>
              <w:jc w:val="both"/>
            </w:pPr>
            <w:r w:rsidRPr="00805FA3">
              <w:rPr>
                <w:sz w:val="22"/>
                <w:szCs w:val="22"/>
              </w:rPr>
              <w:t>В границах помещения Арендатора</w:t>
            </w:r>
          </w:p>
        </w:tc>
      </w:tr>
      <w:tr w:rsidR="009906EB" w:rsidRPr="00805FA3" w14:paraId="39ABD46E" w14:textId="77777777" w:rsidTr="00E21DDD">
        <w:tc>
          <w:tcPr>
            <w:tcW w:w="600" w:type="dxa"/>
            <w:tcBorders>
              <w:top w:val="single" w:sz="4" w:space="0" w:color="000000"/>
              <w:left w:val="single" w:sz="4" w:space="0" w:color="000000"/>
              <w:bottom w:val="single" w:sz="4" w:space="0" w:color="000000"/>
            </w:tcBorders>
            <w:shd w:val="clear" w:color="auto" w:fill="auto"/>
          </w:tcPr>
          <w:p w14:paraId="05A0FB9C" w14:textId="77777777" w:rsidR="009906EB" w:rsidRPr="00805FA3" w:rsidRDefault="009906EB" w:rsidP="00E21DDD">
            <w:pPr>
              <w:jc w:val="center"/>
            </w:pPr>
            <w:r w:rsidRPr="00805FA3">
              <w:rPr>
                <w:sz w:val="22"/>
                <w:szCs w:val="22"/>
              </w:rPr>
              <w:t>4</w:t>
            </w:r>
          </w:p>
        </w:tc>
        <w:tc>
          <w:tcPr>
            <w:tcW w:w="2160" w:type="dxa"/>
            <w:tcBorders>
              <w:top w:val="single" w:sz="4" w:space="0" w:color="000000"/>
              <w:left w:val="single" w:sz="4" w:space="0" w:color="000000"/>
              <w:bottom w:val="single" w:sz="4" w:space="0" w:color="000000"/>
            </w:tcBorders>
            <w:shd w:val="clear" w:color="auto" w:fill="auto"/>
          </w:tcPr>
          <w:p w14:paraId="0BE13AAF" w14:textId="77777777" w:rsidR="009906EB" w:rsidRPr="00805FA3" w:rsidRDefault="009906EB" w:rsidP="00E21DDD">
            <w:pPr>
              <w:jc w:val="both"/>
            </w:pPr>
            <w:r w:rsidRPr="00805FA3">
              <w:rPr>
                <w:sz w:val="22"/>
                <w:szCs w:val="22"/>
              </w:rPr>
              <w:t>Ливневая канализация</w:t>
            </w:r>
          </w:p>
        </w:tc>
        <w:tc>
          <w:tcPr>
            <w:tcW w:w="3000" w:type="dxa"/>
            <w:tcBorders>
              <w:top w:val="single" w:sz="4" w:space="0" w:color="000000"/>
              <w:left w:val="single" w:sz="4" w:space="0" w:color="000000"/>
              <w:bottom w:val="single" w:sz="4" w:space="0" w:color="000000"/>
            </w:tcBorders>
            <w:shd w:val="clear" w:color="auto" w:fill="auto"/>
          </w:tcPr>
          <w:p w14:paraId="5A950917" w14:textId="77777777" w:rsidR="009906EB" w:rsidRPr="00805FA3" w:rsidRDefault="009906EB" w:rsidP="00E21DDD">
            <w:pPr>
              <w:jc w:val="both"/>
            </w:pPr>
            <w:r w:rsidRPr="00805FA3">
              <w:rPr>
                <w:sz w:val="22"/>
                <w:szCs w:val="22"/>
              </w:rPr>
              <w:t>Полностью отвечает</w:t>
            </w:r>
          </w:p>
        </w:tc>
        <w:tc>
          <w:tcPr>
            <w:tcW w:w="3970" w:type="dxa"/>
            <w:tcBorders>
              <w:top w:val="single" w:sz="4" w:space="0" w:color="000000"/>
              <w:left w:val="single" w:sz="4" w:space="0" w:color="000000"/>
              <w:bottom w:val="single" w:sz="4" w:space="0" w:color="auto"/>
              <w:right w:val="single" w:sz="4" w:space="0" w:color="000000"/>
            </w:tcBorders>
            <w:shd w:val="clear" w:color="auto" w:fill="auto"/>
          </w:tcPr>
          <w:p w14:paraId="228A9611" w14:textId="77777777" w:rsidR="009906EB" w:rsidRPr="00805FA3" w:rsidRDefault="009906EB" w:rsidP="00E21DDD">
            <w:pPr>
              <w:jc w:val="both"/>
            </w:pPr>
            <w:r w:rsidRPr="00805FA3">
              <w:rPr>
                <w:sz w:val="22"/>
                <w:szCs w:val="22"/>
              </w:rPr>
              <w:t>Не отвечает</w:t>
            </w:r>
          </w:p>
        </w:tc>
      </w:tr>
      <w:tr w:rsidR="009906EB" w:rsidRPr="00805FA3" w14:paraId="2892A02B" w14:textId="77777777" w:rsidTr="00E21DDD">
        <w:trPr>
          <w:trHeight w:val="878"/>
        </w:trPr>
        <w:tc>
          <w:tcPr>
            <w:tcW w:w="600" w:type="dxa"/>
            <w:tcBorders>
              <w:top w:val="single" w:sz="4" w:space="0" w:color="000000"/>
              <w:left w:val="single" w:sz="4" w:space="0" w:color="000000"/>
            </w:tcBorders>
            <w:shd w:val="clear" w:color="auto" w:fill="auto"/>
          </w:tcPr>
          <w:p w14:paraId="10015A07" w14:textId="77777777" w:rsidR="009906EB" w:rsidRPr="00805FA3" w:rsidRDefault="009906EB" w:rsidP="00E21DDD">
            <w:pPr>
              <w:jc w:val="center"/>
            </w:pPr>
            <w:r w:rsidRPr="00805FA3">
              <w:rPr>
                <w:sz w:val="22"/>
                <w:szCs w:val="22"/>
              </w:rPr>
              <w:t>5</w:t>
            </w:r>
          </w:p>
        </w:tc>
        <w:tc>
          <w:tcPr>
            <w:tcW w:w="2160" w:type="dxa"/>
            <w:tcBorders>
              <w:top w:val="single" w:sz="4" w:space="0" w:color="000000"/>
              <w:left w:val="single" w:sz="4" w:space="0" w:color="000000"/>
            </w:tcBorders>
            <w:shd w:val="clear" w:color="auto" w:fill="auto"/>
          </w:tcPr>
          <w:p w14:paraId="1EE77EC2" w14:textId="77777777" w:rsidR="009906EB" w:rsidRPr="00CF18AE" w:rsidRDefault="009906EB" w:rsidP="00E21DDD">
            <w:pPr>
              <w:jc w:val="both"/>
            </w:pPr>
            <w:r w:rsidRPr="00CF18AE">
              <w:rPr>
                <w:sz w:val="22"/>
                <w:szCs w:val="22"/>
              </w:rPr>
              <w:t>Канализация</w:t>
            </w:r>
          </w:p>
        </w:tc>
        <w:tc>
          <w:tcPr>
            <w:tcW w:w="3000" w:type="dxa"/>
            <w:tcBorders>
              <w:top w:val="single" w:sz="4" w:space="0" w:color="000000"/>
              <w:left w:val="single" w:sz="4" w:space="0" w:color="000000"/>
              <w:bottom w:val="single" w:sz="4" w:space="0" w:color="000000"/>
              <w:right w:val="single" w:sz="4" w:space="0" w:color="auto"/>
            </w:tcBorders>
            <w:shd w:val="clear" w:color="auto" w:fill="auto"/>
          </w:tcPr>
          <w:p w14:paraId="31F6A581" w14:textId="77777777" w:rsidR="009906EB" w:rsidRPr="00CF18AE" w:rsidRDefault="009906EB" w:rsidP="00E21DDD">
            <w:pPr>
              <w:jc w:val="both"/>
              <w:rPr>
                <w:sz w:val="22"/>
                <w:szCs w:val="22"/>
              </w:rPr>
            </w:pPr>
            <w:r w:rsidRPr="00CF18AE">
              <w:rPr>
                <w:sz w:val="22"/>
                <w:szCs w:val="22"/>
              </w:rPr>
              <w:t xml:space="preserve">От мест присоединения к городским коммунальным службам </w:t>
            </w:r>
            <w:r w:rsidRPr="00522B27">
              <w:rPr>
                <w:sz w:val="22"/>
                <w:szCs w:val="22"/>
              </w:rPr>
              <w:t>до точки подключения в границах помещения Арендатора</w:t>
            </w:r>
            <w:r w:rsidRPr="00CF18AE">
              <w:rPr>
                <w:sz w:val="22"/>
                <w:szCs w:val="22"/>
              </w:rPr>
              <w:t xml:space="preserve"> – зона эксплуатационной ответственности Арендодателя, эксплуатируется силами и за счет Арендодателя</w:t>
            </w:r>
          </w:p>
        </w:tc>
        <w:tc>
          <w:tcPr>
            <w:tcW w:w="3970" w:type="dxa"/>
            <w:tcBorders>
              <w:top w:val="single" w:sz="4" w:space="0" w:color="auto"/>
              <w:left w:val="single" w:sz="4" w:space="0" w:color="auto"/>
              <w:bottom w:val="single" w:sz="4" w:space="0" w:color="auto"/>
              <w:right w:val="single" w:sz="4" w:space="0" w:color="auto"/>
            </w:tcBorders>
            <w:shd w:val="clear" w:color="auto" w:fill="auto"/>
          </w:tcPr>
          <w:p w14:paraId="5E381536" w14:textId="77777777" w:rsidR="009906EB" w:rsidRPr="00CF18AE" w:rsidRDefault="009906EB" w:rsidP="00E21DDD">
            <w:pPr>
              <w:jc w:val="both"/>
              <w:rPr>
                <w:sz w:val="22"/>
                <w:szCs w:val="22"/>
              </w:rPr>
            </w:pPr>
            <w:r w:rsidRPr="00522B27">
              <w:rPr>
                <w:sz w:val="22"/>
                <w:szCs w:val="22"/>
              </w:rPr>
              <w:t>От точек подключения в границах помещения Арендатора</w:t>
            </w:r>
          </w:p>
        </w:tc>
      </w:tr>
      <w:tr w:rsidR="009906EB" w:rsidRPr="00805FA3" w14:paraId="123B4B34" w14:textId="77777777" w:rsidTr="00E21DDD">
        <w:tc>
          <w:tcPr>
            <w:tcW w:w="600" w:type="dxa"/>
            <w:tcBorders>
              <w:top w:val="single" w:sz="4" w:space="0" w:color="000000"/>
              <w:left w:val="single" w:sz="4" w:space="0" w:color="000000"/>
              <w:bottom w:val="single" w:sz="4" w:space="0" w:color="000000"/>
            </w:tcBorders>
            <w:shd w:val="clear" w:color="auto" w:fill="auto"/>
          </w:tcPr>
          <w:p w14:paraId="1C176C83" w14:textId="77777777" w:rsidR="009906EB" w:rsidRPr="00805FA3" w:rsidRDefault="009906EB" w:rsidP="00E21DDD">
            <w:pPr>
              <w:jc w:val="center"/>
            </w:pPr>
            <w:r w:rsidRPr="00805FA3">
              <w:rPr>
                <w:sz w:val="22"/>
                <w:szCs w:val="22"/>
              </w:rPr>
              <w:t>6</w:t>
            </w:r>
          </w:p>
        </w:tc>
        <w:tc>
          <w:tcPr>
            <w:tcW w:w="2160" w:type="dxa"/>
            <w:tcBorders>
              <w:top w:val="single" w:sz="4" w:space="0" w:color="000000"/>
              <w:left w:val="single" w:sz="4" w:space="0" w:color="000000"/>
              <w:bottom w:val="single" w:sz="4" w:space="0" w:color="000000"/>
            </w:tcBorders>
            <w:shd w:val="clear" w:color="auto" w:fill="auto"/>
          </w:tcPr>
          <w:p w14:paraId="49AA9DBA" w14:textId="77777777" w:rsidR="009906EB" w:rsidRPr="00CF18AE" w:rsidRDefault="009906EB" w:rsidP="00E21DDD">
            <w:pPr>
              <w:jc w:val="both"/>
            </w:pPr>
            <w:r w:rsidRPr="00CF18AE">
              <w:rPr>
                <w:sz w:val="22"/>
                <w:szCs w:val="22"/>
              </w:rPr>
              <w:t>Телефонизация и связь</w:t>
            </w:r>
          </w:p>
        </w:tc>
        <w:tc>
          <w:tcPr>
            <w:tcW w:w="3000" w:type="dxa"/>
            <w:tcBorders>
              <w:top w:val="single" w:sz="4" w:space="0" w:color="000000"/>
              <w:left w:val="single" w:sz="4" w:space="0" w:color="000000"/>
              <w:bottom w:val="single" w:sz="4" w:space="0" w:color="000000"/>
            </w:tcBorders>
            <w:shd w:val="clear" w:color="auto" w:fill="auto"/>
          </w:tcPr>
          <w:p w14:paraId="3171D4FE" w14:textId="77777777" w:rsidR="009906EB" w:rsidRPr="00CF18AE" w:rsidRDefault="009906EB" w:rsidP="00E21DDD">
            <w:pPr>
              <w:jc w:val="both"/>
            </w:pPr>
            <w:r w:rsidRPr="00CF18AE">
              <w:rPr>
                <w:sz w:val="22"/>
                <w:szCs w:val="22"/>
              </w:rPr>
              <w:t>До точки подключения в помещении Арендатора</w:t>
            </w:r>
          </w:p>
        </w:tc>
        <w:tc>
          <w:tcPr>
            <w:tcW w:w="3970" w:type="dxa"/>
            <w:tcBorders>
              <w:top w:val="single" w:sz="4" w:space="0" w:color="auto"/>
              <w:left w:val="single" w:sz="4" w:space="0" w:color="000000"/>
              <w:bottom w:val="single" w:sz="4" w:space="0" w:color="auto"/>
              <w:right w:val="single" w:sz="4" w:space="0" w:color="000000"/>
            </w:tcBorders>
            <w:shd w:val="clear" w:color="auto" w:fill="auto"/>
          </w:tcPr>
          <w:p w14:paraId="7704E7BE" w14:textId="77777777" w:rsidR="009906EB" w:rsidRPr="00CF18AE" w:rsidRDefault="009906EB" w:rsidP="00E21DDD">
            <w:pPr>
              <w:jc w:val="both"/>
            </w:pPr>
            <w:r w:rsidRPr="00CF18AE">
              <w:rPr>
                <w:sz w:val="22"/>
                <w:szCs w:val="22"/>
              </w:rPr>
              <w:t>От точки подключения в помещении Арендатора</w:t>
            </w:r>
          </w:p>
        </w:tc>
      </w:tr>
      <w:tr w:rsidR="009906EB" w:rsidRPr="00805FA3" w14:paraId="61FB9959" w14:textId="77777777" w:rsidTr="00E21DDD">
        <w:trPr>
          <w:trHeight w:val="503"/>
        </w:trPr>
        <w:tc>
          <w:tcPr>
            <w:tcW w:w="600" w:type="dxa"/>
            <w:tcBorders>
              <w:top w:val="single" w:sz="4" w:space="0" w:color="000000"/>
              <w:left w:val="single" w:sz="4" w:space="0" w:color="000000"/>
            </w:tcBorders>
            <w:shd w:val="clear" w:color="auto" w:fill="auto"/>
          </w:tcPr>
          <w:p w14:paraId="07C0C204" w14:textId="77777777" w:rsidR="009906EB" w:rsidRPr="00805FA3" w:rsidRDefault="009906EB" w:rsidP="00E21DDD">
            <w:pPr>
              <w:jc w:val="center"/>
            </w:pPr>
            <w:r w:rsidRPr="00805FA3">
              <w:rPr>
                <w:sz w:val="22"/>
                <w:szCs w:val="22"/>
              </w:rPr>
              <w:t>7</w:t>
            </w:r>
          </w:p>
        </w:tc>
        <w:tc>
          <w:tcPr>
            <w:tcW w:w="2160" w:type="dxa"/>
            <w:tcBorders>
              <w:top w:val="single" w:sz="4" w:space="0" w:color="000000"/>
              <w:left w:val="single" w:sz="4" w:space="0" w:color="000000"/>
            </w:tcBorders>
            <w:shd w:val="clear" w:color="auto" w:fill="auto"/>
          </w:tcPr>
          <w:p w14:paraId="08DFC8CE" w14:textId="77777777" w:rsidR="009906EB" w:rsidRPr="00CF18AE" w:rsidRDefault="009906EB" w:rsidP="00E21DDD">
            <w:pPr>
              <w:jc w:val="both"/>
            </w:pPr>
            <w:r w:rsidRPr="00CF18AE">
              <w:rPr>
                <w:sz w:val="22"/>
                <w:szCs w:val="22"/>
              </w:rPr>
              <w:t>Электроустановки. Силовая кабельная сеть. Кабельные линии.</w:t>
            </w:r>
          </w:p>
        </w:tc>
        <w:tc>
          <w:tcPr>
            <w:tcW w:w="3000" w:type="dxa"/>
            <w:tcBorders>
              <w:top w:val="single" w:sz="4" w:space="0" w:color="000000"/>
              <w:left w:val="single" w:sz="4" w:space="0" w:color="000000"/>
              <w:bottom w:val="single" w:sz="4" w:space="0" w:color="000000"/>
              <w:right w:val="single" w:sz="4" w:space="0" w:color="auto"/>
            </w:tcBorders>
            <w:shd w:val="clear" w:color="auto" w:fill="auto"/>
          </w:tcPr>
          <w:p w14:paraId="0C2746E7" w14:textId="77777777" w:rsidR="009906EB" w:rsidRPr="00EC270E" w:rsidRDefault="009906EB" w:rsidP="00E21DDD">
            <w:pPr>
              <w:jc w:val="both"/>
              <w:rPr>
                <w:sz w:val="22"/>
                <w:szCs w:val="22"/>
              </w:rPr>
            </w:pPr>
            <w:r w:rsidRPr="00EC270E">
              <w:rPr>
                <w:sz w:val="22"/>
                <w:szCs w:val="22"/>
              </w:rPr>
              <w:t>От мест присоединения к</w:t>
            </w:r>
            <w:r>
              <w:rPr>
                <w:sz w:val="22"/>
                <w:szCs w:val="22"/>
              </w:rPr>
              <w:t xml:space="preserve"> </w:t>
            </w:r>
            <w:r w:rsidRPr="00EC270E">
              <w:rPr>
                <w:sz w:val="22"/>
                <w:szCs w:val="22"/>
              </w:rPr>
              <w:t>городским</w:t>
            </w:r>
            <w:r>
              <w:rPr>
                <w:sz w:val="22"/>
                <w:szCs w:val="22"/>
              </w:rPr>
              <w:t xml:space="preserve"> </w:t>
            </w:r>
            <w:r w:rsidRPr="00EC270E">
              <w:rPr>
                <w:sz w:val="22"/>
                <w:szCs w:val="22"/>
              </w:rPr>
              <w:t>коммунальным</w:t>
            </w:r>
          </w:p>
          <w:p w14:paraId="59D7CB02" w14:textId="77777777" w:rsidR="009906EB" w:rsidRPr="00EC270E" w:rsidRDefault="009906EB" w:rsidP="00E21DDD">
            <w:pPr>
              <w:jc w:val="both"/>
              <w:rPr>
                <w:sz w:val="22"/>
                <w:szCs w:val="22"/>
              </w:rPr>
            </w:pPr>
            <w:r>
              <w:rPr>
                <w:sz w:val="22"/>
                <w:szCs w:val="22"/>
              </w:rPr>
              <w:t>с</w:t>
            </w:r>
            <w:r w:rsidRPr="00EC270E">
              <w:rPr>
                <w:sz w:val="22"/>
                <w:szCs w:val="22"/>
              </w:rPr>
              <w:t>лужбам</w:t>
            </w:r>
            <w:r>
              <w:rPr>
                <w:sz w:val="22"/>
                <w:szCs w:val="22"/>
              </w:rPr>
              <w:t xml:space="preserve"> до </w:t>
            </w:r>
            <w:r w:rsidRPr="00EC270E">
              <w:rPr>
                <w:sz w:val="22"/>
                <w:szCs w:val="22"/>
              </w:rPr>
              <w:t>верхни</w:t>
            </w:r>
            <w:r>
              <w:rPr>
                <w:sz w:val="22"/>
                <w:szCs w:val="22"/>
              </w:rPr>
              <w:t>х</w:t>
            </w:r>
            <w:r w:rsidRPr="00EC270E">
              <w:rPr>
                <w:sz w:val="22"/>
                <w:szCs w:val="22"/>
              </w:rPr>
              <w:t xml:space="preserve"> конц</w:t>
            </w:r>
            <w:r>
              <w:rPr>
                <w:sz w:val="22"/>
                <w:szCs w:val="22"/>
              </w:rPr>
              <w:t>ов</w:t>
            </w:r>
            <w:r w:rsidRPr="00EC270E">
              <w:rPr>
                <w:sz w:val="22"/>
                <w:szCs w:val="22"/>
              </w:rPr>
              <w:t xml:space="preserve"> вводного кабеля в эл</w:t>
            </w:r>
            <w:r>
              <w:rPr>
                <w:sz w:val="22"/>
                <w:szCs w:val="22"/>
              </w:rPr>
              <w:t>.</w:t>
            </w:r>
            <w:r w:rsidRPr="00EC270E">
              <w:rPr>
                <w:sz w:val="22"/>
                <w:szCs w:val="22"/>
              </w:rPr>
              <w:t xml:space="preserve"> щите Арендатора </w:t>
            </w:r>
          </w:p>
          <w:p w14:paraId="4693E351" w14:textId="77777777" w:rsidR="009906EB" w:rsidRPr="00EC270E" w:rsidRDefault="009906EB" w:rsidP="00E21DDD">
            <w:pPr>
              <w:jc w:val="both"/>
              <w:rPr>
                <w:sz w:val="22"/>
                <w:szCs w:val="22"/>
              </w:rPr>
            </w:pPr>
            <w:r w:rsidRPr="00EC270E">
              <w:rPr>
                <w:sz w:val="22"/>
                <w:szCs w:val="22"/>
              </w:rPr>
              <w:t>–</w:t>
            </w:r>
            <w:r>
              <w:rPr>
                <w:sz w:val="22"/>
                <w:szCs w:val="22"/>
              </w:rPr>
              <w:t xml:space="preserve"> зона </w:t>
            </w:r>
            <w:r w:rsidRPr="00EC270E">
              <w:rPr>
                <w:sz w:val="22"/>
                <w:szCs w:val="22"/>
              </w:rPr>
              <w:t>эксплуатационной</w:t>
            </w:r>
            <w:r>
              <w:rPr>
                <w:sz w:val="22"/>
                <w:szCs w:val="22"/>
              </w:rPr>
              <w:t xml:space="preserve"> </w:t>
            </w:r>
            <w:r w:rsidRPr="00EC270E">
              <w:rPr>
                <w:sz w:val="22"/>
                <w:szCs w:val="22"/>
              </w:rPr>
              <w:t>ответственности</w:t>
            </w:r>
            <w:r>
              <w:rPr>
                <w:sz w:val="22"/>
                <w:szCs w:val="22"/>
              </w:rPr>
              <w:t xml:space="preserve">  А</w:t>
            </w:r>
            <w:r w:rsidRPr="00EC270E">
              <w:rPr>
                <w:sz w:val="22"/>
                <w:szCs w:val="22"/>
              </w:rPr>
              <w:t>рендодателя,</w:t>
            </w:r>
            <w:r>
              <w:rPr>
                <w:sz w:val="22"/>
                <w:szCs w:val="22"/>
              </w:rPr>
              <w:t xml:space="preserve"> </w:t>
            </w:r>
            <w:r w:rsidRPr="00EC270E">
              <w:rPr>
                <w:sz w:val="22"/>
                <w:szCs w:val="22"/>
              </w:rPr>
              <w:lastRenderedPageBreak/>
              <w:t>эксплуатируется силами и за</w:t>
            </w:r>
          </w:p>
          <w:p w14:paraId="3284813B" w14:textId="77777777" w:rsidR="009906EB" w:rsidRPr="00CF18AE" w:rsidRDefault="009906EB" w:rsidP="00E21DDD">
            <w:pPr>
              <w:jc w:val="both"/>
              <w:rPr>
                <w:sz w:val="22"/>
                <w:szCs w:val="22"/>
              </w:rPr>
            </w:pPr>
            <w:r w:rsidRPr="00EC270E">
              <w:rPr>
                <w:sz w:val="22"/>
                <w:szCs w:val="22"/>
              </w:rPr>
              <w:t>счет Арендодателя.</w:t>
            </w:r>
          </w:p>
        </w:tc>
        <w:tc>
          <w:tcPr>
            <w:tcW w:w="3970" w:type="dxa"/>
            <w:tcBorders>
              <w:top w:val="single" w:sz="4" w:space="0" w:color="auto"/>
              <w:left w:val="single" w:sz="4" w:space="0" w:color="auto"/>
              <w:bottom w:val="single" w:sz="4" w:space="0" w:color="auto"/>
              <w:right w:val="single" w:sz="4" w:space="0" w:color="auto"/>
            </w:tcBorders>
            <w:shd w:val="clear" w:color="auto" w:fill="auto"/>
          </w:tcPr>
          <w:p w14:paraId="205E7001" w14:textId="77777777" w:rsidR="009906EB" w:rsidRPr="00CF18AE" w:rsidRDefault="009906EB" w:rsidP="00E21DDD">
            <w:pPr>
              <w:jc w:val="both"/>
              <w:rPr>
                <w:sz w:val="22"/>
                <w:szCs w:val="22"/>
              </w:rPr>
            </w:pPr>
            <w:r w:rsidRPr="00522B27">
              <w:rPr>
                <w:sz w:val="22"/>
                <w:szCs w:val="22"/>
              </w:rPr>
              <w:lastRenderedPageBreak/>
              <w:t>От точек подключения в границах помещения Арендатора</w:t>
            </w:r>
          </w:p>
        </w:tc>
      </w:tr>
      <w:tr w:rsidR="009906EB" w:rsidRPr="00805FA3" w14:paraId="13DC8E4B" w14:textId="77777777" w:rsidTr="00E21DDD">
        <w:trPr>
          <w:trHeight w:val="70"/>
        </w:trPr>
        <w:tc>
          <w:tcPr>
            <w:tcW w:w="600" w:type="dxa"/>
            <w:tcBorders>
              <w:top w:val="single" w:sz="4" w:space="0" w:color="000000"/>
              <w:left w:val="single" w:sz="4" w:space="0" w:color="000000"/>
              <w:bottom w:val="single" w:sz="4" w:space="0" w:color="000000"/>
            </w:tcBorders>
            <w:shd w:val="clear" w:color="auto" w:fill="auto"/>
          </w:tcPr>
          <w:p w14:paraId="0C36D403" w14:textId="77777777" w:rsidR="009906EB" w:rsidRPr="00805FA3" w:rsidRDefault="009906EB" w:rsidP="00E21DDD">
            <w:pPr>
              <w:jc w:val="center"/>
            </w:pPr>
            <w:r w:rsidRPr="00805FA3">
              <w:rPr>
                <w:sz w:val="22"/>
                <w:szCs w:val="22"/>
              </w:rPr>
              <w:t>8</w:t>
            </w:r>
          </w:p>
        </w:tc>
        <w:tc>
          <w:tcPr>
            <w:tcW w:w="2160" w:type="dxa"/>
            <w:tcBorders>
              <w:top w:val="single" w:sz="4" w:space="0" w:color="000000"/>
              <w:left w:val="single" w:sz="4" w:space="0" w:color="000000"/>
              <w:bottom w:val="single" w:sz="4" w:space="0" w:color="000000"/>
            </w:tcBorders>
            <w:shd w:val="clear" w:color="auto" w:fill="auto"/>
          </w:tcPr>
          <w:p w14:paraId="2E70210D" w14:textId="77777777" w:rsidR="009906EB" w:rsidRPr="00CF18AE" w:rsidRDefault="009906EB" w:rsidP="00E21DDD">
            <w:pPr>
              <w:jc w:val="both"/>
            </w:pPr>
            <w:r w:rsidRPr="00CF18AE">
              <w:rPr>
                <w:sz w:val="22"/>
                <w:szCs w:val="22"/>
              </w:rPr>
              <w:t>Водопровод (ГВС, ХВС)</w:t>
            </w:r>
          </w:p>
        </w:tc>
        <w:tc>
          <w:tcPr>
            <w:tcW w:w="3000" w:type="dxa"/>
            <w:tcBorders>
              <w:top w:val="single" w:sz="4" w:space="0" w:color="000000"/>
              <w:left w:val="single" w:sz="4" w:space="0" w:color="000000"/>
              <w:bottom w:val="single" w:sz="4" w:space="0" w:color="000000"/>
            </w:tcBorders>
            <w:shd w:val="clear" w:color="auto" w:fill="auto"/>
          </w:tcPr>
          <w:p w14:paraId="1EB0BEC6" w14:textId="77777777" w:rsidR="009906EB" w:rsidRPr="00CF18AE" w:rsidRDefault="009906EB" w:rsidP="00E21DDD">
            <w:pPr>
              <w:jc w:val="both"/>
              <w:rPr>
                <w:sz w:val="22"/>
                <w:szCs w:val="22"/>
              </w:rPr>
            </w:pPr>
            <w:r w:rsidRPr="00CF18AE">
              <w:rPr>
                <w:sz w:val="22"/>
                <w:szCs w:val="22"/>
              </w:rPr>
              <w:t xml:space="preserve">От мест присоединения к городским коммунальным службам </w:t>
            </w:r>
            <w:r w:rsidRPr="00522B27">
              <w:rPr>
                <w:sz w:val="22"/>
                <w:szCs w:val="22"/>
              </w:rPr>
              <w:t xml:space="preserve">до точки подключения в границах помещения Арендатора </w:t>
            </w:r>
            <w:r w:rsidRPr="00CF18AE">
              <w:rPr>
                <w:sz w:val="22"/>
                <w:szCs w:val="22"/>
              </w:rPr>
              <w:t>- зона эксплуатационной ответственности Арендодателя и эксплуатируется силами и за счет Арендодателя</w:t>
            </w:r>
          </w:p>
          <w:p w14:paraId="7D937D9B" w14:textId="77777777" w:rsidR="009906EB" w:rsidRPr="00CF18AE" w:rsidRDefault="009906EB" w:rsidP="00E21DDD">
            <w:pPr>
              <w:jc w:val="both"/>
              <w:rPr>
                <w:sz w:val="22"/>
                <w:szCs w:val="22"/>
              </w:rPr>
            </w:pPr>
          </w:p>
        </w:tc>
        <w:tc>
          <w:tcPr>
            <w:tcW w:w="3970" w:type="dxa"/>
            <w:tcBorders>
              <w:top w:val="single" w:sz="4" w:space="0" w:color="auto"/>
              <w:left w:val="single" w:sz="4" w:space="0" w:color="000000"/>
              <w:bottom w:val="single" w:sz="4" w:space="0" w:color="000000"/>
              <w:right w:val="single" w:sz="4" w:space="0" w:color="000000"/>
            </w:tcBorders>
            <w:shd w:val="clear" w:color="auto" w:fill="auto"/>
          </w:tcPr>
          <w:p w14:paraId="1E468EAF" w14:textId="77777777" w:rsidR="009906EB" w:rsidRPr="00CF18AE" w:rsidRDefault="009906EB" w:rsidP="00E21DDD">
            <w:pPr>
              <w:jc w:val="both"/>
              <w:rPr>
                <w:sz w:val="22"/>
                <w:szCs w:val="22"/>
              </w:rPr>
            </w:pPr>
            <w:r w:rsidRPr="00522B27">
              <w:rPr>
                <w:sz w:val="22"/>
                <w:szCs w:val="22"/>
              </w:rPr>
              <w:t xml:space="preserve">От точек подключения в границах помещения Арендатора </w:t>
            </w:r>
          </w:p>
        </w:tc>
      </w:tr>
      <w:tr w:rsidR="009906EB" w:rsidRPr="00805FA3" w14:paraId="7C800801" w14:textId="77777777" w:rsidTr="00E21DDD">
        <w:tc>
          <w:tcPr>
            <w:tcW w:w="600" w:type="dxa"/>
            <w:tcBorders>
              <w:top w:val="single" w:sz="4" w:space="0" w:color="000000"/>
              <w:left w:val="single" w:sz="4" w:space="0" w:color="000000"/>
              <w:bottom w:val="single" w:sz="4" w:space="0" w:color="000000"/>
            </w:tcBorders>
            <w:shd w:val="clear" w:color="auto" w:fill="auto"/>
          </w:tcPr>
          <w:p w14:paraId="0F4B8800" w14:textId="77777777" w:rsidR="009906EB" w:rsidRPr="00805FA3" w:rsidRDefault="009906EB" w:rsidP="00E21DDD">
            <w:pPr>
              <w:jc w:val="center"/>
            </w:pPr>
            <w:r w:rsidRPr="00805FA3">
              <w:rPr>
                <w:sz w:val="22"/>
                <w:szCs w:val="22"/>
              </w:rPr>
              <w:t>9</w:t>
            </w:r>
          </w:p>
        </w:tc>
        <w:tc>
          <w:tcPr>
            <w:tcW w:w="2160" w:type="dxa"/>
            <w:tcBorders>
              <w:top w:val="single" w:sz="4" w:space="0" w:color="000000"/>
              <w:left w:val="single" w:sz="4" w:space="0" w:color="000000"/>
              <w:bottom w:val="single" w:sz="4" w:space="0" w:color="000000"/>
            </w:tcBorders>
            <w:shd w:val="clear" w:color="auto" w:fill="auto"/>
          </w:tcPr>
          <w:p w14:paraId="5FAD16AE" w14:textId="77777777" w:rsidR="009906EB" w:rsidRPr="00CF18AE" w:rsidRDefault="009906EB" w:rsidP="00E21DDD">
            <w:pPr>
              <w:jc w:val="both"/>
            </w:pPr>
            <w:r w:rsidRPr="00CF18AE">
              <w:rPr>
                <w:sz w:val="22"/>
                <w:szCs w:val="22"/>
              </w:rPr>
              <w:t>Система теплоснабжения</w:t>
            </w:r>
          </w:p>
        </w:tc>
        <w:tc>
          <w:tcPr>
            <w:tcW w:w="3000" w:type="dxa"/>
            <w:tcBorders>
              <w:top w:val="single" w:sz="4" w:space="0" w:color="000000"/>
              <w:left w:val="single" w:sz="4" w:space="0" w:color="000000"/>
              <w:bottom w:val="single" w:sz="4" w:space="0" w:color="000000"/>
            </w:tcBorders>
            <w:shd w:val="clear" w:color="auto" w:fill="auto"/>
          </w:tcPr>
          <w:p w14:paraId="0E4BF146" w14:textId="77777777" w:rsidR="009906EB" w:rsidRPr="00CF18AE" w:rsidRDefault="009906EB" w:rsidP="00E21DDD">
            <w:pPr>
              <w:jc w:val="both"/>
              <w:rPr>
                <w:sz w:val="22"/>
                <w:szCs w:val="22"/>
              </w:rPr>
            </w:pPr>
            <w:r w:rsidRPr="00CF18AE">
              <w:rPr>
                <w:sz w:val="22"/>
                <w:szCs w:val="22"/>
              </w:rPr>
              <w:t>Сеть отопления от мест присоединения к городским коммунальным службам, магистральные трубопроводы, стояки, установленные приборы отопления, установленные на приборах отопления балансирующие, регулирующие клапана и шаровые краны от стояка на вводе - зона ответственности Арендодателя и эксплуатируется силами и за счет Арендодателя.</w:t>
            </w:r>
          </w:p>
        </w:tc>
        <w:tc>
          <w:tcPr>
            <w:tcW w:w="3970" w:type="dxa"/>
            <w:tcBorders>
              <w:top w:val="single" w:sz="4" w:space="0" w:color="000000"/>
              <w:left w:val="single" w:sz="4" w:space="0" w:color="000000"/>
              <w:bottom w:val="single" w:sz="4" w:space="0" w:color="000000"/>
              <w:right w:val="single" w:sz="4" w:space="0" w:color="000000"/>
            </w:tcBorders>
            <w:shd w:val="clear" w:color="auto" w:fill="auto"/>
          </w:tcPr>
          <w:p w14:paraId="1273B8AA" w14:textId="77777777" w:rsidR="009906EB" w:rsidRPr="00CF18AE" w:rsidRDefault="009906EB" w:rsidP="00E21DDD">
            <w:pPr>
              <w:jc w:val="both"/>
              <w:rPr>
                <w:sz w:val="22"/>
                <w:szCs w:val="22"/>
              </w:rPr>
            </w:pPr>
            <w:r w:rsidRPr="00CF18AE">
              <w:rPr>
                <w:sz w:val="22"/>
                <w:szCs w:val="22"/>
              </w:rPr>
              <w:t xml:space="preserve">Арендатор отвечает за сохранность смонтированного оборудования </w:t>
            </w:r>
            <w:r w:rsidRPr="00522B27">
              <w:rPr>
                <w:sz w:val="22"/>
                <w:szCs w:val="22"/>
              </w:rPr>
              <w:t>в границах помещения Арендатора</w:t>
            </w:r>
            <w:r w:rsidRPr="00CF18AE">
              <w:rPr>
                <w:sz w:val="22"/>
                <w:szCs w:val="22"/>
              </w:rPr>
              <w:t>.</w:t>
            </w:r>
          </w:p>
        </w:tc>
      </w:tr>
      <w:tr w:rsidR="009906EB" w:rsidRPr="00805FA3" w14:paraId="6894D94A" w14:textId="77777777" w:rsidTr="00E21DDD">
        <w:tc>
          <w:tcPr>
            <w:tcW w:w="600" w:type="dxa"/>
            <w:tcBorders>
              <w:top w:val="single" w:sz="4" w:space="0" w:color="000000"/>
              <w:left w:val="single" w:sz="4" w:space="0" w:color="000000"/>
              <w:bottom w:val="single" w:sz="4" w:space="0" w:color="000000"/>
            </w:tcBorders>
            <w:shd w:val="clear" w:color="auto" w:fill="auto"/>
          </w:tcPr>
          <w:p w14:paraId="56BFFBAF" w14:textId="77777777" w:rsidR="009906EB" w:rsidRPr="00805FA3" w:rsidRDefault="009906EB" w:rsidP="00E21DDD">
            <w:pPr>
              <w:jc w:val="center"/>
            </w:pPr>
            <w:r w:rsidRPr="00805FA3">
              <w:rPr>
                <w:sz w:val="22"/>
                <w:szCs w:val="22"/>
              </w:rPr>
              <w:t>10</w:t>
            </w:r>
          </w:p>
        </w:tc>
        <w:tc>
          <w:tcPr>
            <w:tcW w:w="2160" w:type="dxa"/>
            <w:tcBorders>
              <w:top w:val="single" w:sz="4" w:space="0" w:color="000000"/>
              <w:left w:val="single" w:sz="4" w:space="0" w:color="000000"/>
              <w:bottom w:val="single" w:sz="4" w:space="0" w:color="000000"/>
            </w:tcBorders>
            <w:shd w:val="clear" w:color="auto" w:fill="auto"/>
          </w:tcPr>
          <w:p w14:paraId="1E274304" w14:textId="77777777" w:rsidR="009906EB" w:rsidRPr="00CF18AE" w:rsidRDefault="009906EB" w:rsidP="00E21DDD">
            <w:pPr>
              <w:jc w:val="both"/>
            </w:pPr>
            <w:r w:rsidRPr="00CF18AE">
              <w:rPr>
                <w:sz w:val="22"/>
                <w:szCs w:val="22"/>
              </w:rPr>
              <w:t>Общестроительная часть. Конструктивные элементы.</w:t>
            </w:r>
          </w:p>
        </w:tc>
        <w:tc>
          <w:tcPr>
            <w:tcW w:w="3000" w:type="dxa"/>
            <w:tcBorders>
              <w:top w:val="single" w:sz="4" w:space="0" w:color="000000"/>
              <w:left w:val="single" w:sz="4" w:space="0" w:color="000000"/>
              <w:bottom w:val="single" w:sz="4" w:space="0" w:color="000000"/>
            </w:tcBorders>
            <w:shd w:val="clear" w:color="auto" w:fill="auto"/>
          </w:tcPr>
          <w:p w14:paraId="6342AD25" w14:textId="77777777" w:rsidR="009906EB" w:rsidRPr="00CF18AE" w:rsidRDefault="009906EB" w:rsidP="00E21DDD">
            <w:pPr>
              <w:jc w:val="both"/>
            </w:pPr>
            <w:r w:rsidRPr="00CF18AE">
              <w:rPr>
                <w:sz w:val="22"/>
                <w:szCs w:val="22"/>
              </w:rPr>
              <w:t>Полностью отвечает</w:t>
            </w:r>
          </w:p>
        </w:tc>
        <w:tc>
          <w:tcPr>
            <w:tcW w:w="3970" w:type="dxa"/>
            <w:tcBorders>
              <w:top w:val="single" w:sz="4" w:space="0" w:color="000000"/>
              <w:left w:val="single" w:sz="4" w:space="0" w:color="000000"/>
              <w:bottom w:val="single" w:sz="4" w:space="0" w:color="000000"/>
              <w:right w:val="single" w:sz="4" w:space="0" w:color="000000"/>
            </w:tcBorders>
            <w:shd w:val="clear" w:color="auto" w:fill="auto"/>
          </w:tcPr>
          <w:p w14:paraId="0FF9433B" w14:textId="77777777" w:rsidR="009906EB" w:rsidRPr="00CF18AE" w:rsidRDefault="009906EB" w:rsidP="00E21DDD">
            <w:pPr>
              <w:jc w:val="both"/>
            </w:pPr>
            <w:r w:rsidRPr="00CF18AE">
              <w:rPr>
                <w:sz w:val="22"/>
                <w:szCs w:val="22"/>
              </w:rPr>
              <w:t>Не отвечает</w:t>
            </w:r>
          </w:p>
        </w:tc>
      </w:tr>
      <w:tr w:rsidR="009906EB" w:rsidRPr="00805FA3" w14:paraId="34890758" w14:textId="77777777" w:rsidTr="00E21DDD">
        <w:tc>
          <w:tcPr>
            <w:tcW w:w="600" w:type="dxa"/>
            <w:tcBorders>
              <w:top w:val="single" w:sz="4" w:space="0" w:color="000000"/>
              <w:left w:val="single" w:sz="4" w:space="0" w:color="000000"/>
              <w:bottom w:val="single" w:sz="4" w:space="0" w:color="000000"/>
            </w:tcBorders>
            <w:shd w:val="clear" w:color="auto" w:fill="auto"/>
          </w:tcPr>
          <w:p w14:paraId="3160E831" w14:textId="77777777" w:rsidR="009906EB" w:rsidRPr="00805FA3" w:rsidRDefault="009906EB" w:rsidP="00E21DDD">
            <w:pPr>
              <w:jc w:val="center"/>
            </w:pPr>
            <w:r w:rsidRPr="00805FA3">
              <w:rPr>
                <w:sz w:val="22"/>
                <w:szCs w:val="22"/>
              </w:rPr>
              <w:t>11</w:t>
            </w:r>
          </w:p>
        </w:tc>
        <w:tc>
          <w:tcPr>
            <w:tcW w:w="2160" w:type="dxa"/>
            <w:tcBorders>
              <w:top w:val="single" w:sz="4" w:space="0" w:color="000000"/>
              <w:left w:val="single" w:sz="4" w:space="0" w:color="000000"/>
              <w:bottom w:val="single" w:sz="4" w:space="0" w:color="000000"/>
            </w:tcBorders>
            <w:shd w:val="clear" w:color="auto" w:fill="auto"/>
          </w:tcPr>
          <w:p w14:paraId="6DB86063" w14:textId="77777777" w:rsidR="009906EB" w:rsidRPr="00805FA3" w:rsidRDefault="009906EB" w:rsidP="00E21DDD">
            <w:pPr>
              <w:jc w:val="both"/>
            </w:pPr>
            <w:r w:rsidRPr="00805FA3">
              <w:rPr>
                <w:sz w:val="22"/>
                <w:szCs w:val="22"/>
              </w:rPr>
              <w:t>Система вентиляции и кондиционирования</w:t>
            </w:r>
          </w:p>
        </w:tc>
        <w:tc>
          <w:tcPr>
            <w:tcW w:w="3000" w:type="dxa"/>
            <w:tcBorders>
              <w:top w:val="single" w:sz="4" w:space="0" w:color="000000"/>
              <w:left w:val="single" w:sz="4" w:space="0" w:color="000000"/>
              <w:bottom w:val="single" w:sz="4" w:space="0" w:color="000000"/>
            </w:tcBorders>
            <w:shd w:val="clear" w:color="auto" w:fill="auto"/>
          </w:tcPr>
          <w:p w14:paraId="5556A5D5" w14:textId="77777777" w:rsidR="009906EB" w:rsidRPr="00805FA3" w:rsidRDefault="009906EB" w:rsidP="00E21DDD">
            <w:pPr>
              <w:jc w:val="both"/>
            </w:pPr>
            <w:r w:rsidRPr="00805FA3">
              <w:rPr>
                <w:sz w:val="22"/>
                <w:szCs w:val="22"/>
              </w:rPr>
              <w:t>До точки подключения в помещении Арендатора</w:t>
            </w:r>
          </w:p>
        </w:tc>
        <w:tc>
          <w:tcPr>
            <w:tcW w:w="3970" w:type="dxa"/>
            <w:tcBorders>
              <w:top w:val="single" w:sz="4" w:space="0" w:color="000000"/>
              <w:left w:val="single" w:sz="4" w:space="0" w:color="000000"/>
              <w:bottom w:val="single" w:sz="4" w:space="0" w:color="000000"/>
              <w:right w:val="single" w:sz="4" w:space="0" w:color="000000"/>
            </w:tcBorders>
            <w:shd w:val="clear" w:color="auto" w:fill="auto"/>
          </w:tcPr>
          <w:p w14:paraId="7824BD8F" w14:textId="77777777" w:rsidR="009906EB" w:rsidRPr="00805FA3" w:rsidRDefault="009906EB" w:rsidP="00E21DDD">
            <w:pPr>
              <w:jc w:val="both"/>
            </w:pPr>
            <w:r w:rsidRPr="00805FA3">
              <w:rPr>
                <w:sz w:val="22"/>
                <w:szCs w:val="22"/>
              </w:rPr>
              <w:t>От точки подключения в помещении Арендатора</w:t>
            </w:r>
          </w:p>
        </w:tc>
      </w:tr>
      <w:tr w:rsidR="009906EB" w:rsidRPr="00805FA3" w14:paraId="2482C2B9" w14:textId="77777777" w:rsidTr="00E21DDD">
        <w:tc>
          <w:tcPr>
            <w:tcW w:w="600" w:type="dxa"/>
            <w:tcBorders>
              <w:top w:val="single" w:sz="4" w:space="0" w:color="000000"/>
              <w:left w:val="single" w:sz="4" w:space="0" w:color="000000"/>
              <w:bottom w:val="single" w:sz="4" w:space="0" w:color="000000"/>
            </w:tcBorders>
            <w:shd w:val="clear" w:color="auto" w:fill="auto"/>
          </w:tcPr>
          <w:p w14:paraId="07EB8022" w14:textId="77777777" w:rsidR="009906EB" w:rsidRPr="00805FA3" w:rsidRDefault="009906EB" w:rsidP="00E21DDD">
            <w:pPr>
              <w:jc w:val="center"/>
            </w:pPr>
            <w:r w:rsidRPr="00805FA3">
              <w:rPr>
                <w:sz w:val="22"/>
                <w:szCs w:val="22"/>
              </w:rPr>
              <w:t>12</w:t>
            </w:r>
          </w:p>
        </w:tc>
        <w:tc>
          <w:tcPr>
            <w:tcW w:w="2160" w:type="dxa"/>
            <w:tcBorders>
              <w:top w:val="single" w:sz="4" w:space="0" w:color="000000"/>
              <w:left w:val="single" w:sz="4" w:space="0" w:color="000000"/>
              <w:bottom w:val="single" w:sz="4" w:space="0" w:color="000000"/>
            </w:tcBorders>
            <w:shd w:val="clear" w:color="auto" w:fill="auto"/>
          </w:tcPr>
          <w:p w14:paraId="709F3E90" w14:textId="77777777" w:rsidR="009906EB" w:rsidRPr="00805FA3" w:rsidRDefault="009906EB" w:rsidP="00E21DDD">
            <w:pPr>
              <w:jc w:val="both"/>
            </w:pPr>
            <w:r w:rsidRPr="00805FA3">
              <w:rPr>
                <w:sz w:val="22"/>
                <w:szCs w:val="22"/>
              </w:rPr>
              <w:t xml:space="preserve">Кровля/крыша </w:t>
            </w:r>
          </w:p>
        </w:tc>
        <w:tc>
          <w:tcPr>
            <w:tcW w:w="3000" w:type="dxa"/>
            <w:tcBorders>
              <w:top w:val="single" w:sz="4" w:space="0" w:color="000000"/>
              <w:left w:val="single" w:sz="4" w:space="0" w:color="000000"/>
              <w:bottom w:val="single" w:sz="4" w:space="0" w:color="000000"/>
            </w:tcBorders>
            <w:shd w:val="clear" w:color="auto" w:fill="auto"/>
          </w:tcPr>
          <w:p w14:paraId="28300C94" w14:textId="77777777" w:rsidR="009906EB" w:rsidRPr="00805FA3" w:rsidRDefault="009906EB" w:rsidP="00E21DDD">
            <w:pPr>
              <w:jc w:val="both"/>
            </w:pPr>
            <w:r w:rsidRPr="00805FA3">
              <w:rPr>
                <w:sz w:val="22"/>
                <w:szCs w:val="22"/>
              </w:rPr>
              <w:t>Полностью отвечает</w:t>
            </w:r>
          </w:p>
        </w:tc>
        <w:tc>
          <w:tcPr>
            <w:tcW w:w="3970" w:type="dxa"/>
            <w:tcBorders>
              <w:top w:val="single" w:sz="4" w:space="0" w:color="000000"/>
              <w:left w:val="single" w:sz="4" w:space="0" w:color="000000"/>
              <w:bottom w:val="single" w:sz="4" w:space="0" w:color="000000"/>
              <w:right w:val="single" w:sz="4" w:space="0" w:color="000000"/>
            </w:tcBorders>
            <w:shd w:val="clear" w:color="auto" w:fill="auto"/>
          </w:tcPr>
          <w:p w14:paraId="565F63C1" w14:textId="77777777" w:rsidR="009906EB" w:rsidRPr="00805FA3" w:rsidRDefault="009906EB" w:rsidP="00E21DDD">
            <w:pPr>
              <w:jc w:val="both"/>
            </w:pPr>
            <w:r w:rsidRPr="00805FA3">
              <w:rPr>
                <w:sz w:val="22"/>
                <w:szCs w:val="22"/>
              </w:rPr>
              <w:t>Не отвечает</w:t>
            </w:r>
          </w:p>
        </w:tc>
      </w:tr>
      <w:tr w:rsidR="009906EB" w:rsidRPr="00805FA3" w14:paraId="55C51290" w14:textId="77777777" w:rsidTr="00E21DDD">
        <w:tc>
          <w:tcPr>
            <w:tcW w:w="600" w:type="dxa"/>
            <w:tcBorders>
              <w:top w:val="single" w:sz="4" w:space="0" w:color="000000"/>
              <w:left w:val="single" w:sz="4" w:space="0" w:color="000000"/>
              <w:bottom w:val="single" w:sz="4" w:space="0" w:color="000000"/>
            </w:tcBorders>
            <w:shd w:val="clear" w:color="auto" w:fill="auto"/>
          </w:tcPr>
          <w:p w14:paraId="4775045B" w14:textId="77777777" w:rsidR="009906EB" w:rsidRPr="00805FA3" w:rsidRDefault="009906EB" w:rsidP="00E21DDD">
            <w:pPr>
              <w:jc w:val="center"/>
            </w:pPr>
            <w:r w:rsidRPr="00805FA3">
              <w:rPr>
                <w:sz w:val="22"/>
                <w:szCs w:val="22"/>
              </w:rPr>
              <w:t>13</w:t>
            </w:r>
          </w:p>
        </w:tc>
        <w:tc>
          <w:tcPr>
            <w:tcW w:w="2160" w:type="dxa"/>
            <w:tcBorders>
              <w:top w:val="single" w:sz="4" w:space="0" w:color="000000"/>
              <w:left w:val="single" w:sz="4" w:space="0" w:color="000000"/>
              <w:bottom w:val="single" w:sz="4" w:space="0" w:color="000000"/>
            </w:tcBorders>
            <w:shd w:val="clear" w:color="auto" w:fill="auto"/>
          </w:tcPr>
          <w:p w14:paraId="6F34E608" w14:textId="77777777" w:rsidR="009906EB" w:rsidRPr="00805FA3" w:rsidRDefault="009906EB" w:rsidP="00E21DDD">
            <w:pPr>
              <w:jc w:val="both"/>
            </w:pPr>
            <w:r w:rsidRPr="00805FA3">
              <w:rPr>
                <w:sz w:val="22"/>
                <w:szCs w:val="22"/>
              </w:rPr>
              <w:t xml:space="preserve">Транзитные инженерные системы </w:t>
            </w:r>
          </w:p>
        </w:tc>
        <w:tc>
          <w:tcPr>
            <w:tcW w:w="3000" w:type="dxa"/>
            <w:tcBorders>
              <w:top w:val="single" w:sz="4" w:space="0" w:color="000000"/>
              <w:left w:val="single" w:sz="4" w:space="0" w:color="000000"/>
              <w:bottom w:val="single" w:sz="4" w:space="0" w:color="000000"/>
            </w:tcBorders>
            <w:shd w:val="clear" w:color="auto" w:fill="auto"/>
          </w:tcPr>
          <w:p w14:paraId="5B69ABFA" w14:textId="77777777" w:rsidR="009906EB" w:rsidRPr="00805FA3" w:rsidRDefault="009906EB" w:rsidP="00E21DDD">
            <w:pPr>
              <w:jc w:val="both"/>
            </w:pPr>
            <w:r w:rsidRPr="00805FA3">
              <w:rPr>
                <w:sz w:val="22"/>
                <w:szCs w:val="22"/>
              </w:rPr>
              <w:t>Полностью отвечает</w:t>
            </w:r>
          </w:p>
        </w:tc>
        <w:tc>
          <w:tcPr>
            <w:tcW w:w="3970" w:type="dxa"/>
            <w:tcBorders>
              <w:top w:val="single" w:sz="4" w:space="0" w:color="000000"/>
              <w:left w:val="single" w:sz="4" w:space="0" w:color="000000"/>
              <w:bottom w:val="single" w:sz="4" w:space="0" w:color="000000"/>
              <w:right w:val="single" w:sz="4" w:space="0" w:color="000000"/>
            </w:tcBorders>
            <w:shd w:val="clear" w:color="auto" w:fill="auto"/>
          </w:tcPr>
          <w:p w14:paraId="7FF78563" w14:textId="77777777" w:rsidR="009906EB" w:rsidRPr="00805FA3" w:rsidRDefault="009906EB" w:rsidP="00E21DDD">
            <w:pPr>
              <w:jc w:val="both"/>
            </w:pPr>
            <w:r w:rsidRPr="00805FA3">
              <w:rPr>
                <w:sz w:val="22"/>
                <w:szCs w:val="22"/>
              </w:rPr>
              <w:t>Не отвечает</w:t>
            </w:r>
          </w:p>
        </w:tc>
      </w:tr>
    </w:tbl>
    <w:p w14:paraId="0465F1DD" w14:textId="77777777" w:rsidR="009906EB" w:rsidRPr="00805FA3" w:rsidRDefault="009906EB" w:rsidP="009906EB">
      <w:pPr>
        <w:jc w:val="both"/>
        <w:rPr>
          <w:sz w:val="22"/>
          <w:szCs w:val="22"/>
        </w:rPr>
      </w:pPr>
    </w:p>
    <w:p w14:paraId="64C21333" w14:textId="77777777" w:rsidR="009906EB" w:rsidRPr="00805FA3" w:rsidRDefault="009906EB" w:rsidP="009906EB">
      <w:pPr>
        <w:jc w:val="center"/>
        <w:rPr>
          <w:rFonts w:ascii="Arial Narrow" w:hAnsi="Arial Narrow" w:cs="Arial Narrow"/>
          <w:b/>
          <w:sz w:val="22"/>
          <w:szCs w:val="22"/>
        </w:rPr>
      </w:pPr>
    </w:p>
    <w:p w14:paraId="7A25155B" w14:textId="77777777" w:rsidR="000427BC" w:rsidRPr="00805FA3" w:rsidRDefault="000427BC" w:rsidP="00F70E9E">
      <w:pPr>
        <w:jc w:val="both"/>
        <w:rPr>
          <w:sz w:val="22"/>
          <w:szCs w:val="22"/>
        </w:rPr>
      </w:pPr>
    </w:p>
    <w:p w14:paraId="7BB14588" w14:textId="77777777" w:rsidR="000427BC" w:rsidRPr="00805FA3" w:rsidRDefault="000427BC" w:rsidP="00F70E9E">
      <w:pPr>
        <w:jc w:val="center"/>
      </w:pPr>
      <w:r w:rsidRPr="00805FA3">
        <w:rPr>
          <w:rFonts w:ascii="Arial Narrow" w:hAnsi="Arial Narrow" w:cs="Arial Narrow"/>
          <w:b/>
          <w:sz w:val="22"/>
          <w:szCs w:val="22"/>
        </w:rPr>
        <w:t>ПОДПИСИ СТОРОН:</w:t>
      </w:r>
    </w:p>
    <w:p w14:paraId="5AC56DD0" w14:textId="77777777" w:rsidR="000427BC" w:rsidRPr="00805FA3" w:rsidRDefault="000427BC" w:rsidP="00F70E9E">
      <w:pPr>
        <w:jc w:val="center"/>
        <w:rPr>
          <w:rFonts w:ascii="Arial Narrow" w:hAnsi="Arial Narrow" w:cs="Arial Narrow"/>
          <w:b/>
          <w:sz w:val="22"/>
          <w:szCs w:val="22"/>
        </w:rPr>
      </w:pPr>
    </w:p>
    <w:p w14:paraId="6312A4B2" w14:textId="77777777" w:rsidR="000427BC" w:rsidRPr="00805FA3" w:rsidRDefault="000427BC" w:rsidP="00F70E9E">
      <w:pPr>
        <w:jc w:val="center"/>
        <w:rPr>
          <w:rFonts w:ascii="Arial Narrow" w:hAnsi="Arial Narrow" w:cs="Arial Narrow"/>
          <w:b/>
          <w:sz w:val="22"/>
          <w:szCs w:val="22"/>
        </w:rPr>
      </w:pPr>
    </w:p>
    <w:tbl>
      <w:tblPr>
        <w:tblW w:w="0" w:type="auto"/>
        <w:tblLayout w:type="fixed"/>
        <w:tblLook w:val="0000" w:firstRow="0" w:lastRow="0" w:firstColumn="0" w:lastColumn="0" w:noHBand="0" w:noVBand="0"/>
      </w:tblPr>
      <w:tblGrid>
        <w:gridCol w:w="5148"/>
        <w:gridCol w:w="5040"/>
      </w:tblGrid>
      <w:tr w:rsidR="000427BC" w:rsidRPr="00805FA3" w14:paraId="493A1CA5" w14:textId="77777777" w:rsidTr="009B12BB">
        <w:tc>
          <w:tcPr>
            <w:tcW w:w="5148" w:type="dxa"/>
            <w:shd w:val="clear" w:color="auto" w:fill="auto"/>
          </w:tcPr>
          <w:p w14:paraId="5D451C3A" w14:textId="77777777" w:rsidR="000427BC" w:rsidRPr="00805FA3" w:rsidRDefault="000427BC" w:rsidP="00647C42">
            <w:pPr>
              <w:tabs>
                <w:tab w:val="left" w:pos="2410"/>
              </w:tabs>
              <w:jc w:val="both"/>
            </w:pPr>
            <w:r w:rsidRPr="00805FA3">
              <w:rPr>
                <w:rFonts w:ascii="Arial Narrow" w:hAnsi="Arial Narrow" w:cs="Arial Narrow"/>
                <w:b/>
                <w:sz w:val="22"/>
                <w:szCs w:val="22"/>
                <w:u w:val="single"/>
              </w:rPr>
              <w:t>Арендодатель:</w:t>
            </w:r>
          </w:p>
        </w:tc>
        <w:tc>
          <w:tcPr>
            <w:tcW w:w="5040" w:type="dxa"/>
            <w:shd w:val="clear" w:color="auto" w:fill="auto"/>
          </w:tcPr>
          <w:p w14:paraId="3F58B590" w14:textId="77777777" w:rsidR="000427BC" w:rsidRPr="00805FA3" w:rsidRDefault="000427BC" w:rsidP="00647C42">
            <w:pPr>
              <w:tabs>
                <w:tab w:val="left" w:pos="2410"/>
              </w:tabs>
              <w:jc w:val="both"/>
            </w:pPr>
            <w:r w:rsidRPr="00805FA3">
              <w:rPr>
                <w:rFonts w:ascii="Arial Narrow" w:hAnsi="Arial Narrow" w:cs="Arial Narrow"/>
                <w:b/>
                <w:sz w:val="22"/>
                <w:szCs w:val="22"/>
                <w:u w:val="single"/>
              </w:rPr>
              <w:t>Арендатор:</w:t>
            </w:r>
          </w:p>
        </w:tc>
      </w:tr>
      <w:tr w:rsidR="000427BC" w:rsidRPr="00805FA3" w14:paraId="3BAA3D47" w14:textId="77777777" w:rsidTr="009B12BB">
        <w:tc>
          <w:tcPr>
            <w:tcW w:w="5148" w:type="dxa"/>
            <w:shd w:val="clear" w:color="auto" w:fill="auto"/>
          </w:tcPr>
          <w:p w14:paraId="5569BCC8" w14:textId="77777777" w:rsidR="000427BC" w:rsidRPr="00805FA3" w:rsidRDefault="000427BC" w:rsidP="00647C42">
            <w:pPr>
              <w:tabs>
                <w:tab w:val="left" w:pos="2410"/>
              </w:tabs>
              <w:snapToGrid w:val="0"/>
              <w:jc w:val="both"/>
              <w:rPr>
                <w:rFonts w:ascii="Arial Narrow" w:hAnsi="Arial Narrow" w:cs="Arial Narrow"/>
                <w:b/>
                <w:bCs/>
                <w:sz w:val="22"/>
                <w:szCs w:val="22"/>
                <w:u w:val="single"/>
              </w:rPr>
            </w:pPr>
          </w:p>
        </w:tc>
        <w:tc>
          <w:tcPr>
            <w:tcW w:w="5040" w:type="dxa"/>
            <w:shd w:val="clear" w:color="auto" w:fill="auto"/>
          </w:tcPr>
          <w:p w14:paraId="547C3280" w14:textId="52F51AFC" w:rsidR="000427BC" w:rsidRPr="00805FA3" w:rsidRDefault="00173367" w:rsidP="00647C42">
            <w:pPr>
              <w:tabs>
                <w:tab w:val="left" w:pos="2410"/>
              </w:tabs>
              <w:jc w:val="both"/>
            </w:pPr>
            <w:r>
              <w:rPr>
                <w:rFonts w:ascii="Arial Narrow" w:hAnsi="Arial Narrow" w:cs="Arial Narrow"/>
                <w:b/>
                <w:sz w:val="22"/>
              </w:rPr>
              <w:t>Представитель по доверенности</w:t>
            </w:r>
          </w:p>
        </w:tc>
      </w:tr>
      <w:tr w:rsidR="000427BC" w:rsidRPr="00805FA3" w14:paraId="22BED09D" w14:textId="77777777" w:rsidTr="009B12BB">
        <w:tc>
          <w:tcPr>
            <w:tcW w:w="5148" w:type="dxa"/>
            <w:shd w:val="clear" w:color="auto" w:fill="auto"/>
          </w:tcPr>
          <w:p w14:paraId="0CFDB266" w14:textId="77777777" w:rsidR="000427BC" w:rsidRPr="00805FA3" w:rsidRDefault="000427BC" w:rsidP="00647C42">
            <w:pPr>
              <w:tabs>
                <w:tab w:val="left" w:pos="2410"/>
              </w:tabs>
              <w:snapToGrid w:val="0"/>
              <w:jc w:val="both"/>
              <w:rPr>
                <w:rFonts w:ascii="Arial Narrow" w:hAnsi="Arial Narrow" w:cs="Arial Narrow"/>
                <w:b/>
                <w:bCs/>
                <w:sz w:val="22"/>
                <w:szCs w:val="22"/>
              </w:rPr>
            </w:pPr>
          </w:p>
          <w:p w14:paraId="7BB1B237" w14:textId="77777777" w:rsidR="000427BC" w:rsidRPr="00805FA3" w:rsidRDefault="000427BC" w:rsidP="00647C42">
            <w:pPr>
              <w:tabs>
                <w:tab w:val="left" w:pos="2410"/>
              </w:tabs>
              <w:jc w:val="both"/>
              <w:rPr>
                <w:rFonts w:ascii="Arial Narrow" w:hAnsi="Arial Narrow" w:cs="Arial Narrow"/>
                <w:b/>
                <w:sz w:val="22"/>
                <w:szCs w:val="22"/>
              </w:rPr>
            </w:pPr>
          </w:p>
          <w:p w14:paraId="6B0EECE7" w14:textId="77777777" w:rsidR="000427BC" w:rsidRPr="00805FA3" w:rsidRDefault="000427BC" w:rsidP="00647C42">
            <w:pPr>
              <w:tabs>
                <w:tab w:val="left" w:pos="2410"/>
              </w:tabs>
              <w:jc w:val="both"/>
            </w:pPr>
            <w:r w:rsidRPr="00805FA3">
              <w:rPr>
                <w:rFonts w:ascii="Arial Narrow" w:hAnsi="Arial Narrow" w:cs="Arial Narrow"/>
                <w:b/>
                <w:sz w:val="22"/>
                <w:szCs w:val="22"/>
              </w:rPr>
              <w:t>______________/_________________/</w:t>
            </w:r>
          </w:p>
        </w:tc>
        <w:tc>
          <w:tcPr>
            <w:tcW w:w="5040" w:type="dxa"/>
            <w:shd w:val="clear" w:color="auto" w:fill="auto"/>
          </w:tcPr>
          <w:p w14:paraId="36A33CC0" w14:textId="75BC00BF" w:rsidR="000427BC" w:rsidRPr="00805FA3" w:rsidRDefault="00795180" w:rsidP="00647C42">
            <w:pPr>
              <w:tabs>
                <w:tab w:val="left" w:pos="2410"/>
              </w:tabs>
              <w:jc w:val="both"/>
            </w:pPr>
            <w:r>
              <w:rPr>
                <w:rFonts w:ascii="Arial Narrow" w:hAnsi="Arial Narrow" w:cs="Arial Narrow"/>
                <w:b/>
                <w:sz w:val="22"/>
                <w:szCs w:val="22"/>
              </w:rPr>
              <w:t>П</w:t>
            </w:r>
            <w:r w:rsidR="00C478A1" w:rsidRPr="00805FA3">
              <w:rPr>
                <w:rFonts w:ascii="Arial Narrow" w:hAnsi="Arial Narrow" w:cs="Arial Narrow"/>
                <w:b/>
                <w:sz w:val="22"/>
                <w:szCs w:val="22"/>
              </w:rPr>
              <w:t>АО</w:t>
            </w:r>
            <w:r w:rsidR="000427BC" w:rsidRPr="00805FA3">
              <w:rPr>
                <w:rFonts w:ascii="Arial Narrow" w:hAnsi="Arial Narrow" w:cs="Arial Narrow"/>
                <w:b/>
                <w:sz w:val="22"/>
                <w:szCs w:val="22"/>
              </w:rPr>
              <w:t xml:space="preserve"> «Вкусвилл»</w:t>
            </w:r>
          </w:p>
          <w:p w14:paraId="2F5E5BB5" w14:textId="77777777" w:rsidR="000427BC" w:rsidRPr="00805FA3" w:rsidRDefault="000427BC" w:rsidP="00647C42">
            <w:pPr>
              <w:tabs>
                <w:tab w:val="left" w:pos="2410"/>
              </w:tabs>
              <w:jc w:val="both"/>
              <w:rPr>
                <w:rFonts w:ascii="Arial Narrow" w:hAnsi="Arial Narrow" w:cs="Arial Narrow"/>
                <w:b/>
                <w:sz w:val="22"/>
                <w:szCs w:val="22"/>
              </w:rPr>
            </w:pPr>
          </w:p>
          <w:p w14:paraId="51F0ECF2" w14:textId="77777777" w:rsidR="000427BC" w:rsidRPr="00805FA3" w:rsidRDefault="000427BC" w:rsidP="00647C42">
            <w:pPr>
              <w:tabs>
                <w:tab w:val="left" w:pos="2410"/>
              </w:tabs>
              <w:jc w:val="both"/>
            </w:pPr>
            <w:r w:rsidRPr="00805FA3">
              <w:rPr>
                <w:rFonts w:ascii="Arial Narrow" w:hAnsi="Arial Narrow" w:cs="Arial Narrow"/>
                <w:b/>
                <w:sz w:val="22"/>
                <w:szCs w:val="22"/>
              </w:rPr>
              <w:t>______________/Курвяков Е.Б./</w:t>
            </w:r>
          </w:p>
        </w:tc>
      </w:tr>
      <w:tr w:rsidR="000427BC" w:rsidRPr="00805FA3" w14:paraId="4FBA193F" w14:textId="77777777" w:rsidTr="009B12BB">
        <w:tc>
          <w:tcPr>
            <w:tcW w:w="5148" w:type="dxa"/>
            <w:shd w:val="clear" w:color="auto" w:fill="auto"/>
          </w:tcPr>
          <w:p w14:paraId="0D55E291" w14:textId="77777777" w:rsidR="000427BC" w:rsidRPr="00805FA3" w:rsidRDefault="000427BC" w:rsidP="00647C42">
            <w:pPr>
              <w:tabs>
                <w:tab w:val="left" w:pos="2410"/>
              </w:tabs>
              <w:jc w:val="both"/>
            </w:pPr>
            <w:r w:rsidRPr="00805FA3">
              <w:rPr>
                <w:rFonts w:ascii="Arial Narrow" w:hAnsi="Arial Narrow" w:cs="Arial Narrow"/>
                <w:b/>
                <w:bCs/>
                <w:sz w:val="22"/>
                <w:szCs w:val="22"/>
              </w:rPr>
              <w:t>м.п.</w:t>
            </w:r>
          </w:p>
        </w:tc>
        <w:tc>
          <w:tcPr>
            <w:tcW w:w="5040" w:type="dxa"/>
            <w:shd w:val="clear" w:color="auto" w:fill="auto"/>
          </w:tcPr>
          <w:p w14:paraId="11BB0BA3" w14:textId="07D79D58" w:rsidR="000427BC" w:rsidRPr="00805FA3" w:rsidRDefault="000427BC" w:rsidP="00C478A1">
            <w:pPr>
              <w:ind w:right="29"/>
            </w:pPr>
            <w:r w:rsidRPr="00805FA3">
              <w:rPr>
                <w:rFonts w:eastAsia="SimSun"/>
              </w:rPr>
              <w:t>(</w:t>
            </w:r>
            <w:r w:rsidR="00795180" w:rsidRPr="00DE7BFE">
              <w:rPr>
                <w:rFonts w:ascii="Arial Narrow" w:eastAsia="SimSun" w:hAnsi="Arial Narrow" w:cs="Arial Narrow"/>
              </w:rPr>
              <w:t xml:space="preserve">доверенность </w:t>
            </w:r>
            <w:r w:rsidR="00795180">
              <w:rPr>
                <w:rFonts w:ascii="Arial Narrow" w:eastAsia="SimSun" w:hAnsi="Arial Narrow" w:cs="Arial Narrow"/>
              </w:rPr>
              <w:t xml:space="preserve">серия </w:t>
            </w:r>
            <w:r w:rsidR="00795180" w:rsidRPr="001D4AF0">
              <w:rPr>
                <w:rFonts w:ascii="Arial Narrow" w:eastAsia="SimSun" w:hAnsi="Arial Narrow" w:cs="Arial Narrow"/>
              </w:rPr>
              <w:t>77 АГ номер 7986401 от 13 октября 2021 года</w:t>
            </w:r>
            <w:r w:rsidRPr="00805FA3">
              <w:rPr>
                <w:rFonts w:ascii="Arial Narrow" w:eastAsia="SimSun" w:hAnsi="Arial Narrow" w:cs="Arial Narrow"/>
              </w:rPr>
              <w:t>)</w:t>
            </w:r>
          </w:p>
        </w:tc>
      </w:tr>
      <w:tr w:rsidR="000427BC" w:rsidRPr="00805FA3" w14:paraId="1CD2309F" w14:textId="77777777" w:rsidTr="009B12BB">
        <w:tc>
          <w:tcPr>
            <w:tcW w:w="5148" w:type="dxa"/>
            <w:shd w:val="clear" w:color="auto" w:fill="auto"/>
          </w:tcPr>
          <w:p w14:paraId="31676619" w14:textId="77777777" w:rsidR="000427BC" w:rsidRPr="00805FA3" w:rsidRDefault="000427BC" w:rsidP="00647C42">
            <w:pPr>
              <w:tabs>
                <w:tab w:val="left" w:pos="2410"/>
              </w:tabs>
              <w:snapToGrid w:val="0"/>
              <w:jc w:val="both"/>
              <w:rPr>
                <w:rFonts w:ascii="Arial Narrow" w:hAnsi="Arial Narrow" w:cs="Arial Narrow"/>
                <w:b/>
                <w:bCs/>
                <w:sz w:val="22"/>
                <w:szCs w:val="22"/>
              </w:rPr>
            </w:pPr>
          </w:p>
        </w:tc>
        <w:tc>
          <w:tcPr>
            <w:tcW w:w="5040" w:type="dxa"/>
            <w:shd w:val="clear" w:color="auto" w:fill="auto"/>
          </w:tcPr>
          <w:p w14:paraId="66C4893F" w14:textId="77777777" w:rsidR="000427BC" w:rsidRPr="00805FA3" w:rsidRDefault="000427BC" w:rsidP="00647C42">
            <w:pPr>
              <w:ind w:right="29"/>
            </w:pPr>
            <w:r w:rsidRPr="00805FA3">
              <w:rPr>
                <w:rFonts w:ascii="Arial Narrow" w:eastAsia="Times New Roman" w:hAnsi="Arial Narrow" w:cs="Arial Narrow"/>
                <w:b/>
                <w:sz w:val="22"/>
                <w:szCs w:val="22"/>
              </w:rPr>
              <w:t xml:space="preserve">   </w:t>
            </w:r>
            <w:r w:rsidRPr="00805FA3">
              <w:rPr>
                <w:rFonts w:ascii="Arial Narrow" w:eastAsia="SimSun" w:hAnsi="Arial Narrow" w:cs="Arial Narrow"/>
                <w:b/>
                <w:sz w:val="22"/>
                <w:szCs w:val="22"/>
              </w:rPr>
              <w:t>м.п.</w:t>
            </w:r>
          </w:p>
        </w:tc>
      </w:tr>
    </w:tbl>
    <w:p w14:paraId="46A00B78" w14:textId="77777777" w:rsidR="000427BC" w:rsidRPr="00805FA3" w:rsidRDefault="000427BC" w:rsidP="00F70E9E">
      <w:pPr>
        <w:jc w:val="center"/>
        <w:rPr>
          <w:rFonts w:ascii="Arial Narrow" w:hAnsi="Arial Narrow" w:cs="Arial Narrow"/>
          <w:b/>
          <w:sz w:val="22"/>
          <w:szCs w:val="22"/>
        </w:rPr>
      </w:pPr>
    </w:p>
    <w:p w14:paraId="04E4CDEB" w14:textId="77777777" w:rsidR="000427BC" w:rsidRPr="00805FA3" w:rsidRDefault="000427BC" w:rsidP="00F70E9E">
      <w:pPr>
        <w:tabs>
          <w:tab w:val="left" w:pos="5715"/>
        </w:tabs>
      </w:pPr>
      <w:r w:rsidRPr="00805FA3">
        <w:rPr>
          <w:rFonts w:ascii="Arial Narrow" w:hAnsi="Arial Narrow" w:cs="Arial Narrow"/>
          <w:sz w:val="22"/>
          <w:szCs w:val="22"/>
        </w:rPr>
        <w:tab/>
      </w:r>
    </w:p>
    <w:p w14:paraId="58BC633F" w14:textId="77777777" w:rsidR="000427BC" w:rsidRPr="00805FA3" w:rsidRDefault="000427BC" w:rsidP="00F70E9E">
      <w:pPr>
        <w:pStyle w:val="ConsNonformat0"/>
        <w:jc w:val="center"/>
        <w:rPr>
          <w:rFonts w:ascii="Arial Narrow" w:hAnsi="Arial Narrow" w:cs="Arial Narrow"/>
          <w:b/>
          <w:sz w:val="22"/>
          <w:szCs w:val="22"/>
        </w:rPr>
      </w:pPr>
    </w:p>
    <w:p w14:paraId="4E384E8A" w14:textId="05D3A451" w:rsidR="00AC0B70" w:rsidRDefault="00AC0B70">
      <w:pPr>
        <w:widowControl/>
        <w:suppressAutoHyphens w:val="0"/>
        <w:overflowPunct/>
        <w:autoSpaceDE/>
        <w:textAlignment w:val="auto"/>
        <w:rPr>
          <w:rFonts w:ascii="Arial Narrow" w:hAnsi="Arial Narrow" w:cs="Arial Narrow"/>
          <w:b/>
          <w:sz w:val="22"/>
          <w:szCs w:val="22"/>
        </w:rPr>
      </w:pPr>
      <w:r>
        <w:rPr>
          <w:rFonts w:ascii="Arial Narrow" w:hAnsi="Arial Narrow" w:cs="Arial Narrow"/>
          <w:b/>
          <w:sz w:val="22"/>
          <w:szCs w:val="22"/>
        </w:rPr>
        <w:br w:type="page"/>
      </w:r>
    </w:p>
    <w:p w14:paraId="7C5D64F5" w14:textId="739DBFCA" w:rsidR="000427BC" w:rsidRPr="00AC0B70" w:rsidRDefault="000427BC" w:rsidP="00AC0B70">
      <w:pPr>
        <w:tabs>
          <w:tab w:val="left" w:pos="7020"/>
        </w:tabs>
        <w:ind w:right="29"/>
        <w:jc w:val="right"/>
        <w:rPr>
          <w:rFonts w:ascii="Arial Narrow" w:hAnsi="Arial Narrow" w:cs="Arial Narrow"/>
          <w:b/>
          <w:sz w:val="22"/>
          <w:szCs w:val="22"/>
        </w:rPr>
      </w:pPr>
      <w:r w:rsidRPr="00805FA3">
        <w:rPr>
          <w:rFonts w:ascii="Arial Narrow" w:hAnsi="Arial Narrow" w:cs="Arial Narrow"/>
          <w:b/>
          <w:sz w:val="22"/>
          <w:szCs w:val="22"/>
        </w:rPr>
        <w:lastRenderedPageBreak/>
        <w:t xml:space="preserve">Приложение № 4 </w:t>
      </w:r>
    </w:p>
    <w:p w14:paraId="25F7189F" w14:textId="77777777" w:rsidR="000427BC" w:rsidRPr="00805FA3" w:rsidRDefault="000427BC" w:rsidP="00F70E9E">
      <w:pPr>
        <w:tabs>
          <w:tab w:val="left" w:pos="7020"/>
        </w:tabs>
        <w:ind w:right="29"/>
        <w:jc w:val="right"/>
      </w:pPr>
      <w:r w:rsidRPr="00805FA3">
        <w:rPr>
          <w:rFonts w:ascii="Arial Narrow" w:hAnsi="Arial Narrow" w:cs="Arial Narrow"/>
          <w:b/>
          <w:sz w:val="22"/>
          <w:szCs w:val="22"/>
        </w:rPr>
        <w:t>к Договору № ______</w:t>
      </w:r>
    </w:p>
    <w:p w14:paraId="13784AEE" w14:textId="77777777" w:rsidR="000427BC" w:rsidRPr="00805FA3" w:rsidRDefault="000427BC" w:rsidP="00F70E9E">
      <w:pPr>
        <w:tabs>
          <w:tab w:val="left" w:pos="7020"/>
        </w:tabs>
        <w:ind w:right="29"/>
        <w:jc w:val="right"/>
      </w:pPr>
      <w:r w:rsidRPr="00805FA3">
        <w:rPr>
          <w:rFonts w:ascii="Arial Narrow" w:hAnsi="Arial Narrow" w:cs="Arial Narrow"/>
          <w:b/>
          <w:sz w:val="22"/>
          <w:szCs w:val="22"/>
        </w:rPr>
        <w:t xml:space="preserve">аренды нежилого помещения </w:t>
      </w:r>
    </w:p>
    <w:p w14:paraId="08DF44A9" w14:textId="2C57EBBE" w:rsidR="000427BC" w:rsidRPr="00805FA3" w:rsidRDefault="000427BC" w:rsidP="00F70E9E">
      <w:pPr>
        <w:tabs>
          <w:tab w:val="left" w:pos="7020"/>
        </w:tabs>
        <w:ind w:right="29"/>
        <w:jc w:val="right"/>
      </w:pPr>
      <w:r w:rsidRPr="00805FA3">
        <w:rPr>
          <w:rFonts w:ascii="Arial Narrow" w:eastAsia="Times New Roman" w:hAnsi="Arial Narrow" w:cs="Arial Narrow"/>
          <w:b/>
          <w:sz w:val="22"/>
          <w:szCs w:val="22"/>
        </w:rPr>
        <w:t xml:space="preserve"> </w:t>
      </w:r>
      <w:r w:rsidRPr="00805FA3">
        <w:rPr>
          <w:rFonts w:ascii="Arial Narrow" w:hAnsi="Arial Narrow" w:cs="Arial Narrow"/>
          <w:b/>
          <w:sz w:val="22"/>
          <w:szCs w:val="22"/>
        </w:rPr>
        <w:t xml:space="preserve">от «__» _______ </w:t>
      </w:r>
      <w:r w:rsidRPr="00D46E67">
        <w:rPr>
          <w:rFonts w:ascii="Arial Narrow" w:hAnsi="Arial Narrow" w:cs="Arial Narrow"/>
          <w:b/>
          <w:sz w:val="22"/>
          <w:szCs w:val="22"/>
        </w:rPr>
        <w:t>20</w:t>
      </w:r>
      <w:r w:rsidR="00804836" w:rsidRPr="00D46E67">
        <w:rPr>
          <w:rFonts w:ascii="Arial Narrow" w:hAnsi="Arial Narrow" w:cs="Arial Narrow"/>
          <w:b/>
          <w:sz w:val="22"/>
          <w:szCs w:val="22"/>
        </w:rPr>
        <w:t>2__</w:t>
      </w:r>
      <w:r w:rsidRPr="00805FA3">
        <w:rPr>
          <w:rFonts w:ascii="Arial Narrow" w:hAnsi="Arial Narrow" w:cs="Arial Narrow"/>
          <w:b/>
          <w:sz w:val="22"/>
          <w:szCs w:val="22"/>
        </w:rPr>
        <w:t xml:space="preserve"> г.</w:t>
      </w:r>
    </w:p>
    <w:p w14:paraId="7859C3B5" w14:textId="77777777" w:rsidR="000427BC" w:rsidRPr="00805FA3" w:rsidRDefault="000427BC" w:rsidP="00F70E9E">
      <w:pPr>
        <w:pStyle w:val="ConsNonformat0"/>
        <w:jc w:val="center"/>
        <w:rPr>
          <w:rFonts w:ascii="Arial Narrow" w:hAnsi="Arial Narrow" w:cs="Arial Narrow"/>
          <w:b/>
          <w:sz w:val="22"/>
          <w:szCs w:val="22"/>
        </w:rPr>
      </w:pPr>
    </w:p>
    <w:p w14:paraId="26B5FF6D" w14:textId="77777777" w:rsidR="000427BC" w:rsidRPr="00805FA3" w:rsidRDefault="000427BC" w:rsidP="00F70E9E">
      <w:pPr>
        <w:pStyle w:val="ConsNonformat0"/>
        <w:jc w:val="center"/>
        <w:rPr>
          <w:rFonts w:ascii="Arial Narrow" w:hAnsi="Arial Narrow" w:cs="Arial Narrow"/>
          <w:b/>
          <w:sz w:val="22"/>
          <w:szCs w:val="22"/>
        </w:rPr>
      </w:pPr>
    </w:p>
    <w:p w14:paraId="2F14B810" w14:textId="77777777" w:rsidR="000427BC" w:rsidRPr="00805FA3" w:rsidRDefault="000427BC" w:rsidP="00F70E9E">
      <w:pPr>
        <w:pStyle w:val="ConsNonformat0"/>
        <w:jc w:val="center"/>
        <w:rPr>
          <w:rFonts w:ascii="Arial Narrow" w:hAnsi="Arial Narrow" w:cs="Arial Narrow"/>
          <w:b/>
          <w:sz w:val="22"/>
          <w:szCs w:val="22"/>
        </w:rPr>
      </w:pPr>
    </w:p>
    <w:p w14:paraId="48E611E2" w14:textId="77777777" w:rsidR="000427BC" w:rsidRPr="00805FA3" w:rsidRDefault="000427BC" w:rsidP="00F70E9E">
      <w:pPr>
        <w:pStyle w:val="ConsNonformat0"/>
        <w:jc w:val="center"/>
      </w:pPr>
      <w:r w:rsidRPr="00805FA3">
        <w:rPr>
          <w:rFonts w:ascii="Arial Narrow" w:hAnsi="Arial Narrow" w:cs="Arial Narrow"/>
          <w:b/>
          <w:sz w:val="22"/>
          <w:szCs w:val="22"/>
        </w:rPr>
        <w:t xml:space="preserve">ТОЧКИ ВВОДА ИНЖЕНЕРНЫХ КОММУНИКАЦИЙ </w:t>
      </w:r>
    </w:p>
    <w:p w14:paraId="3D48DD4C" w14:textId="77777777" w:rsidR="000427BC" w:rsidRPr="00805FA3" w:rsidRDefault="000427BC" w:rsidP="00F70E9E">
      <w:pPr>
        <w:pStyle w:val="ConsNonformat0"/>
        <w:jc w:val="center"/>
      </w:pPr>
      <w:r w:rsidRPr="00805FA3">
        <w:rPr>
          <w:rFonts w:ascii="Arial Narrow" w:hAnsi="Arial Narrow" w:cs="Arial Narrow"/>
          <w:b/>
          <w:sz w:val="22"/>
          <w:szCs w:val="22"/>
        </w:rPr>
        <w:t>(</w:t>
      </w:r>
      <w:r w:rsidRPr="00805FA3">
        <w:rPr>
          <w:rFonts w:ascii="Arial Narrow" w:hAnsi="Arial Narrow" w:cs="Arial Narrow"/>
          <w:b/>
          <w:sz w:val="22"/>
        </w:rPr>
        <w:t>водоснабжение г/х, бытовая канализация, электроэнергия)</w:t>
      </w:r>
    </w:p>
    <w:p w14:paraId="2F5E906A" w14:textId="77777777" w:rsidR="000427BC" w:rsidRPr="00805FA3" w:rsidRDefault="000427BC" w:rsidP="00F70E9E">
      <w:pPr>
        <w:pStyle w:val="ConsNonformat0"/>
        <w:jc w:val="center"/>
        <w:rPr>
          <w:rFonts w:ascii="Arial Narrow" w:hAnsi="Arial Narrow" w:cs="Arial Narrow"/>
          <w:b/>
          <w:sz w:val="22"/>
          <w:szCs w:val="22"/>
        </w:rPr>
      </w:pPr>
    </w:p>
    <w:p w14:paraId="59D70A3F" w14:textId="77777777" w:rsidR="000427BC" w:rsidRPr="00805FA3" w:rsidRDefault="000427BC" w:rsidP="00F70E9E">
      <w:pPr>
        <w:pStyle w:val="ConsNonformat0"/>
        <w:jc w:val="center"/>
        <w:rPr>
          <w:rFonts w:ascii="Arial Narrow" w:hAnsi="Arial Narrow" w:cs="Arial Narrow"/>
          <w:b/>
          <w:sz w:val="22"/>
          <w:szCs w:val="22"/>
        </w:rPr>
      </w:pPr>
    </w:p>
    <w:p w14:paraId="29B107A0" w14:textId="77777777" w:rsidR="000427BC" w:rsidRPr="00805FA3" w:rsidRDefault="000427BC" w:rsidP="00F70E9E">
      <w:pPr>
        <w:pStyle w:val="ConsNonformat0"/>
        <w:jc w:val="center"/>
      </w:pPr>
      <w:r w:rsidRPr="00805FA3">
        <w:rPr>
          <w:rFonts w:ascii="Arial Narrow" w:hAnsi="Arial Narrow" w:cs="Arial Narrow"/>
          <w:b/>
          <w:sz w:val="22"/>
          <w:szCs w:val="22"/>
        </w:rPr>
        <w:t>Указываются на поэтажном плане помещения.</w:t>
      </w:r>
    </w:p>
    <w:p w14:paraId="077E5ED1" w14:textId="77777777" w:rsidR="000427BC" w:rsidRPr="00805FA3" w:rsidRDefault="000427BC" w:rsidP="00F70E9E">
      <w:pPr>
        <w:pStyle w:val="ConsNonformat0"/>
        <w:jc w:val="center"/>
        <w:rPr>
          <w:rFonts w:ascii="Arial Narrow" w:hAnsi="Arial Narrow" w:cs="Arial Narrow"/>
          <w:b/>
          <w:sz w:val="22"/>
          <w:szCs w:val="22"/>
        </w:rPr>
      </w:pPr>
    </w:p>
    <w:p w14:paraId="16083BAA" w14:textId="77777777" w:rsidR="000427BC" w:rsidRPr="00805FA3" w:rsidRDefault="000427BC" w:rsidP="00F70E9E">
      <w:pPr>
        <w:pStyle w:val="ConsNonformat0"/>
        <w:jc w:val="center"/>
        <w:rPr>
          <w:rFonts w:ascii="Arial Narrow" w:hAnsi="Arial Narrow" w:cs="Arial Narrow"/>
          <w:b/>
          <w:sz w:val="22"/>
          <w:szCs w:val="22"/>
        </w:rPr>
      </w:pPr>
    </w:p>
    <w:p w14:paraId="54E5A406" w14:textId="77777777" w:rsidR="000427BC" w:rsidRPr="00805FA3" w:rsidRDefault="000427BC" w:rsidP="00F70E9E">
      <w:pPr>
        <w:pStyle w:val="ConsNonformat0"/>
        <w:jc w:val="center"/>
        <w:rPr>
          <w:rFonts w:ascii="Arial Narrow" w:hAnsi="Arial Narrow" w:cs="Arial Narrow"/>
          <w:b/>
          <w:sz w:val="22"/>
          <w:szCs w:val="22"/>
        </w:rPr>
      </w:pPr>
    </w:p>
    <w:p w14:paraId="08D26E06" w14:textId="77777777" w:rsidR="000427BC" w:rsidRPr="00805FA3" w:rsidRDefault="000427BC" w:rsidP="00F70E9E">
      <w:pPr>
        <w:pStyle w:val="ConsNonformat0"/>
        <w:jc w:val="center"/>
        <w:rPr>
          <w:rFonts w:ascii="Arial Narrow" w:hAnsi="Arial Narrow" w:cs="Arial Narrow"/>
          <w:b/>
          <w:sz w:val="22"/>
          <w:szCs w:val="22"/>
        </w:rPr>
      </w:pPr>
    </w:p>
    <w:p w14:paraId="0BD3889E" w14:textId="77777777" w:rsidR="000427BC" w:rsidRPr="00805FA3" w:rsidRDefault="000427BC" w:rsidP="00F70E9E">
      <w:pPr>
        <w:pStyle w:val="ConsNonformat0"/>
        <w:jc w:val="center"/>
        <w:rPr>
          <w:rFonts w:ascii="Arial Narrow" w:hAnsi="Arial Narrow" w:cs="Arial Narrow"/>
          <w:b/>
          <w:sz w:val="22"/>
          <w:szCs w:val="22"/>
        </w:rPr>
      </w:pPr>
    </w:p>
    <w:p w14:paraId="4D2CBDDC" w14:textId="77777777" w:rsidR="000427BC" w:rsidRPr="00805FA3" w:rsidRDefault="000427BC" w:rsidP="00F70E9E">
      <w:pPr>
        <w:pStyle w:val="ConsNonformat0"/>
        <w:jc w:val="center"/>
        <w:rPr>
          <w:rFonts w:ascii="Arial Narrow" w:hAnsi="Arial Narrow" w:cs="Arial Narrow"/>
          <w:b/>
          <w:sz w:val="22"/>
          <w:szCs w:val="22"/>
        </w:rPr>
      </w:pPr>
    </w:p>
    <w:p w14:paraId="487C7E0F" w14:textId="77777777" w:rsidR="000427BC" w:rsidRPr="00805FA3" w:rsidRDefault="000427BC" w:rsidP="00F70E9E">
      <w:pPr>
        <w:pStyle w:val="ConsNonformat0"/>
        <w:jc w:val="center"/>
        <w:rPr>
          <w:rFonts w:ascii="Arial Narrow" w:hAnsi="Arial Narrow" w:cs="Arial Narrow"/>
          <w:b/>
          <w:sz w:val="22"/>
          <w:szCs w:val="22"/>
        </w:rPr>
      </w:pPr>
    </w:p>
    <w:p w14:paraId="6AFCD6D2" w14:textId="77777777" w:rsidR="000427BC" w:rsidRPr="00805FA3" w:rsidRDefault="000427BC" w:rsidP="00F70E9E">
      <w:pPr>
        <w:pStyle w:val="ConsNonformat0"/>
        <w:jc w:val="center"/>
        <w:rPr>
          <w:rFonts w:ascii="Arial Narrow" w:hAnsi="Arial Narrow" w:cs="Arial Narrow"/>
          <w:b/>
          <w:sz w:val="22"/>
          <w:szCs w:val="22"/>
        </w:rPr>
      </w:pPr>
    </w:p>
    <w:p w14:paraId="00CA1A2C" w14:textId="77777777" w:rsidR="000427BC" w:rsidRPr="00805FA3" w:rsidRDefault="000427BC" w:rsidP="00F70E9E">
      <w:pPr>
        <w:pStyle w:val="ConsNonformat0"/>
        <w:jc w:val="center"/>
        <w:rPr>
          <w:rFonts w:ascii="Arial Narrow" w:hAnsi="Arial Narrow" w:cs="Arial Narrow"/>
          <w:b/>
          <w:sz w:val="22"/>
          <w:szCs w:val="22"/>
        </w:rPr>
      </w:pPr>
    </w:p>
    <w:p w14:paraId="645AC267" w14:textId="77777777" w:rsidR="000427BC" w:rsidRPr="00805FA3" w:rsidRDefault="000427BC" w:rsidP="00F70E9E">
      <w:pPr>
        <w:pStyle w:val="ConsNonformat0"/>
        <w:jc w:val="center"/>
        <w:rPr>
          <w:rFonts w:ascii="Arial Narrow" w:hAnsi="Arial Narrow" w:cs="Arial Narrow"/>
          <w:b/>
          <w:sz w:val="22"/>
          <w:szCs w:val="22"/>
        </w:rPr>
      </w:pPr>
    </w:p>
    <w:p w14:paraId="08E0E102" w14:textId="77777777" w:rsidR="000427BC" w:rsidRPr="00805FA3" w:rsidRDefault="000427BC" w:rsidP="00F70E9E">
      <w:pPr>
        <w:pStyle w:val="ConsNonformat0"/>
        <w:jc w:val="center"/>
        <w:rPr>
          <w:rFonts w:ascii="Arial Narrow" w:hAnsi="Arial Narrow" w:cs="Arial Narrow"/>
          <w:b/>
          <w:sz w:val="22"/>
          <w:szCs w:val="22"/>
        </w:rPr>
      </w:pPr>
    </w:p>
    <w:p w14:paraId="3624C4C5" w14:textId="77777777" w:rsidR="000427BC" w:rsidRPr="00805FA3" w:rsidRDefault="000427BC" w:rsidP="00F70E9E">
      <w:pPr>
        <w:pStyle w:val="ConsNonformat0"/>
        <w:jc w:val="center"/>
        <w:rPr>
          <w:rFonts w:ascii="Arial Narrow" w:hAnsi="Arial Narrow" w:cs="Arial Narrow"/>
          <w:b/>
          <w:sz w:val="22"/>
          <w:szCs w:val="22"/>
        </w:rPr>
      </w:pPr>
    </w:p>
    <w:p w14:paraId="3B9D9880" w14:textId="77777777" w:rsidR="000427BC" w:rsidRPr="00805FA3" w:rsidRDefault="000427BC" w:rsidP="00F70E9E">
      <w:pPr>
        <w:pStyle w:val="ConsNonformat0"/>
        <w:jc w:val="center"/>
        <w:rPr>
          <w:rFonts w:ascii="Arial Narrow" w:hAnsi="Arial Narrow" w:cs="Arial Narrow"/>
          <w:b/>
          <w:sz w:val="22"/>
          <w:szCs w:val="22"/>
        </w:rPr>
      </w:pPr>
    </w:p>
    <w:p w14:paraId="27F045A9" w14:textId="77777777" w:rsidR="000427BC" w:rsidRPr="00805FA3" w:rsidRDefault="000427BC" w:rsidP="00F70E9E">
      <w:pPr>
        <w:pStyle w:val="ConsNonformat0"/>
        <w:jc w:val="center"/>
        <w:rPr>
          <w:rFonts w:ascii="Arial Narrow" w:hAnsi="Arial Narrow" w:cs="Arial Narrow"/>
          <w:b/>
          <w:sz w:val="22"/>
          <w:szCs w:val="22"/>
        </w:rPr>
      </w:pPr>
    </w:p>
    <w:p w14:paraId="47AD3218" w14:textId="77777777" w:rsidR="000427BC" w:rsidRPr="00805FA3" w:rsidRDefault="000427BC" w:rsidP="00F70E9E">
      <w:pPr>
        <w:pStyle w:val="ConsNonformat0"/>
        <w:jc w:val="center"/>
        <w:rPr>
          <w:rFonts w:ascii="Arial Narrow" w:hAnsi="Arial Narrow" w:cs="Arial Narrow"/>
          <w:b/>
          <w:sz w:val="22"/>
          <w:szCs w:val="22"/>
        </w:rPr>
      </w:pPr>
    </w:p>
    <w:p w14:paraId="5A67AA6B" w14:textId="77777777" w:rsidR="000427BC" w:rsidRPr="00805FA3" w:rsidRDefault="000427BC" w:rsidP="00F70E9E">
      <w:pPr>
        <w:pStyle w:val="ConsNonformat0"/>
        <w:jc w:val="center"/>
        <w:rPr>
          <w:rFonts w:ascii="Arial Narrow" w:hAnsi="Arial Narrow" w:cs="Arial Narrow"/>
          <w:b/>
          <w:sz w:val="22"/>
          <w:szCs w:val="22"/>
        </w:rPr>
      </w:pPr>
    </w:p>
    <w:p w14:paraId="5601B3B2" w14:textId="77777777" w:rsidR="000427BC" w:rsidRPr="00805FA3" w:rsidRDefault="000427BC" w:rsidP="00F70E9E">
      <w:pPr>
        <w:pStyle w:val="ConsNonformat0"/>
        <w:jc w:val="center"/>
        <w:rPr>
          <w:rFonts w:ascii="Arial Narrow" w:hAnsi="Arial Narrow" w:cs="Arial Narrow"/>
          <w:b/>
          <w:sz w:val="22"/>
          <w:szCs w:val="22"/>
        </w:rPr>
      </w:pPr>
    </w:p>
    <w:p w14:paraId="1A5791ED" w14:textId="77777777" w:rsidR="000427BC" w:rsidRPr="00805FA3" w:rsidRDefault="000427BC" w:rsidP="00F70E9E">
      <w:pPr>
        <w:pStyle w:val="ConsNonformat0"/>
        <w:jc w:val="center"/>
        <w:rPr>
          <w:rFonts w:ascii="Arial Narrow" w:hAnsi="Arial Narrow" w:cs="Arial Narrow"/>
          <w:b/>
          <w:sz w:val="22"/>
          <w:szCs w:val="22"/>
        </w:rPr>
      </w:pPr>
    </w:p>
    <w:p w14:paraId="2C85F7E8" w14:textId="77777777" w:rsidR="000427BC" w:rsidRPr="00805FA3" w:rsidRDefault="000427BC" w:rsidP="00F70E9E">
      <w:pPr>
        <w:pStyle w:val="ConsNonformat0"/>
        <w:jc w:val="center"/>
        <w:rPr>
          <w:rFonts w:ascii="Arial Narrow" w:hAnsi="Arial Narrow" w:cs="Arial Narrow"/>
          <w:b/>
          <w:sz w:val="22"/>
          <w:szCs w:val="22"/>
        </w:rPr>
      </w:pPr>
    </w:p>
    <w:p w14:paraId="2A844BB6" w14:textId="77777777" w:rsidR="000427BC" w:rsidRPr="00805FA3" w:rsidRDefault="000427BC" w:rsidP="00F70E9E">
      <w:pPr>
        <w:pStyle w:val="ConsNonformat0"/>
        <w:jc w:val="center"/>
        <w:rPr>
          <w:rFonts w:ascii="Arial Narrow" w:hAnsi="Arial Narrow" w:cs="Arial Narrow"/>
          <w:b/>
          <w:sz w:val="22"/>
          <w:szCs w:val="22"/>
        </w:rPr>
      </w:pPr>
    </w:p>
    <w:p w14:paraId="30594316" w14:textId="77777777" w:rsidR="000427BC" w:rsidRPr="00805FA3" w:rsidRDefault="000427BC" w:rsidP="00F70E9E">
      <w:pPr>
        <w:pStyle w:val="ConsNonformat0"/>
        <w:jc w:val="center"/>
        <w:rPr>
          <w:rFonts w:ascii="Arial Narrow" w:hAnsi="Arial Narrow" w:cs="Arial Narrow"/>
          <w:b/>
          <w:sz w:val="22"/>
          <w:szCs w:val="22"/>
        </w:rPr>
      </w:pPr>
    </w:p>
    <w:p w14:paraId="6B6F5EC8" w14:textId="77777777" w:rsidR="000427BC" w:rsidRPr="00805FA3" w:rsidRDefault="000427BC" w:rsidP="00F70E9E">
      <w:pPr>
        <w:pStyle w:val="ConsNonformat0"/>
        <w:jc w:val="center"/>
        <w:rPr>
          <w:rFonts w:ascii="Arial Narrow" w:hAnsi="Arial Narrow" w:cs="Arial Narrow"/>
          <w:b/>
          <w:sz w:val="22"/>
          <w:szCs w:val="22"/>
        </w:rPr>
      </w:pPr>
    </w:p>
    <w:p w14:paraId="2A941CE9" w14:textId="77777777" w:rsidR="000427BC" w:rsidRPr="00805FA3" w:rsidRDefault="000427BC" w:rsidP="00F70E9E">
      <w:pPr>
        <w:pStyle w:val="ConsNonformat0"/>
        <w:jc w:val="center"/>
        <w:rPr>
          <w:rFonts w:ascii="Arial Narrow" w:hAnsi="Arial Narrow" w:cs="Arial Narrow"/>
          <w:b/>
          <w:sz w:val="22"/>
          <w:szCs w:val="22"/>
        </w:rPr>
      </w:pPr>
    </w:p>
    <w:p w14:paraId="0F25F309" w14:textId="77777777" w:rsidR="000427BC" w:rsidRPr="00805FA3" w:rsidRDefault="000427BC" w:rsidP="00F70E9E">
      <w:pPr>
        <w:pStyle w:val="ConsNonformat0"/>
        <w:jc w:val="center"/>
        <w:rPr>
          <w:rFonts w:ascii="Arial Narrow" w:hAnsi="Arial Narrow" w:cs="Arial Narrow"/>
          <w:b/>
          <w:sz w:val="22"/>
          <w:szCs w:val="22"/>
        </w:rPr>
      </w:pPr>
    </w:p>
    <w:p w14:paraId="3DE95252" w14:textId="77777777" w:rsidR="000427BC" w:rsidRPr="00805FA3" w:rsidRDefault="000427BC" w:rsidP="00F70E9E">
      <w:pPr>
        <w:pStyle w:val="ConsNonformat0"/>
        <w:jc w:val="center"/>
        <w:rPr>
          <w:rFonts w:ascii="Arial Narrow" w:hAnsi="Arial Narrow" w:cs="Arial Narrow"/>
          <w:b/>
          <w:sz w:val="22"/>
          <w:szCs w:val="22"/>
        </w:rPr>
      </w:pPr>
    </w:p>
    <w:p w14:paraId="3B07FA84" w14:textId="77777777" w:rsidR="000427BC" w:rsidRPr="00805FA3" w:rsidRDefault="000427BC" w:rsidP="00F70E9E">
      <w:pPr>
        <w:pStyle w:val="ConsNonformat0"/>
        <w:jc w:val="center"/>
        <w:rPr>
          <w:rFonts w:ascii="Arial Narrow" w:hAnsi="Arial Narrow" w:cs="Arial Narrow"/>
          <w:b/>
          <w:sz w:val="22"/>
          <w:szCs w:val="22"/>
        </w:rPr>
      </w:pPr>
    </w:p>
    <w:p w14:paraId="3C2274EB" w14:textId="77777777" w:rsidR="000427BC" w:rsidRPr="00805FA3" w:rsidRDefault="000427BC" w:rsidP="00F70E9E">
      <w:pPr>
        <w:pStyle w:val="ConsNonformat0"/>
        <w:jc w:val="center"/>
        <w:rPr>
          <w:rFonts w:ascii="Arial Narrow" w:hAnsi="Arial Narrow" w:cs="Arial Narrow"/>
          <w:b/>
          <w:sz w:val="22"/>
          <w:szCs w:val="22"/>
        </w:rPr>
      </w:pPr>
    </w:p>
    <w:p w14:paraId="10EC227B" w14:textId="77777777" w:rsidR="000427BC" w:rsidRPr="00805FA3" w:rsidRDefault="000427BC" w:rsidP="00F70E9E">
      <w:pPr>
        <w:pStyle w:val="ConsNonformat0"/>
        <w:jc w:val="center"/>
        <w:rPr>
          <w:rFonts w:ascii="Arial Narrow" w:hAnsi="Arial Narrow" w:cs="Arial Narrow"/>
          <w:b/>
          <w:sz w:val="22"/>
          <w:szCs w:val="22"/>
        </w:rPr>
      </w:pPr>
    </w:p>
    <w:p w14:paraId="4DF38A9F" w14:textId="77777777" w:rsidR="000427BC" w:rsidRPr="00805FA3" w:rsidRDefault="000427BC" w:rsidP="00F70E9E">
      <w:pPr>
        <w:pStyle w:val="ConsNonformat0"/>
        <w:jc w:val="center"/>
        <w:rPr>
          <w:rFonts w:ascii="Arial Narrow" w:hAnsi="Arial Narrow" w:cs="Arial Narrow"/>
          <w:b/>
          <w:sz w:val="22"/>
          <w:szCs w:val="22"/>
        </w:rPr>
      </w:pPr>
    </w:p>
    <w:p w14:paraId="1319C99C" w14:textId="77777777" w:rsidR="000427BC" w:rsidRPr="00805FA3" w:rsidRDefault="000427BC" w:rsidP="00F70E9E">
      <w:pPr>
        <w:pStyle w:val="ConsNonformat0"/>
        <w:jc w:val="center"/>
        <w:rPr>
          <w:rFonts w:ascii="Arial Narrow" w:hAnsi="Arial Narrow" w:cs="Arial Narrow"/>
          <w:b/>
          <w:sz w:val="22"/>
          <w:szCs w:val="22"/>
        </w:rPr>
      </w:pPr>
    </w:p>
    <w:p w14:paraId="5F5822F6" w14:textId="77777777" w:rsidR="000427BC" w:rsidRPr="00805FA3" w:rsidRDefault="000427BC" w:rsidP="00F70E9E">
      <w:pPr>
        <w:pStyle w:val="ConsNonformat0"/>
        <w:jc w:val="center"/>
        <w:rPr>
          <w:rFonts w:ascii="Arial Narrow" w:hAnsi="Arial Narrow" w:cs="Arial Narrow"/>
          <w:b/>
          <w:sz w:val="22"/>
          <w:szCs w:val="22"/>
        </w:rPr>
      </w:pPr>
    </w:p>
    <w:p w14:paraId="53422789" w14:textId="77777777" w:rsidR="000427BC" w:rsidRPr="00805FA3" w:rsidRDefault="000427BC" w:rsidP="00F70E9E">
      <w:pPr>
        <w:pStyle w:val="ConsNonformat0"/>
        <w:jc w:val="center"/>
        <w:rPr>
          <w:rFonts w:ascii="Arial Narrow" w:hAnsi="Arial Narrow" w:cs="Arial Narrow"/>
          <w:b/>
          <w:sz w:val="22"/>
          <w:szCs w:val="22"/>
        </w:rPr>
      </w:pPr>
    </w:p>
    <w:p w14:paraId="2BF38963" w14:textId="77777777" w:rsidR="000427BC" w:rsidRPr="00805FA3" w:rsidRDefault="000427BC" w:rsidP="00F70E9E">
      <w:pPr>
        <w:pStyle w:val="ConsNonformat0"/>
        <w:jc w:val="center"/>
        <w:rPr>
          <w:rFonts w:ascii="Arial Narrow" w:hAnsi="Arial Narrow" w:cs="Arial Narrow"/>
          <w:b/>
          <w:sz w:val="22"/>
          <w:szCs w:val="22"/>
        </w:rPr>
      </w:pPr>
    </w:p>
    <w:p w14:paraId="38EA73E8" w14:textId="77777777" w:rsidR="000427BC" w:rsidRPr="00805FA3" w:rsidRDefault="000427BC" w:rsidP="00F70E9E">
      <w:pPr>
        <w:pStyle w:val="ConsNonformat0"/>
        <w:jc w:val="center"/>
        <w:rPr>
          <w:rFonts w:ascii="Arial Narrow" w:hAnsi="Arial Narrow" w:cs="Arial Narrow"/>
          <w:b/>
          <w:sz w:val="22"/>
          <w:szCs w:val="22"/>
        </w:rPr>
      </w:pPr>
    </w:p>
    <w:p w14:paraId="156D5610" w14:textId="77777777" w:rsidR="000427BC" w:rsidRPr="00805FA3" w:rsidRDefault="000427BC" w:rsidP="00F70E9E">
      <w:pPr>
        <w:pStyle w:val="ConsNonformat0"/>
        <w:jc w:val="center"/>
        <w:rPr>
          <w:rFonts w:ascii="Arial Narrow" w:hAnsi="Arial Narrow" w:cs="Arial Narrow"/>
          <w:b/>
          <w:sz w:val="22"/>
          <w:szCs w:val="22"/>
        </w:rPr>
      </w:pPr>
    </w:p>
    <w:p w14:paraId="1E8B61EE" w14:textId="77777777" w:rsidR="000427BC" w:rsidRPr="00805FA3" w:rsidRDefault="000427BC" w:rsidP="00F70E9E">
      <w:pPr>
        <w:pStyle w:val="ConsNonformat0"/>
        <w:jc w:val="center"/>
        <w:rPr>
          <w:rFonts w:ascii="Arial Narrow" w:hAnsi="Arial Narrow" w:cs="Arial Narrow"/>
          <w:b/>
          <w:sz w:val="22"/>
          <w:szCs w:val="22"/>
        </w:rPr>
      </w:pPr>
    </w:p>
    <w:p w14:paraId="4BACCEA9" w14:textId="77777777" w:rsidR="000427BC" w:rsidRPr="00805FA3" w:rsidRDefault="000427BC" w:rsidP="00F70E9E">
      <w:pPr>
        <w:pStyle w:val="ConsNonformat0"/>
        <w:tabs>
          <w:tab w:val="left" w:pos="826"/>
        </w:tabs>
      </w:pPr>
      <w:r w:rsidRPr="00805FA3">
        <w:tab/>
      </w:r>
    </w:p>
    <w:tbl>
      <w:tblPr>
        <w:tblW w:w="0" w:type="auto"/>
        <w:tblLayout w:type="fixed"/>
        <w:tblLook w:val="0000" w:firstRow="0" w:lastRow="0" w:firstColumn="0" w:lastColumn="0" w:noHBand="0" w:noVBand="0"/>
      </w:tblPr>
      <w:tblGrid>
        <w:gridCol w:w="5148"/>
        <w:gridCol w:w="5040"/>
      </w:tblGrid>
      <w:tr w:rsidR="000427BC" w:rsidRPr="00805FA3" w14:paraId="0398B7F7" w14:textId="77777777" w:rsidTr="009B12BB">
        <w:tc>
          <w:tcPr>
            <w:tcW w:w="5148" w:type="dxa"/>
            <w:shd w:val="clear" w:color="auto" w:fill="auto"/>
          </w:tcPr>
          <w:p w14:paraId="3F80F8F8" w14:textId="77777777" w:rsidR="000427BC" w:rsidRPr="00805FA3" w:rsidRDefault="000427BC" w:rsidP="00647C42">
            <w:pPr>
              <w:tabs>
                <w:tab w:val="left" w:pos="2410"/>
              </w:tabs>
              <w:jc w:val="both"/>
            </w:pPr>
            <w:r w:rsidRPr="00805FA3">
              <w:rPr>
                <w:rFonts w:ascii="Arial Narrow" w:hAnsi="Arial Narrow" w:cs="Arial Narrow"/>
                <w:b/>
                <w:sz w:val="22"/>
                <w:szCs w:val="22"/>
                <w:u w:val="single"/>
              </w:rPr>
              <w:t>Арендодатель:</w:t>
            </w:r>
          </w:p>
        </w:tc>
        <w:tc>
          <w:tcPr>
            <w:tcW w:w="5040" w:type="dxa"/>
            <w:shd w:val="clear" w:color="auto" w:fill="auto"/>
          </w:tcPr>
          <w:p w14:paraId="51DC1830" w14:textId="77777777" w:rsidR="000427BC" w:rsidRPr="00805FA3" w:rsidRDefault="000427BC" w:rsidP="00647C42">
            <w:pPr>
              <w:tabs>
                <w:tab w:val="left" w:pos="2410"/>
              </w:tabs>
              <w:jc w:val="both"/>
            </w:pPr>
            <w:r w:rsidRPr="00805FA3">
              <w:rPr>
                <w:rFonts w:ascii="Arial Narrow" w:hAnsi="Arial Narrow" w:cs="Arial Narrow"/>
                <w:b/>
                <w:sz w:val="22"/>
                <w:szCs w:val="22"/>
                <w:u w:val="single"/>
              </w:rPr>
              <w:t>Арендатор:</w:t>
            </w:r>
          </w:p>
        </w:tc>
      </w:tr>
      <w:tr w:rsidR="000427BC" w:rsidRPr="00805FA3" w14:paraId="163A355F" w14:textId="77777777" w:rsidTr="009B12BB">
        <w:tc>
          <w:tcPr>
            <w:tcW w:w="5148" w:type="dxa"/>
            <w:shd w:val="clear" w:color="auto" w:fill="auto"/>
          </w:tcPr>
          <w:p w14:paraId="14D63FFF" w14:textId="77777777" w:rsidR="000427BC" w:rsidRPr="00805FA3" w:rsidRDefault="000427BC" w:rsidP="00647C42">
            <w:pPr>
              <w:tabs>
                <w:tab w:val="left" w:pos="2410"/>
              </w:tabs>
              <w:snapToGrid w:val="0"/>
              <w:jc w:val="both"/>
              <w:rPr>
                <w:rFonts w:ascii="Arial Narrow" w:hAnsi="Arial Narrow" w:cs="Arial Narrow"/>
                <w:b/>
                <w:bCs/>
                <w:sz w:val="22"/>
                <w:szCs w:val="22"/>
                <w:u w:val="single"/>
              </w:rPr>
            </w:pPr>
          </w:p>
        </w:tc>
        <w:tc>
          <w:tcPr>
            <w:tcW w:w="5040" w:type="dxa"/>
            <w:shd w:val="clear" w:color="auto" w:fill="auto"/>
          </w:tcPr>
          <w:p w14:paraId="7A61D520" w14:textId="43FB9624" w:rsidR="000427BC" w:rsidRPr="00805FA3" w:rsidRDefault="00173367" w:rsidP="00647C42">
            <w:pPr>
              <w:tabs>
                <w:tab w:val="left" w:pos="2410"/>
              </w:tabs>
              <w:jc w:val="both"/>
            </w:pPr>
            <w:r>
              <w:rPr>
                <w:rFonts w:ascii="Arial Narrow" w:hAnsi="Arial Narrow" w:cs="Arial Narrow"/>
                <w:b/>
                <w:sz w:val="22"/>
              </w:rPr>
              <w:t>Представитель по доверенности</w:t>
            </w:r>
          </w:p>
        </w:tc>
      </w:tr>
      <w:tr w:rsidR="000427BC" w:rsidRPr="00805FA3" w14:paraId="6BA09492" w14:textId="77777777" w:rsidTr="009B12BB">
        <w:tc>
          <w:tcPr>
            <w:tcW w:w="5148" w:type="dxa"/>
            <w:shd w:val="clear" w:color="auto" w:fill="auto"/>
          </w:tcPr>
          <w:p w14:paraId="521E4405" w14:textId="77777777" w:rsidR="000427BC" w:rsidRPr="00805FA3" w:rsidRDefault="000427BC" w:rsidP="00647C42">
            <w:pPr>
              <w:tabs>
                <w:tab w:val="left" w:pos="2410"/>
              </w:tabs>
              <w:snapToGrid w:val="0"/>
              <w:jc w:val="both"/>
              <w:rPr>
                <w:rFonts w:ascii="Arial Narrow" w:hAnsi="Arial Narrow" w:cs="Arial Narrow"/>
                <w:b/>
                <w:bCs/>
                <w:sz w:val="22"/>
                <w:szCs w:val="22"/>
              </w:rPr>
            </w:pPr>
          </w:p>
          <w:p w14:paraId="6E244ABB" w14:textId="77777777" w:rsidR="000427BC" w:rsidRPr="00805FA3" w:rsidRDefault="000427BC" w:rsidP="00647C42">
            <w:pPr>
              <w:tabs>
                <w:tab w:val="left" w:pos="2410"/>
              </w:tabs>
              <w:jc w:val="both"/>
              <w:rPr>
                <w:rFonts w:ascii="Arial Narrow" w:hAnsi="Arial Narrow" w:cs="Arial Narrow"/>
                <w:b/>
                <w:sz w:val="22"/>
                <w:szCs w:val="22"/>
              </w:rPr>
            </w:pPr>
          </w:p>
          <w:p w14:paraId="0153DCC0" w14:textId="77777777" w:rsidR="000427BC" w:rsidRPr="00805FA3" w:rsidRDefault="000427BC" w:rsidP="00647C42">
            <w:pPr>
              <w:tabs>
                <w:tab w:val="left" w:pos="2410"/>
              </w:tabs>
              <w:jc w:val="both"/>
            </w:pPr>
            <w:r w:rsidRPr="00805FA3">
              <w:rPr>
                <w:rFonts w:ascii="Arial Narrow" w:hAnsi="Arial Narrow" w:cs="Arial Narrow"/>
                <w:b/>
                <w:sz w:val="22"/>
                <w:szCs w:val="22"/>
              </w:rPr>
              <w:t>______________/_________________/</w:t>
            </w:r>
          </w:p>
        </w:tc>
        <w:tc>
          <w:tcPr>
            <w:tcW w:w="5040" w:type="dxa"/>
            <w:shd w:val="clear" w:color="auto" w:fill="auto"/>
          </w:tcPr>
          <w:p w14:paraId="09486C1F" w14:textId="4875A00A" w:rsidR="000427BC" w:rsidRPr="00805FA3" w:rsidRDefault="00795180" w:rsidP="00647C42">
            <w:pPr>
              <w:tabs>
                <w:tab w:val="left" w:pos="2410"/>
              </w:tabs>
              <w:jc w:val="both"/>
            </w:pPr>
            <w:r>
              <w:rPr>
                <w:rFonts w:ascii="Arial Narrow" w:hAnsi="Arial Narrow" w:cs="Arial Narrow"/>
                <w:b/>
                <w:sz w:val="22"/>
                <w:szCs w:val="22"/>
              </w:rPr>
              <w:t>П</w:t>
            </w:r>
            <w:r w:rsidR="00C478A1" w:rsidRPr="00805FA3">
              <w:rPr>
                <w:rFonts w:ascii="Arial Narrow" w:hAnsi="Arial Narrow" w:cs="Arial Narrow"/>
                <w:b/>
                <w:sz w:val="22"/>
                <w:szCs w:val="22"/>
              </w:rPr>
              <w:t>АО</w:t>
            </w:r>
            <w:r w:rsidR="000427BC" w:rsidRPr="00805FA3">
              <w:rPr>
                <w:rFonts w:ascii="Arial Narrow" w:hAnsi="Arial Narrow" w:cs="Arial Narrow"/>
                <w:b/>
                <w:sz w:val="22"/>
                <w:szCs w:val="22"/>
              </w:rPr>
              <w:t xml:space="preserve"> «Вкусвилл»</w:t>
            </w:r>
          </w:p>
          <w:p w14:paraId="3A68A7D9" w14:textId="77777777" w:rsidR="000427BC" w:rsidRPr="00805FA3" w:rsidRDefault="000427BC" w:rsidP="00647C42">
            <w:pPr>
              <w:tabs>
                <w:tab w:val="left" w:pos="2410"/>
              </w:tabs>
              <w:jc w:val="both"/>
              <w:rPr>
                <w:rFonts w:ascii="Arial Narrow" w:hAnsi="Arial Narrow" w:cs="Arial Narrow"/>
                <w:b/>
                <w:sz w:val="22"/>
                <w:szCs w:val="22"/>
              </w:rPr>
            </w:pPr>
          </w:p>
          <w:p w14:paraId="5BFBF2DB" w14:textId="77777777" w:rsidR="000427BC" w:rsidRPr="00805FA3" w:rsidRDefault="000427BC" w:rsidP="00647C42">
            <w:pPr>
              <w:tabs>
                <w:tab w:val="left" w:pos="2410"/>
              </w:tabs>
              <w:jc w:val="both"/>
            </w:pPr>
            <w:r w:rsidRPr="00805FA3">
              <w:rPr>
                <w:rFonts w:ascii="Arial Narrow" w:hAnsi="Arial Narrow" w:cs="Arial Narrow"/>
                <w:b/>
                <w:sz w:val="22"/>
                <w:szCs w:val="22"/>
              </w:rPr>
              <w:t>______________/Курвяков Е.Б./</w:t>
            </w:r>
          </w:p>
        </w:tc>
      </w:tr>
      <w:tr w:rsidR="000427BC" w:rsidRPr="00805FA3" w14:paraId="2FA779CE" w14:textId="77777777" w:rsidTr="009B12BB">
        <w:tc>
          <w:tcPr>
            <w:tcW w:w="5148" w:type="dxa"/>
            <w:shd w:val="clear" w:color="auto" w:fill="auto"/>
          </w:tcPr>
          <w:p w14:paraId="0A709D27" w14:textId="77777777" w:rsidR="000427BC" w:rsidRPr="00805FA3" w:rsidRDefault="000427BC" w:rsidP="00647C42">
            <w:pPr>
              <w:tabs>
                <w:tab w:val="left" w:pos="2410"/>
              </w:tabs>
              <w:jc w:val="both"/>
            </w:pPr>
            <w:r w:rsidRPr="00805FA3">
              <w:rPr>
                <w:rFonts w:ascii="Arial Narrow" w:hAnsi="Arial Narrow" w:cs="Arial Narrow"/>
                <w:b/>
                <w:bCs/>
                <w:sz w:val="22"/>
                <w:szCs w:val="22"/>
              </w:rPr>
              <w:t>м.п.</w:t>
            </w:r>
          </w:p>
        </w:tc>
        <w:tc>
          <w:tcPr>
            <w:tcW w:w="5040" w:type="dxa"/>
            <w:shd w:val="clear" w:color="auto" w:fill="auto"/>
          </w:tcPr>
          <w:p w14:paraId="2BD5443C" w14:textId="2B53B0A6" w:rsidR="000427BC" w:rsidRPr="00805FA3" w:rsidRDefault="000427BC" w:rsidP="00C478A1">
            <w:pPr>
              <w:ind w:right="29"/>
            </w:pPr>
            <w:r w:rsidRPr="00805FA3">
              <w:rPr>
                <w:rFonts w:eastAsia="SimSun"/>
              </w:rPr>
              <w:t>(</w:t>
            </w:r>
            <w:r w:rsidR="00795180" w:rsidRPr="00DE7BFE">
              <w:rPr>
                <w:rFonts w:ascii="Arial Narrow" w:eastAsia="SimSun" w:hAnsi="Arial Narrow" w:cs="Arial Narrow"/>
              </w:rPr>
              <w:t xml:space="preserve">доверенность </w:t>
            </w:r>
            <w:r w:rsidR="00795180">
              <w:rPr>
                <w:rFonts w:ascii="Arial Narrow" w:eastAsia="SimSun" w:hAnsi="Arial Narrow" w:cs="Arial Narrow"/>
              </w:rPr>
              <w:t xml:space="preserve">серия </w:t>
            </w:r>
            <w:r w:rsidR="00795180" w:rsidRPr="001D4AF0">
              <w:rPr>
                <w:rFonts w:ascii="Arial Narrow" w:eastAsia="SimSun" w:hAnsi="Arial Narrow" w:cs="Arial Narrow"/>
              </w:rPr>
              <w:t>77 АГ номер 7986401 от 13 октября 2021 года</w:t>
            </w:r>
            <w:r w:rsidRPr="00805FA3">
              <w:rPr>
                <w:rFonts w:ascii="Arial Narrow" w:eastAsia="SimSun" w:hAnsi="Arial Narrow" w:cs="Arial Narrow"/>
              </w:rPr>
              <w:t>)</w:t>
            </w:r>
          </w:p>
        </w:tc>
      </w:tr>
      <w:tr w:rsidR="000427BC" w:rsidRPr="00805FA3" w14:paraId="53F0BD86" w14:textId="77777777" w:rsidTr="009B12BB">
        <w:tc>
          <w:tcPr>
            <w:tcW w:w="5148" w:type="dxa"/>
            <w:shd w:val="clear" w:color="auto" w:fill="auto"/>
          </w:tcPr>
          <w:p w14:paraId="46F89CAB" w14:textId="77777777" w:rsidR="000427BC" w:rsidRPr="00805FA3" w:rsidRDefault="000427BC" w:rsidP="00647C42">
            <w:pPr>
              <w:tabs>
                <w:tab w:val="left" w:pos="2410"/>
              </w:tabs>
              <w:snapToGrid w:val="0"/>
              <w:jc w:val="both"/>
              <w:rPr>
                <w:rFonts w:ascii="Arial Narrow" w:hAnsi="Arial Narrow" w:cs="Arial Narrow"/>
                <w:b/>
                <w:bCs/>
                <w:sz w:val="22"/>
                <w:szCs w:val="22"/>
              </w:rPr>
            </w:pPr>
          </w:p>
        </w:tc>
        <w:tc>
          <w:tcPr>
            <w:tcW w:w="5040" w:type="dxa"/>
            <w:shd w:val="clear" w:color="auto" w:fill="auto"/>
          </w:tcPr>
          <w:p w14:paraId="4A9F14E0" w14:textId="77777777" w:rsidR="000427BC" w:rsidRPr="00805FA3" w:rsidRDefault="000427BC" w:rsidP="00647C42">
            <w:pPr>
              <w:ind w:right="29"/>
            </w:pPr>
            <w:r w:rsidRPr="00805FA3">
              <w:rPr>
                <w:rFonts w:ascii="Arial Narrow" w:eastAsia="Times New Roman" w:hAnsi="Arial Narrow" w:cs="Arial Narrow"/>
                <w:b/>
                <w:sz w:val="22"/>
                <w:szCs w:val="22"/>
              </w:rPr>
              <w:t xml:space="preserve">   </w:t>
            </w:r>
            <w:r w:rsidRPr="00805FA3">
              <w:rPr>
                <w:rFonts w:ascii="Arial Narrow" w:eastAsia="SimSun" w:hAnsi="Arial Narrow" w:cs="Arial Narrow"/>
                <w:b/>
                <w:sz w:val="22"/>
                <w:szCs w:val="22"/>
              </w:rPr>
              <w:t>м.п.</w:t>
            </w:r>
          </w:p>
        </w:tc>
      </w:tr>
    </w:tbl>
    <w:p w14:paraId="0449EA9E" w14:textId="77777777" w:rsidR="00C478A1" w:rsidRPr="00805FA3" w:rsidRDefault="00C478A1" w:rsidP="003831A6">
      <w:pPr>
        <w:tabs>
          <w:tab w:val="left" w:pos="7020"/>
        </w:tabs>
        <w:ind w:right="29"/>
        <w:jc w:val="right"/>
        <w:rPr>
          <w:rFonts w:ascii="Arial Narrow" w:hAnsi="Arial Narrow" w:cs="Arial Narrow"/>
          <w:b/>
          <w:sz w:val="22"/>
          <w:szCs w:val="22"/>
        </w:rPr>
      </w:pPr>
    </w:p>
    <w:p w14:paraId="546E99AE" w14:textId="77777777" w:rsidR="00804836" w:rsidRPr="00D46E67" w:rsidRDefault="00804836" w:rsidP="003831A6">
      <w:pPr>
        <w:tabs>
          <w:tab w:val="left" w:pos="7020"/>
        </w:tabs>
        <w:ind w:right="29"/>
        <w:jc w:val="right"/>
        <w:rPr>
          <w:rFonts w:ascii="Arial Narrow" w:hAnsi="Arial Narrow" w:cs="Arial Narrow"/>
          <w:b/>
          <w:sz w:val="22"/>
          <w:szCs w:val="22"/>
        </w:rPr>
      </w:pPr>
    </w:p>
    <w:p w14:paraId="22C442A1" w14:textId="54BCD49F" w:rsidR="00AC0B70" w:rsidRDefault="00AC0B70">
      <w:pPr>
        <w:widowControl/>
        <w:suppressAutoHyphens w:val="0"/>
        <w:overflowPunct/>
        <w:autoSpaceDE/>
        <w:textAlignment w:val="auto"/>
        <w:rPr>
          <w:rFonts w:ascii="Arial Narrow" w:hAnsi="Arial Narrow" w:cs="Arial Narrow"/>
          <w:b/>
          <w:sz w:val="22"/>
          <w:szCs w:val="22"/>
        </w:rPr>
      </w:pPr>
      <w:r>
        <w:rPr>
          <w:rFonts w:ascii="Arial Narrow" w:hAnsi="Arial Narrow" w:cs="Arial Narrow"/>
          <w:b/>
          <w:sz w:val="22"/>
          <w:szCs w:val="22"/>
        </w:rPr>
        <w:br w:type="page"/>
      </w:r>
    </w:p>
    <w:p w14:paraId="55A3A9F3" w14:textId="055180BB" w:rsidR="003831A6" w:rsidRPr="00805FA3" w:rsidRDefault="003831A6" w:rsidP="00AC0B70">
      <w:pPr>
        <w:tabs>
          <w:tab w:val="left" w:pos="7020"/>
        </w:tabs>
        <w:ind w:right="29"/>
        <w:jc w:val="right"/>
      </w:pPr>
      <w:r w:rsidRPr="00805FA3">
        <w:rPr>
          <w:rFonts w:ascii="Arial Narrow" w:hAnsi="Arial Narrow" w:cs="Arial Narrow"/>
          <w:b/>
          <w:sz w:val="22"/>
          <w:szCs w:val="22"/>
        </w:rPr>
        <w:lastRenderedPageBreak/>
        <w:t xml:space="preserve">Приложение № 5 </w:t>
      </w:r>
    </w:p>
    <w:p w14:paraId="02BBBB2E" w14:textId="77777777" w:rsidR="003831A6" w:rsidRPr="00805FA3" w:rsidRDefault="003831A6" w:rsidP="003831A6">
      <w:pPr>
        <w:tabs>
          <w:tab w:val="left" w:pos="7020"/>
        </w:tabs>
        <w:ind w:right="29"/>
        <w:jc w:val="right"/>
      </w:pPr>
      <w:r w:rsidRPr="00805FA3">
        <w:rPr>
          <w:rFonts w:ascii="Arial Narrow" w:hAnsi="Arial Narrow" w:cs="Arial Narrow"/>
          <w:b/>
          <w:sz w:val="22"/>
          <w:szCs w:val="22"/>
        </w:rPr>
        <w:t>к Договору № ______</w:t>
      </w:r>
    </w:p>
    <w:p w14:paraId="77087666" w14:textId="77777777" w:rsidR="003831A6" w:rsidRPr="00805FA3" w:rsidRDefault="003831A6" w:rsidP="003831A6">
      <w:pPr>
        <w:tabs>
          <w:tab w:val="left" w:pos="7020"/>
        </w:tabs>
        <w:ind w:right="29"/>
        <w:jc w:val="right"/>
      </w:pPr>
      <w:r w:rsidRPr="00805FA3">
        <w:rPr>
          <w:rFonts w:ascii="Arial Narrow" w:hAnsi="Arial Narrow" w:cs="Arial Narrow"/>
          <w:b/>
          <w:sz w:val="22"/>
          <w:szCs w:val="22"/>
        </w:rPr>
        <w:t xml:space="preserve">аренды нежилого помещения </w:t>
      </w:r>
    </w:p>
    <w:p w14:paraId="1AB32B15" w14:textId="2BE150D9" w:rsidR="003831A6" w:rsidRPr="00805FA3" w:rsidRDefault="003831A6" w:rsidP="003831A6">
      <w:pPr>
        <w:tabs>
          <w:tab w:val="left" w:pos="7020"/>
        </w:tabs>
        <w:ind w:right="29"/>
        <w:jc w:val="right"/>
      </w:pPr>
      <w:r w:rsidRPr="00805FA3">
        <w:rPr>
          <w:rFonts w:ascii="Arial Narrow" w:eastAsia="Times New Roman" w:hAnsi="Arial Narrow" w:cs="Arial Narrow"/>
          <w:b/>
          <w:sz w:val="22"/>
          <w:szCs w:val="22"/>
        </w:rPr>
        <w:t xml:space="preserve"> </w:t>
      </w:r>
      <w:r w:rsidRPr="00805FA3">
        <w:rPr>
          <w:rFonts w:ascii="Arial Narrow" w:hAnsi="Arial Narrow" w:cs="Arial Narrow"/>
          <w:b/>
          <w:sz w:val="22"/>
          <w:szCs w:val="22"/>
        </w:rPr>
        <w:t xml:space="preserve">от «__» _______ </w:t>
      </w:r>
      <w:r w:rsidRPr="00D46E67">
        <w:rPr>
          <w:rFonts w:ascii="Arial Narrow" w:hAnsi="Arial Narrow" w:cs="Arial Narrow"/>
          <w:b/>
          <w:sz w:val="22"/>
          <w:szCs w:val="22"/>
        </w:rPr>
        <w:t>20</w:t>
      </w:r>
      <w:r w:rsidR="00804836" w:rsidRPr="00D46E67">
        <w:rPr>
          <w:rFonts w:ascii="Arial Narrow" w:hAnsi="Arial Narrow" w:cs="Arial Narrow"/>
          <w:b/>
          <w:sz w:val="22"/>
          <w:szCs w:val="22"/>
        </w:rPr>
        <w:t>2__</w:t>
      </w:r>
      <w:r w:rsidRPr="00805FA3">
        <w:rPr>
          <w:rFonts w:ascii="Arial Narrow" w:hAnsi="Arial Narrow" w:cs="Arial Narrow"/>
          <w:b/>
          <w:sz w:val="22"/>
          <w:szCs w:val="22"/>
        </w:rPr>
        <w:t xml:space="preserve"> г.</w:t>
      </w:r>
    </w:p>
    <w:p w14:paraId="66889121" w14:textId="77777777" w:rsidR="003831A6" w:rsidRPr="00805FA3" w:rsidRDefault="003831A6" w:rsidP="00F70E9E">
      <w:pPr>
        <w:pStyle w:val="ConsNonformat0"/>
        <w:jc w:val="center"/>
        <w:rPr>
          <w:rFonts w:ascii="Arial Narrow" w:hAnsi="Arial Narrow" w:cs="Arial Narrow"/>
          <w:b/>
          <w:sz w:val="22"/>
          <w:szCs w:val="22"/>
        </w:rPr>
      </w:pPr>
    </w:p>
    <w:p w14:paraId="20348A4A" w14:textId="77777777" w:rsidR="00E9558D" w:rsidRPr="00805FA3" w:rsidRDefault="003831A6" w:rsidP="00F70E9E">
      <w:pPr>
        <w:pStyle w:val="ConsNonformat0"/>
        <w:jc w:val="center"/>
        <w:rPr>
          <w:rFonts w:ascii="Arial Narrow" w:hAnsi="Arial Narrow"/>
          <w:b/>
          <w:sz w:val="22"/>
        </w:rPr>
      </w:pPr>
      <w:r w:rsidRPr="00805FA3">
        <w:rPr>
          <w:rFonts w:ascii="Arial Narrow" w:hAnsi="Arial Narrow" w:cs="Arial Narrow"/>
          <w:b/>
          <w:sz w:val="22"/>
          <w:szCs w:val="22"/>
        </w:rPr>
        <w:t>(</w:t>
      </w:r>
      <w:r w:rsidR="00E9558D" w:rsidRPr="00805FA3">
        <w:rPr>
          <w:rFonts w:ascii="Arial Narrow" w:hAnsi="Arial Narrow" w:cs="Arial Narrow"/>
          <w:b/>
          <w:sz w:val="22"/>
          <w:szCs w:val="22"/>
        </w:rPr>
        <w:t>Ф</w:t>
      </w:r>
      <w:r w:rsidRPr="00805FA3">
        <w:rPr>
          <w:rFonts w:ascii="Arial Narrow" w:hAnsi="Arial Narrow" w:cs="Arial Narrow"/>
          <w:b/>
          <w:sz w:val="22"/>
          <w:szCs w:val="22"/>
        </w:rPr>
        <w:t>ОРМА)</w:t>
      </w:r>
    </w:p>
    <w:p w14:paraId="1AA9F08F" w14:textId="77777777" w:rsidR="000427BC" w:rsidRPr="00805FA3" w:rsidRDefault="000427BC" w:rsidP="00F70E9E">
      <w:pPr>
        <w:pStyle w:val="ConsNonformat0"/>
        <w:jc w:val="center"/>
      </w:pPr>
      <w:r w:rsidRPr="00805FA3">
        <w:rPr>
          <w:rFonts w:ascii="Arial Narrow" w:hAnsi="Arial Narrow" w:cs="Arial Narrow"/>
          <w:b/>
          <w:sz w:val="22"/>
          <w:szCs w:val="22"/>
        </w:rPr>
        <w:t>АКТ</w:t>
      </w:r>
    </w:p>
    <w:p w14:paraId="047E4FDB" w14:textId="77777777" w:rsidR="000427BC" w:rsidRPr="00805FA3" w:rsidRDefault="000427BC" w:rsidP="00F70E9E">
      <w:pPr>
        <w:pStyle w:val="ConsNonformat0"/>
        <w:jc w:val="center"/>
      </w:pPr>
      <w:r w:rsidRPr="00805FA3">
        <w:rPr>
          <w:rFonts w:ascii="Arial Narrow" w:hAnsi="Arial Narrow" w:cs="Arial Narrow"/>
          <w:b/>
          <w:sz w:val="22"/>
          <w:szCs w:val="22"/>
        </w:rPr>
        <w:t>приема-передачи помещения</w:t>
      </w:r>
    </w:p>
    <w:p w14:paraId="7CCA36FB" w14:textId="33092899" w:rsidR="000427BC" w:rsidRPr="00805FA3" w:rsidRDefault="000427BC" w:rsidP="00F70E9E">
      <w:pPr>
        <w:pStyle w:val="ConsNonformat0"/>
        <w:jc w:val="center"/>
      </w:pPr>
      <w:r w:rsidRPr="00805FA3">
        <w:rPr>
          <w:rFonts w:ascii="Arial Narrow" w:hAnsi="Arial Narrow" w:cs="Arial Narrow"/>
          <w:b/>
          <w:sz w:val="22"/>
          <w:szCs w:val="22"/>
        </w:rPr>
        <w:t xml:space="preserve">к Договору аренды нежилого помещения № ______ от «__» _______________ </w:t>
      </w:r>
      <w:r w:rsidRPr="00D46E67">
        <w:rPr>
          <w:rFonts w:ascii="Arial Narrow" w:hAnsi="Arial Narrow" w:cs="Arial Narrow"/>
          <w:b/>
          <w:sz w:val="22"/>
          <w:szCs w:val="22"/>
        </w:rPr>
        <w:t>20</w:t>
      </w:r>
      <w:r w:rsidR="00804836" w:rsidRPr="00D46E67">
        <w:rPr>
          <w:rFonts w:ascii="Arial Narrow" w:hAnsi="Arial Narrow" w:cs="Arial Narrow"/>
          <w:b/>
          <w:sz w:val="22"/>
          <w:szCs w:val="22"/>
        </w:rPr>
        <w:t>2__</w:t>
      </w:r>
      <w:r w:rsidRPr="00805FA3">
        <w:rPr>
          <w:rFonts w:ascii="Arial Narrow" w:hAnsi="Arial Narrow" w:cs="Arial Narrow"/>
          <w:b/>
          <w:sz w:val="22"/>
          <w:szCs w:val="22"/>
        </w:rPr>
        <w:t xml:space="preserve"> г.</w:t>
      </w:r>
    </w:p>
    <w:p w14:paraId="74AC44C0" w14:textId="77777777" w:rsidR="000427BC" w:rsidRPr="00805FA3" w:rsidRDefault="000427BC" w:rsidP="00F70E9E">
      <w:pPr>
        <w:pStyle w:val="ConsNonformat0"/>
        <w:jc w:val="both"/>
        <w:rPr>
          <w:rFonts w:ascii="Arial Narrow" w:hAnsi="Arial Narrow" w:cs="Arial Narrow"/>
          <w:b/>
          <w:sz w:val="22"/>
          <w:szCs w:val="22"/>
        </w:rPr>
      </w:pPr>
    </w:p>
    <w:p w14:paraId="0FD66679" w14:textId="6FC11D8C" w:rsidR="000427BC" w:rsidRPr="00805FA3" w:rsidRDefault="000427BC" w:rsidP="00F70E9E">
      <w:pPr>
        <w:pStyle w:val="ConsNonformat0"/>
        <w:jc w:val="both"/>
      </w:pPr>
      <w:r w:rsidRPr="00805FA3">
        <w:rPr>
          <w:rFonts w:ascii="Arial Narrow" w:hAnsi="Arial Narrow" w:cs="Arial Narrow"/>
          <w:b/>
          <w:i/>
          <w:sz w:val="22"/>
          <w:szCs w:val="22"/>
        </w:rPr>
        <w:t>г. Москва</w:t>
      </w:r>
      <w:r w:rsidRPr="00805FA3">
        <w:rPr>
          <w:rFonts w:ascii="Arial Narrow" w:hAnsi="Arial Narrow" w:cs="Arial Narrow"/>
          <w:b/>
          <w:i/>
          <w:sz w:val="22"/>
          <w:szCs w:val="22"/>
        </w:rPr>
        <w:tab/>
      </w:r>
      <w:r w:rsidRPr="00805FA3">
        <w:rPr>
          <w:rFonts w:ascii="Arial Narrow" w:hAnsi="Arial Narrow" w:cs="Arial Narrow"/>
          <w:b/>
          <w:i/>
          <w:sz w:val="22"/>
          <w:szCs w:val="22"/>
        </w:rPr>
        <w:tab/>
      </w:r>
      <w:r w:rsidRPr="00805FA3">
        <w:rPr>
          <w:rFonts w:ascii="Arial Narrow" w:hAnsi="Arial Narrow" w:cs="Arial Narrow"/>
          <w:b/>
          <w:i/>
          <w:sz w:val="22"/>
          <w:szCs w:val="22"/>
        </w:rPr>
        <w:tab/>
      </w:r>
      <w:r w:rsidRPr="00805FA3">
        <w:rPr>
          <w:rFonts w:ascii="Arial Narrow" w:hAnsi="Arial Narrow" w:cs="Arial Narrow"/>
          <w:b/>
          <w:i/>
          <w:sz w:val="22"/>
          <w:szCs w:val="22"/>
        </w:rPr>
        <w:tab/>
      </w:r>
      <w:r w:rsidRPr="00805FA3">
        <w:rPr>
          <w:rFonts w:ascii="Arial Narrow" w:hAnsi="Arial Narrow" w:cs="Arial Narrow"/>
          <w:b/>
          <w:i/>
          <w:sz w:val="22"/>
          <w:szCs w:val="22"/>
        </w:rPr>
        <w:tab/>
      </w:r>
      <w:r w:rsidRPr="00805FA3">
        <w:rPr>
          <w:rFonts w:ascii="Arial Narrow" w:hAnsi="Arial Narrow" w:cs="Arial Narrow"/>
          <w:b/>
          <w:i/>
          <w:sz w:val="22"/>
          <w:szCs w:val="22"/>
        </w:rPr>
        <w:tab/>
      </w:r>
      <w:r w:rsidRPr="00805FA3">
        <w:rPr>
          <w:rFonts w:ascii="Arial Narrow" w:hAnsi="Arial Narrow" w:cs="Arial Narrow"/>
          <w:b/>
          <w:i/>
          <w:sz w:val="22"/>
          <w:szCs w:val="22"/>
        </w:rPr>
        <w:tab/>
      </w:r>
      <w:r w:rsidRPr="00805FA3">
        <w:rPr>
          <w:rFonts w:ascii="Arial Narrow" w:hAnsi="Arial Narrow" w:cs="Arial Narrow"/>
          <w:b/>
          <w:i/>
          <w:sz w:val="22"/>
          <w:szCs w:val="22"/>
        </w:rPr>
        <w:tab/>
        <w:t xml:space="preserve">       </w:t>
      </w:r>
      <w:r w:rsidRPr="00805FA3">
        <w:rPr>
          <w:rFonts w:ascii="Arial Narrow" w:hAnsi="Arial Narrow" w:cs="Arial Narrow"/>
          <w:b/>
          <w:i/>
          <w:sz w:val="22"/>
          <w:szCs w:val="22"/>
        </w:rPr>
        <w:tab/>
      </w:r>
      <w:r w:rsidRPr="00805FA3">
        <w:rPr>
          <w:rFonts w:ascii="Arial Narrow" w:hAnsi="Arial Narrow" w:cs="Arial Narrow"/>
          <w:b/>
          <w:i/>
          <w:sz w:val="22"/>
          <w:szCs w:val="22"/>
        </w:rPr>
        <w:tab/>
        <w:t xml:space="preserve"> </w:t>
      </w:r>
      <w:r w:rsidRPr="00805FA3">
        <w:rPr>
          <w:rFonts w:ascii="Arial Narrow" w:hAnsi="Arial Narrow" w:cs="Arial Narrow"/>
          <w:b/>
          <w:sz w:val="22"/>
          <w:szCs w:val="22"/>
        </w:rPr>
        <w:t xml:space="preserve">«__» __________ </w:t>
      </w:r>
      <w:r w:rsidRPr="00D46E67">
        <w:rPr>
          <w:rFonts w:ascii="Arial Narrow" w:hAnsi="Arial Narrow" w:cs="Arial Narrow"/>
          <w:b/>
          <w:sz w:val="22"/>
          <w:szCs w:val="22"/>
        </w:rPr>
        <w:t>20</w:t>
      </w:r>
      <w:r w:rsidR="00804836" w:rsidRPr="00D46E67">
        <w:rPr>
          <w:rFonts w:ascii="Arial Narrow" w:hAnsi="Arial Narrow" w:cs="Arial Narrow"/>
          <w:b/>
          <w:sz w:val="22"/>
          <w:szCs w:val="22"/>
        </w:rPr>
        <w:t>2__</w:t>
      </w:r>
      <w:r w:rsidRPr="00805FA3">
        <w:rPr>
          <w:rFonts w:ascii="Arial Narrow" w:hAnsi="Arial Narrow" w:cs="Arial Narrow"/>
          <w:b/>
          <w:sz w:val="22"/>
          <w:szCs w:val="22"/>
        </w:rPr>
        <w:t xml:space="preserve"> г.</w:t>
      </w:r>
    </w:p>
    <w:p w14:paraId="2F25F903" w14:textId="77777777" w:rsidR="000427BC" w:rsidRPr="00805FA3" w:rsidRDefault="000427BC" w:rsidP="00F70E9E">
      <w:pPr>
        <w:pStyle w:val="ConsNonformat0"/>
        <w:jc w:val="both"/>
        <w:rPr>
          <w:rFonts w:ascii="Arial Narrow" w:hAnsi="Arial Narrow" w:cs="Arial Narrow"/>
          <w:b/>
          <w:sz w:val="22"/>
          <w:szCs w:val="22"/>
        </w:rPr>
      </w:pPr>
    </w:p>
    <w:p w14:paraId="5ECEC5C0" w14:textId="77777777" w:rsidR="000427BC" w:rsidRPr="00805FA3" w:rsidRDefault="000427BC" w:rsidP="00F70E9E">
      <w:pPr>
        <w:pStyle w:val="WW-31"/>
        <w:ind w:right="-1"/>
        <w:rPr>
          <w:szCs w:val="22"/>
        </w:rPr>
      </w:pPr>
      <w:r w:rsidRPr="00805FA3">
        <w:rPr>
          <w:rFonts w:ascii="Arial Narrow" w:hAnsi="Arial Narrow" w:cs="Arial Narrow"/>
          <w:b/>
          <w:szCs w:val="22"/>
        </w:rPr>
        <w:tab/>
      </w:r>
      <w:r w:rsidRPr="00805FA3">
        <w:rPr>
          <w:rFonts w:ascii="Arial Narrow" w:hAnsi="Arial Narrow" w:cs="Arial Narrow"/>
          <w:b/>
          <w:i/>
          <w:color w:val="auto"/>
          <w:szCs w:val="22"/>
        </w:rPr>
        <w:t>________________________________</w:t>
      </w:r>
      <w:r w:rsidRPr="00805FA3">
        <w:rPr>
          <w:rFonts w:ascii="Arial Narrow" w:hAnsi="Arial Narrow" w:cs="Arial Narrow"/>
          <w:color w:val="auto"/>
          <w:szCs w:val="22"/>
        </w:rPr>
        <w:t xml:space="preserve">, именуем__ в дальнейшем «Арендодатель», в лице ___________________________________________________________ действующего на основании__________________________________________________________, с одной стороны, и </w:t>
      </w:r>
    </w:p>
    <w:p w14:paraId="3D85328A" w14:textId="22274680" w:rsidR="000427BC" w:rsidRPr="00F37A7F" w:rsidRDefault="000427BC" w:rsidP="00F70E9E">
      <w:pPr>
        <w:tabs>
          <w:tab w:val="left" w:pos="0"/>
        </w:tabs>
        <w:jc w:val="both"/>
        <w:rPr>
          <w:rFonts w:ascii="Arial Narrow" w:hAnsi="Arial Narrow" w:cs="Arial Narrow"/>
          <w:sz w:val="22"/>
          <w:szCs w:val="22"/>
        </w:rPr>
      </w:pPr>
      <w:r w:rsidRPr="00805FA3">
        <w:rPr>
          <w:rFonts w:ascii="Arial Narrow" w:hAnsi="Arial Narrow" w:cs="Arial Narrow"/>
          <w:b/>
          <w:i/>
          <w:sz w:val="22"/>
          <w:szCs w:val="22"/>
        </w:rPr>
        <w:tab/>
      </w:r>
      <w:r w:rsidR="001B1C4A" w:rsidRPr="00F37A7F">
        <w:rPr>
          <w:rFonts w:ascii="Arial Narrow" w:hAnsi="Arial Narrow" w:cs="Arial Narrow"/>
          <w:b/>
          <w:i/>
          <w:sz w:val="22"/>
          <w:szCs w:val="22"/>
        </w:rPr>
        <w:t>Публичное акционерное общество «Вкусвилл»</w:t>
      </w:r>
      <w:r w:rsidR="001B1C4A" w:rsidRPr="00F37A7F">
        <w:rPr>
          <w:rFonts w:ascii="Arial Narrow" w:hAnsi="Arial Narrow" w:cs="Arial Narrow"/>
          <w:sz w:val="22"/>
          <w:szCs w:val="22"/>
        </w:rPr>
        <w:t>, именуемое в дальнейшем «Арендатор», в лице своего представителя Курвякова Евгения Борисовича, действующего на основании доверенности серия 77 АГ номер 7986401 от 13 октября 2021 года (номер в реестре номер в реестре 77/93-н/77-2021-4-156), удостоверенная Ершовой Еленой Сергеевной</w:t>
      </w:r>
      <w:r w:rsidR="00C478A1" w:rsidRPr="00F37A7F">
        <w:rPr>
          <w:rFonts w:ascii="Arial Narrow" w:hAnsi="Arial Narrow" w:cs="Arial Narrow"/>
          <w:sz w:val="22"/>
          <w:szCs w:val="22"/>
        </w:rPr>
        <w:t>, с другой стороны, далее вместе по тексту именуемые Стороны</w:t>
      </w:r>
      <w:r w:rsidRPr="00F37A7F">
        <w:rPr>
          <w:rFonts w:ascii="Arial Narrow" w:hAnsi="Arial Narrow" w:cs="Arial Narrow"/>
          <w:sz w:val="22"/>
          <w:szCs w:val="22"/>
        </w:rPr>
        <w:t>,</w:t>
      </w:r>
    </w:p>
    <w:p w14:paraId="125C830B" w14:textId="77777777" w:rsidR="00C478A1" w:rsidRPr="00805FA3" w:rsidRDefault="00C478A1" w:rsidP="00F70E9E">
      <w:pPr>
        <w:tabs>
          <w:tab w:val="left" w:pos="0"/>
        </w:tabs>
        <w:jc w:val="both"/>
        <w:rPr>
          <w:sz w:val="22"/>
          <w:szCs w:val="22"/>
        </w:rPr>
      </w:pPr>
    </w:p>
    <w:p w14:paraId="39F09F2A" w14:textId="77777777" w:rsidR="000427BC" w:rsidRPr="00805FA3" w:rsidRDefault="000427BC" w:rsidP="00F70E9E">
      <w:pPr>
        <w:pStyle w:val="ConsNormal"/>
        <w:ind w:firstLine="0"/>
        <w:jc w:val="center"/>
      </w:pPr>
      <w:r w:rsidRPr="00805FA3">
        <w:rPr>
          <w:rFonts w:ascii="Arial Narrow" w:hAnsi="Arial Narrow" w:cs="Arial Narrow"/>
          <w:b/>
          <w:sz w:val="22"/>
          <w:szCs w:val="22"/>
        </w:rPr>
        <w:t>составили настоящий Акт приема-передачи помещения о нижеследующем:</w:t>
      </w:r>
    </w:p>
    <w:p w14:paraId="5F16EF97" w14:textId="77777777" w:rsidR="000427BC" w:rsidRPr="00805FA3" w:rsidRDefault="000427BC" w:rsidP="00F70E9E">
      <w:pPr>
        <w:pStyle w:val="ConsNonformat0"/>
        <w:jc w:val="both"/>
        <w:rPr>
          <w:rFonts w:ascii="Arial Narrow" w:hAnsi="Arial Narrow" w:cs="Arial Narrow"/>
          <w:b/>
          <w:sz w:val="22"/>
          <w:szCs w:val="22"/>
        </w:rPr>
      </w:pPr>
    </w:p>
    <w:p w14:paraId="0DF24BD3" w14:textId="6B60E645" w:rsidR="000427BC" w:rsidRPr="00CF18AE" w:rsidRDefault="000427BC" w:rsidP="00F70E9E">
      <w:pPr>
        <w:widowControl/>
        <w:numPr>
          <w:ilvl w:val="0"/>
          <w:numId w:val="4"/>
        </w:numPr>
        <w:tabs>
          <w:tab w:val="clear" w:pos="720"/>
          <w:tab w:val="left" w:pos="0"/>
          <w:tab w:val="left" w:pos="709"/>
        </w:tabs>
        <w:ind w:left="0" w:firstLine="426"/>
        <w:jc w:val="both"/>
      </w:pPr>
      <w:r w:rsidRPr="00CF18AE">
        <w:rPr>
          <w:rFonts w:ascii="Arial Narrow" w:hAnsi="Arial Narrow" w:cs="Arial Narrow"/>
          <w:sz w:val="22"/>
          <w:szCs w:val="22"/>
        </w:rPr>
        <w:t xml:space="preserve">В соответствии с Договором </w:t>
      </w:r>
      <w:r w:rsidR="00AC0B70" w:rsidRPr="00CF18AE">
        <w:rPr>
          <w:rFonts w:ascii="Arial Narrow" w:hAnsi="Arial Narrow" w:cs="Arial Narrow"/>
          <w:sz w:val="22"/>
          <w:szCs w:val="22"/>
        </w:rPr>
        <w:t xml:space="preserve">№ ______ </w:t>
      </w:r>
      <w:r w:rsidRPr="00CF18AE">
        <w:rPr>
          <w:rFonts w:ascii="Arial Narrow" w:hAnsi="Arial Narrow" w:cs="Arial Narrow"/>
          <w:sz w:val="22"/>
          <w:szCs w:val="22"/>
        </w:rPr>
        <w:t>аренды нежилого помещения от «__» ____________ 20</w:t>
      </w:r>
      <w:r w:rsidR="00804836" w:rsidRPr="00CF18AE">
        <w:rPr>
          <w:rFonts w:ascii="Arial Narrow" w:hAnsi="Arial Narrow" w:cs="Arial Narrow"/>
          <w:sz w:val="22"/>
          <w:szCs w:val="22"/>
        </w:rPr>
        <w:t>2__</w:t>
      </w:r>
      <w:r w:rsidRPr="00CF18AE">
        <w:rPr>
          <w:rFonts w:ascii="Arial Narrow" w:hAnsi="Arial Narrow" w:cs="Arial Narrow"/>
          <w:sz w:val="22"/>
          <w:szCs w:val="22"/>
        </w:rPr>
        <w:t xml:space="preserve"> г.  Арендодатель передал, а Арендатор принял нежилое помещение общей площадью </w:t>
      </w:r>
      <w:r w:rsidRPr="00CF18AE">
        <w:rPr>
          <w:rFonts w:ascii="Arial Narrow" w:hAnsi="Arial Narrow" w:cs="Arial Narrow"/>
          <w:b/>
          <w:sz w:val="22"/>
          <w:szCs w:val="22"/>
        </w:rPr>
        <w:t xml:space="preserve">___________________ </w:t>
      </w:r>
      <w:r w:rsidRPr="00CF18AE">
        <w:rPr>
          <w:rFonts w:ascii="Arial Narrow" w:hAnsi="Arial Narrow" w:cs="Arial Narrow"/>
          <w:sz w:val="22"/>
          <w:szCs w:val="22"/>
        </w:rPr>
        <w:t xml:space="preserve">кв.м., которое включает в себя комнаты №№_____________ согласно поэтажного плана арендуемого помещения, являющегося неотъемлемой частью Договора (Приложение № 1), </w:t>
      </w:r>
      <w:r w:rsidRPr="00CF18AE">
        <w:rPr>
          <w:rFonts w:ascii="Arial Narrow" w:hAnsi="Arial Narrow" w:cs="Arial Narrow"/>
          <w:b/>
          <w:sz w:val="22"/>
          <w:szCs w:val="22"/>
        </w:rPr>
        <w:t xml:space="preserve">расположенное в здании по адресу: </w:t>
      </w:r>
      <w:r w:rsidRPr="00CF18AE">
        <w:rPr>
          <w:rFonts w:ascii="Arial Narrow" w:hAnsi="Arial Narrow" w:cs="Arial Narrow"/>
          <w:b/>
          <w:i/>
          <w:sz w:val="22"/>
          <w:szCs w:val="22"/>
        </w:rPr>
        <w:t xml:space="preserve">__________________________________________________ </w:t>
      </w:r>
      <w:r w:rsidRPr="00CF18AE">
        <w:rPr>
          <w:rFonts w:ascii="Arial Narrow" w:hAnsi="Arial Narrow" w:cs="Arial Narrow"/>
          <w:i/>
          <w:sz w:val="22"/>
          <w:szCs w:val="22"/>
        </w:rPr>
        <w:t>(</w:t>
      </w:r>
      <w:r w:rsidRPr="00CF18AE">
        <w:rPr>
          <w:rFonts w:ascii="Arial Narrow" w:hAnsi="Arial Narrow" w:cs="Arial Narrow"/>
          <w:sz w:val="22"/>
          <w:szCs w:val="22"/>
        </w:rPr>
        <w:t>далее – Помещение).</w:t>
      </w:r>
    </w:p>
    <w:p w14:paraId="23539A92" w14:textId="6D0211AF" w:rsidR="000427BC" w:rsidRPr="00805FA3" w:rsidRDefault="000427BC" w:rsidP="00F70E9E">
      <w:pPr>
        <w:widowControl/>
        <w:numPr>
          <w:ilvl w:val="0"/>
          <w:numId w:val="4"/>
        </w:numPr>
        <w:tabs>
          <w:tab w:val="clear" w:pos="720"/>
          <w:tab w:val="num" w:pos="426"/>
        </w:tabs>
        <w:overflowPunct/>
        <w:autoSpaceDE/>
        <w:ind w:left="0" w:firstLine="360"/>
        <w:jc w:val="both"/>
        <w:textAlignment w:val="auto"/>
      </w:pPr>
      <w:r w:rsidRPr="00CF18AE">
        <w:rPr>
          <w:rFonts w:ascii="Arial Narrow" w:hAnsi="Arial Narrow" w:cs="Arial Narrow"/>
          <w:sz w:val="22"/>
          <w:szCs w:val="22"/>
        </w:rPr>
        <w:t xml:space="preserve">Помещение передано Арендатору в состоянии, требующем ремонта для использования его Арендатором. Отделимые улучшения </w:t>
      </w:r>
      <w:r w:rsidR="00AC0B70" w:rsidRPr="00CF18AE">
        <w:rPr>
          <w:rFonts w:ascii="Arial Narrow" w:hAnsi="Arial Narrow" w:cs="Arial Narrow"/>
          <w:sz w:val="22"/>
          <w:szCs w:val="22"/>
        </w:rPr>
        <w:t xml:space="preserve">и имущество Арендодателя </w:t>
      </w:r>
      <w:r w:rsidRPr="00CF18AE">
        <w:rPr>
          <w:rFonts w:ascii="Arial Narrow" w:hAnsi="Arial Narrow" w:cs="Arial Narrow"/>
          <w:sz w:val="22"/>
          <w:szCs w:val="22"/>
        </w:rPr>
        <w:t>в Помещении отсутствуют</w:t>
      </w:r>
      <w:r w:rsidRPr="00805FA3">
        <w:rPr>
          <w:rFonts w:ascii="Arial Narrow" w:hAnsi="Arial Narrow" w:cs="Arial Narrow"/>
          <w:sz w:val="22"/>
          <w:szCs w:val="22"/>
        </w:rPr>
        <w:t>.</w:t>
      </w:r>
      <w:r w:rsidR="00B91DEC" w:rsidRPr="00805FA3">
        <w:rPr>
          <w:rFonts w:ascii="Arial Narrow" w:hAnsi="Arial Narrow" w:cs="Arial Narrow"/>
          <w:sz w:val="22"/>
          <w:szCs w:val="22"/>
        </w:rPr>
        <w:t xml:space="preserve"> </w:t>
      </w:r>
    </w:p>
    <w:p w14:paraId="595DA05D" w14:textId="77777777" w:rsidR="000427BC" w:rsidRPr="00805FA3" w:rsidRDefault="000427BC" w:rsidP="00F70E9E">
      <w:pPr>
        <w:widowControl/>
        <w:numPr>
          <w:ilvl w:val="0"/>
          <w:numId w:val="4"/>
        </w:numPr>
        <w:tabs>
          <w:tab w:val="clear" w:pos="720"/>
          <w:tab w:val="num" w:pos="426"/>
        </w:tabs>
        <w:overflowPunct/>
        <w:autoSpaceDE/>
        <w:ind w:left="0" w:firstLine="360"/>
        <w:jc w:val="both"/>
        <w:textAlignment w:val="auto"/>
      </w:pPr>
      <w:r w:rsidRPr="00805FA3">
        <w:rPr>
          <w:rFonts w:ascii="Arial Narrow" w:hAnsi="Arial Narrow" w:cs="Arial Narrow"/>
          <w:sz w:val="22"/>
          <w:szCs w:val="22"/>
        </w:rPr>
        <w:t xml:space="preserve">С момента подписания Сторонами настоящего акта Арендатор не несёт ответственность за сохранность отделимых улучшений, оставленных Арендодателем в Помещении, в результате чего Арендатор вправе произвести демонтаж отделимых улучшений без их сохранения. </w:t>
      </w:r>
    </w:p>
    <w:p w14:paraId="77DDFB01" w14:textId="77777777" w:rsidR="000427BC" w:rsidRPr="00805FA3" w:rsidRDefault="000427BC" w:rsidP="007D55AB">
      <w:pPr>
        <w:widowControl/>
        <w:numPr>
          <w:ilvl w:val="0"/>
          <w:numId w:val="4"/>
        </w:numPr>
        <w:overflowPunct/>
        <w:autoSpaceDE/>
        <w:ind w:left="0" w:firstLine="284"/>
        <w:jc w:val="both"/>
        <w:textAlignment w:val="auto"/>
        <w:rPr>
          <w:rFonts w:ascii="Arial Narrow" w:hAnsi="Arial Narrow" w:cs="Arial Narrow"/>
          <w:sz w:val="22"/>
          <w:szCs w:val="22"/>
        </w:rPr>
      </w:pPr>
      <w:r w:rsidRPr="00805FA3">
        <w:rPr>
          <w:rFonts w:ascii="Arial Narrow" w:hAnsi="Arial Narrow" w:cs="Arial Narrow"/>
          <w:sz w:val="22"/>
          <w:szCs w:val="22"/>
        </w:rPr>
        <w:t>Описание состояния Помещения на момент подписания Акта:</w:t>
      </w:r>
    </w:p>
    <w:tbl>
      <w:tblPr>
        <w:tblW w:w="0" w:type="auto"/>
        <w:tblInd w:w="-5" w:type="dxa"/>
        <w:tblLayout w:type="fixed"/>
        <w:tblLook w:val="0000" w:firstRow="0" w:lastRow="0" w:firstColumn="0" w:lastColumn="0" w:noHBand="0" w:noVBand="0"/>
      </w:tblPr>
      <w:tblGrid>
        <w:gridCol w:w="1101"/>
        <w:gridCol w:w="2976"/>
        <w:gridCol w:w="3336"/>
        <w:gridCol w:w="2481"/>
      </w:tblGrid>
      <w:tr w:rsidR="000427BC" w:rsidRPr="00805FA3" w14:paraId="2680AB72" w14:textId="77777777" w:rsidTr="009B12BB">
        <w:tc>
          <w:tcPr>
            <w:tcW w:w="1101" w:type="dxa"/>
            <w:tcBorders>
              <w:top w:val="single" w:sz="4" w:space="0" w:color="000000"/>
              <w:left w:val="single" w:sz="4" w:space="0" w:color="000000"/>
              <w:bottom w:val="single" w:sz="4" w:space="0" w:color="000000"/>
            </w:tcBorders>
            <w:shd w:val="clear" w:color="auto" w:fill="auto"/>
          </w:tcPr>
          <w:p w14:paraId="19F352CC" w14:textId="77777777" w:rsidR="000427BC" w:rsidRPr="00805FA3" w:rsidRDefault="000427BC" w:rsidP="00647C42">
            <w:pPr>
              <w:jc w:val="both"/>
            </w:pPr>
            <w:r w:rsidRPr="00805FA3">
              <w:rPr>
                <w:rFonts w:ascii="Arial Narrow" w:hAnsi="Arial Narrow" w:cs="Arial Narrow"/>
                <w:sz w:val="22"/>
                <w:szCs w:val="22"/>
              </w:rPr>
              <w:t>№</w:t>
            </w:r>
            <w:r w:rsidRPr="00805FA3">
              <w:rPr>
                <w:rFonts w:ascii="Arial Narrow" w:eastAsia="Times New Roman" w:hAnsi="Arial Narrow" w:cs="Arial Narrow"/>
                <w:sz w:val="22"/>
                <w:szCs w:val="22"/>
              </w:rPr>
              <w:t xml:space="preserve"> </w:t>
            </w:r>
            <w:r w:rsidRPr="00805FA3">
              <w:rPr>
                <w:rFonts w:ascii="Arial Narrow" w:hAnsi="Arial Narrow" w:cs="Arial Narrow"/>
                <w:sz w:val="22"/>
                <w:szCs w:val="22"/>
              </w:rPr>
              <w:t>п/п</w:t>
            </w:r>
          </w:p>
        </w:tc>
        <w:tc>
          <w:tcPr>
            <w:tcW w:w="2976" w:type="dxa"/>
            <w:tcBorders>
              <w:top w:val="single" w:sz="4" w:space="0" w:color="000000"/>
              <w:left w:val="single" w:sz="4" w:space="0" w:color="000000"/>
              <w:bottom w:val="single" w:sz="4" w:space="0" w:color="000000"/>
            </w:tcBorders>
            <w:shd w:val="clear" w:color="auto" w:fill="auto"/>
          </w:tcPr>
          <w:p w14:paraId="26BC1249" w14:textId="77777777" w:rsidR="000427BC" w:rsidRPr="00805FA3" w:rsidRDefault="000427BC" w:rsidP="00647C42">
            <w:pPr>
              <w:ind w:firstLine="284"/>
              <w:jc w:val="both"/>
            </w:pPr>
            <w:r w:rsidRPr="00805FA3">
              <w:rPr>
                <w:rFonts w:ascii="Arial Narrow" w:hAnsi="Arial Narrow" w:cs="Arial Narrow"/>
                <w:sz w:val="22"/>
                <w:szCs w:val="22"/>
              </w:rPr>
              <w:t>Осматриваемые элементы</w:t>
            </w:r>
          </w:p>
        </w:tc>
        <w:tc>
          <w:tcPr>
            <w:tcW w:w="3336" w:type="dxa"/>
            <w:tcBorders>
              <w:top w:val="single" w:sz="4" w:space="0" w:color="000000"/>
              <w:left w:val="single" w:sz="4" w:space="0" w:color="000000"/>
              <w:bottom w:val="single" w:sz="4" w:space="0" w:color="000000"/>
            </w:tcBorders>
            <w:shd w:val="clear" w:color="auto" w:fill="auto"/>
          </w:tcPr>
          <w:p w14:paraId="18163A83" w14:textId="77777777" w:rsidR="000427BC" w:rsidRPr="00805FA3" w:rsidRDefault="000427BC" w:rsidP="00647C42">
            <w:pPr>
              <w:ind w:firstLine="284"/>
              <w:jc w:val="both"/>
            </w:pPr>
            <w:r w:rsidRPr="00805FA3">
              <w:rPr>
                <w:rFonts w:ascii="Arial Narrow" w:hAnsi="Arial Narrow" w:cs="Arial Narrow"/>
                <w:sz w:val="22"/>
                <w:szCs w:val="22"/>
              </w:rPr>
              <w:t>Критерии оценки</w:t>
            </w:r>
          </w:p>
        </w:tc>
        <w:tc>
          <w:tcPr>
            <w:tcW w:w="2481" w:type="dxa"/>
            <w:tcBorders>
              <w:top w:val="single" w:sz="4" w:space="0" w:color="000000"/>
              <w:left w:val="single" w:sz="4" w:space="0" w:color="000000"/>
              <w:bottom w:val="single" w:sz="4" w:space="0" w:color="000000"/>
              <w:right w:val="single" w:sz="4" w:space="0" w:color="000000"/>
            </w:tcBorders>
            <w:shd w:val="clear" w:color="auto" w:fill="auto"/>
          </w:tcPr>
          <w:p w14:paraId="27CF6BB7" w14:textId="77777777" w:rsidR="000427BC" w:rsidRPr="00805FA3" w:rsidRDefault="000427BC" w:rsidP="00647C42">
            <w:pPr>
              <w:ind w:firstLine="284"/>
              <w:jc w:val="center"/>
            </w:pPr>
            <w:r w:rsidRPr="00805FA3">
              <w:rPr>
                <w:rFonts w:ascii="Arial Narrow" w:hAnsi="Arial Narrow" w:cs="Arial Narrow"/>
                <w:sz w:val="22"/>
                <w:szCs w:val="22"/>
              </w:rPr>
              <w:t>Отметка о состоянии,</w:t>
            </w:r>
          </w:p>
          <w:p w14:paraId="5B6400D4" w14:textId="77777777" w:rsidR="000427BC" w:rsidRPr="00805FA3" w:rsidRDefault="000427BC" w:rsidP="00647C42">
            <w:pPr>
              <w:ind w:firstLine="284"/>
              <w:jc w:val="center"/>
              <w:rPr>
                <w:rFonts w:ascii="Arial Narrow" w:hAnsi="Arial Narrow" w:cs="Arial Narrow"/>
                <w:b/>
                <w:sz w:val="22"/>
                <w:szCs w:val="22"/>
              </w:rPr>
            </w:pPr>
            <w:r w:rsidRPr="00805FA3">
              <w:rPr>
                <w:rFonts w:ascii="Arial Narrow" w:hAnsi="Arial Narrow" w:cs="Arial Narrow"/>
                <w:sz w:val="22"/>
                <w:szCs w:val="22"/>
              </w:rPr>
              <w:t>обнаруженные при осмотре недостатки, дополнительная информация</w:t>
            </w:r>
            <w:r w:rsidRPr="00805FA3">
              <w:rPr>
                <w:rStyle w:val="ab"/>
                <w:rFonts w:ascii="Arial Narrow" w:hAnsi="Arial Narrow" w:cs="Arial Narrow"/>
                <w:sz w:val="22"/>
                <w:szCs w:val="22"/>
                <w:lang w:val="en-US"/>
              </w:rPr>
              <w:footnoteReference w:id="2"/>
            </w:r>
          </w:p>
        </w:tc>
      </w:tr>
      <w:tr w:rsidR="000427BC" w:rsidRPr="00805FA3" w14:paraId="0E0DC21C" w14:textId="77777777" w:rsidTr="009B12BB">
        <w:tc>
          <w:tcPr>
            <w:tcW w:w="1101" w:type="dxa"/>
            <w:tcBorders>
              <w:top w:val="single" w:sz="4" w:space="0" w:color="000000"/>
              <w:left w:val="single" w:sz="4" w:space="0" w:color="000000"/>
              <w:bottom w:val="single" w:sz="4" w:space="0" w:color="000000"/>
            </w:tcBorders>
            <w:shd w:val="clear" w:color="auto" w:fill="auto"/>
          </w:tcPr>
          <w:p w14:paraId="313DF381" w14:textId="77777777" w:rsidR="000427BC" w:rsidRPr="00805FA3" w:rsidRDefault="000427BC" w:rsidP="00647C42">
            <w:pPr>
              <w:jc w:val="both"/>
            </w:pPr>
            <w:r w:rsidRPr="00805FA3">
              <w:rPr>
                <w:rFonts w:ascii="Arial Narrow" w:hAnsi="Arial Narrow" w:cs="Arial Narrow"/>
                <w:b/>
                <w:sz w:val="22"/>
                <w:szCs w:val="22"/>
                <w:lang w:val="en-US"/>
              </w:rPr>
              <w:t>I</w:t>
            </w:r>
          </w:p>
        </w:tc>
        <w:tc>
          <w:tcPr>
            <w:tcW w:w="2976" w:type="dxa"/>
            <w:tcBorders>
              <w:top w:val="single" w:sz="4" w:space="0" w:color="000000"/>
              <w:left w:val="single" w:sz="4" w:space="0" w:color="000000"/>
              <w:bottom w:val="single" w:sz="4" w:space="0" w:color="000000"/>
            </w:tcBorders>
            <w:shd w:val="clear" w:color="auto" w:fill="auto"/>
          </w:tcPr>
          <w:p w14:paraId="30B37375" w14:textId="77777777" w:rsidR="000427BC" w:rsidRPr="00805FA3" w:rsidRDefault="000427BC" w:rsidP="00647C42">
            <w:pPr>
              <w:ind w:firstLine="284"/>
              <w:jc w:val="both"/>
            </w:pPr>
            <w:r w:rsidRPr="00805FA3">
              <w:rPr>
                <w:rFonts w:ascii="Arial Narrow" w:hAnsi="Arial Narrow" w:cs="Arial Narrow"/>
                <w:b/>
                <w:sz w:val="22"/>
                <w:szCs w:val="22"/>
              </w:rPr>
              <w:t>Строительная часть</w:t>
            </w:r>
          </w:p>
        </w:tc>
        <w:tc>
          <w:tcPr>
            <w:tcW w:w="3336" w:type="dxa"/>
            <w:tcBorders>
              <w:top w:val="single" w:sz="4" w:space="0" w:color="000000"/>
              <w:left w:val="single" w:sz="4" w:space="0" w:color="000000"/>
              <w:bottom w:val="single" w:sz="4" w:space="0" w:color="000000"/>
            </w:tcBorders>
            <w:shd w:val="clear" w:color="auto" w:fill="auto"/>
          </w:tcPr>
          <w:p w14:paraId="6F610FF1" w14:textId="77777777" w:rsidR="000427BC" w:rsidRPr="00805FA3" w:rsidRDefault="000427BC" w:rsidP="00647C42">
            <w:pPr>
              <w:snapToGrid w:val="0"/>
              <w:ind w:firstLine="284"/>
              <w:jc w:val="both"/>
              <w:rPr>
                <w:rFonts w:ascii="Arial Narrow" w:hAnsi="Arial Narrow" w:cs="Arial Narrow"/>
                <w:b/>
                <w:sz w:val="22"/>
                <w:szCs w:val="22"/>
              </w:rPr>
            </w:pPr>
          </w:p>
        </w:tc>
        <w:tc>
          <w:tcPr>
            <w:tcW w:w="2481" w:type="dxa"/>
            <w:tcBorders>
              <w:top w:val="single" w:sz="4" w:space="0" w:color="000000"/>
              <w:left w:val="single" w:sz="4" w:space="0" w:color="000000"/>
              <w:bottom w:val="single" w:sz="4" w:space="0" w:color="000000"/>
              <w:right w:val="single" w:sz="4" w:space="0" w:color="000000"/>
            </w:tcBorders>
            <w:shd w:val="clear" w:color="auto" w:fill="auto"/>
          </w:tcPr>
          <w:p w14:paraId="79AD727B" w14:textId="77777777" w:rsidR="000427BC" w:rsidRPr="00805FA3" w:rsidRDefault="000427BC" w:rsidP="00647C42">
            <w:pPr>
              <w:snapToGrid w:val="0"/>
              <w:ind w:firstLine="284"/>
              <w:jc w:val="both"/>
              <w:rPr>
                <w:rFonts w:ascii="Arial Narrow" w:hAnsi="Arial Narrow" w:cs="Arial Narrow"/>
                <w:sz w:val="22"/>
                <w:szCs w:val="22"/>
              </w:rPr>
            </w:pPr>
          </w:p>
        </w:tc>
      </w:tr>
      <w:tr w:rsidR="000427BC" w:rsidRPr="00805FA3" w14:paraId="25EFD6F8" w14:textId="77777777" w:rsidTr="009B12BB">
        <w:tc>
          <w:tcPr>
            <w:tcW w:w="1101" w:type="dxa"/>
            <w:tcBorders>
              <w:top w:val="single" w:sz="4" w:space="0" w:color="000000"/>
              <w:left w:val="single" w:sz="4" w:space="0" w:color="000000"/>
              <w:bottom w:val="single" w:sz="4" w:space="0" w:color="000000"/>
            </w:tcBorders>
            <w:shd w:val="clear" w:color="auto" w:fill="auto"/>
          </w:tcPr>
          <w:p w14:paraId="40DC7587" w14:textId="77777777" w:rsidR="000427BC" w:rsidRPr="00805FA3" w:rsidRDefault="000427BC" w:rsidP="00647C42">
            <w:pPr>
              <w:jc w:val="both"/>
            </w:pPr>
            <w:r w:rsidRPr="00805FA3">
              <w:rPr>
                <w:rFonts w:ascii="Arial Narrow" w:hAnsi="Arial Narrow" w:cs="Arial Narrow"/>
                <w:i/>
                <w:sz w:val="22"/>
                <w:szCs w:val="22"/>
              </w:rPr>
              <w:t>1.</w:t>
            </w:r>
          </w:p>
        </w:tc>
        <w:tc>
          <w:tcPr>
            <w:tcW w:w="2976" w:type="dxa"/>
            <w:tcBorders>
              <w:top w:val="single" w:sz="4" w:space="0" w:color="000000"/>
              <w:left w:val="single" w:sz="4" w:space="0" w:color="000000"/>
              <w:bottom w:val="single" w:sz="4" w:space="0" w:color="000000"/>
            </w:tcBorders>
            <w:shd w:val="clear" w:color="auto" w:fill="auto"/>
          </w:tcPr>
          <w:p w14:paraId="64958F36" w14:textId="77777777" w:rsidR="000427BC" w:rsidRPr="00805FA3" w:rsidRDefault="000427BC" w:rsidP="00647C42">
            <w:pPr>
              <w:ind w:firstLine="284"/>
              <w:jc w:val="both"/>
            </w:pPr>
            <w:r w:rsidRPr="00805FA3">
              <w:rPr>
                <w:rFonts w:ascii="Arial Narrow" w:hAnsi="Arial Narrow" w:cs="Arial Narrow"/>
                <w:sz w:val="22"/>
                <w:szCs w:val="22"/>
              </w:rPr>
              <w:t xml:space="preserve">Стены </w:t>
            </w:r>
          </w:p>
        </w:tc>
        <w:tc>
          <w:tcPr>
            <w:tcW w:w="3336" w:type="dxa"/>
            <w:tcBorders>
              <w:top w:val="single" w:sz="4" w:space="0" w:color="000000"/>
              <w:left w:val="single" w:sz="4" w:space="0" w:color="000000"/>
              <w:bottom w:val="single" w:sz="4" w:space="0" w:color="000000"/>
            </w:tcBorders>
            <w:shd w:val="clear" w:color="auto" w:fill="auto"/>
          </w:tcPr>
          <w:p w14:paraId="58A3FC48" w14:textId="77777777" w:rsidR="000427BC" w:rsidRPr="00805FA3" w:rsidRDefault="000427BC" w:rsidP="00647C42">
            <w:pPr>
              <w:ind w:firstLine="284"/>
              <w:jc w:val="both"/>
            </w:pPr>
            <w:r w:rsidRPr="00805FA3">
              <w:rPr>
                <w:rFonts w:ascii="Arial Narrow" w:hAnsi="Arial Narrow" w:cs="Arial Narrow"/>
                <w:sz w:val="22"/>
                <w:szCs w:val="22"/>
              </w:rPr>
              <w:t>Состояние стен (отсутствие отверстий и остаточных конструкций от оборудования, отсутствие загрязнений и надписей и т.п.)</w:t>
            </w:r>
          </w:p>
        </w:tc>
        <w:tc>
          <w:tcPr>
            <w:tcW w:w="2481" w:type="dxa"/>
            <w:tcBorders>
              <w:top w:val="single" w:sz="4" w:space="0" w:color="000000"/>
              <w:left w:val="single" w:sz="4" w:space="0" w:color="000000"/>
              <w:bottom w:val="single" w:sz="4" w:space="0" w:color="000000"/>
              <w:right w:val="single" w:sz="4" w:space="0" w:color="000000"/>
            </w:tcBorders>
            <w:shd w:val="clear" w:color="auto" w:fill="auto"/>
          </w:tcPr>
          <w:p w14:paraId="2612450D" w14:textId="77777777" w:rsidR="000427BC" w:rsidRPr="00805FA3" w:rsidRDefault="000427BC" w:rsidP="00647C42">
            <w:pPr>
              <w:snapToGrid w:val="0"/>
              <w:ind w:firstLine="284"/>
              <w:jc w:val="both"/>
              <w:rPr>
                <w:rFonts w:ascii="Arial Narrow" w:hAnsi="Arial Narrow" w:cs="Arial Narrow"/>
                <w:sz w:val="22"/>
                <w:szCs w:val="22"/>
              </w:rPr>
            </w:pPr>
          </w:p>
        </w:tc>
      </w:tr>
      <w:tr w:rsidR="000427BC" w:rsidRPr="00805FA3" w14:paraId="56241D50" w14:textId="77777777" w:rsidTr="009B12BB">
        <w:tc>
          <w:tcPr>
            <w:tcW w:w="1101" w:type="dxa"/>
            <w:tcBorders>
              <w:top w:val="single" w:sz="4" w:space="0" w:color="000000"/>
              <w:left w:val="single" w:sz="4" w:space="0" w:color="000000"/>
              <w:bottom w:val="single" w:sz="4" w:space="0" w:color="000000"/>
            </w:tcBorders>
            <w:shd w:val="clear" w:color="auto" w:fill="auto"/>
          </w:tcPr>
          <w:p w14:paraId="7D16BA5D" w14:textId="77777777" w:rsidR="000427BC" w:rsidRPr="00805FA3" w:rsidRDefault="000427BC" w:rsidP="00647C42">
            <w:pPr>
              <w:jc w:val="both"/>
            </w:pPr>
            <w:r w:rsidRPr="00805FA3">
              <w:rPr>
                <w:rFonts w:ascii="Arial Narrow" w:hAnsi="Arial Narrow" w:cs="Arial Narrow"/>
                <w:i/>
                <w:sz w:val="22"/>
                <w:szCs w:val="22"/>
              </w:rPr>
              <w:t>2.</w:t>
            </w:r>
          </w:p>
        </w:tc>
        <w:tc>
          <w:tcPr>
            <w:tcW w:w="2976" w:type="dxa"/>
            <w:tcBorders>
              <w:top w:val="single" w:sz="4" w:space="0" w:color="000000"/>
              <w:left w:val="single" w:sz="4" w:space="0" w:color="000000"/>
              <w:bottom w:val="single" w:sz="4" w:space="0" w:color="000000"/>
            </w:tcBorders>
            <w:shd w:val="clear" w:color="auto" w:fill="auto"/>
          </w:tcPr>
          <w:p w14:paraId="6BF86C8E" w14:textId="77777777" w:rsidR="000427BC" w:rsidRPr="00805FA3" w:rsidRDefault="000427BC" w:rsidP="00647C42">
            <w:pPr>
              <w:ind w:firstLine="284"/>
              <w:jc w:val="both"/>
            </w:pPr>
            <w:r w:rsidRPr="00805FA3">
              <w:rPr>
                <w:rFonts w:ascii="Arial Narrow" w:hAnsi="Arial Narrow" w:cs="Arial Narrow"/>
                <w:sz w:val="22"/>
                <w:szCs w:val="22"/>
              </w:rPr>
              <w:t>Напольное покрытие</w:t>
            </w:r>
          </w:p>
        </w:tc>
        <w:tc>
          <w:tcPr>
            <w:tcW w:w="3336" w:type="dxa"/>
            <w:tcBorders>
              <w:top w:val="single" w:sz="4" w:space="0" w:color="000000"/>
              <w:left w:val="single" w:sz="4" w:space="0" w:color="000000"/>
              <w:bottom w:val="single" w:sz="4" w:space="0" w:color="000000"/>
            </w:tcBorders>
            <w:shd w:val="clear" w:color="auto" w:fill="auto"/>
          </w:tcPr>
          <w:p w14:paraId="34697DA5" w14:textId="77777777" w:rsidR="000427BC" w:rsidRPr="00805FA3" w:rsidRDefault="000427BC" w:rsidP="00647C42">
            <w:pPr>
              <w:ind w:firstLine="284"/>
              <w:jc w:val="both"/>
            </w:pPr>
            <w:r w:rsidRPr="00805FA3">
              <w:rPr>
                <w:rFonts w:ascii="Arial Narrow" w:hAnsi="Arial Narrow" w:cs="Arial Narrow"/>
                <w:sz w:val="22"/>
                <w:szCs w:val="22"/>
              </w:rPr>
              <w:t>Состояние напольного покрытия (в т.ч. целостность напольного покрытия)</w:t>
            </w:r>
          </w:p>
        </w:tc>
        <w:tc>
          <w:tcPr>
            <w:tcW w:w="2481" w:type="dxa"/>
            <w:tcBorders>
              <w:top w:val="single" w:sz="4" w:space="0" w:color="000000"/>
              <w:left w:val="single" w:sz="4" w:space="0" w:color="000000"/>
              <w:bottom w:val="single" w:sz="4" w:space="0" w:color="000000"/>
              <w:right w:val="single" w:sz="4" w:space="0" w:color="000000"/>
            </w:tcBorders>
            <w:shd w:val="clear" w:color="auto" w:fill="auto"/>
          </w:tcPr>
          <w:p w14:paraId="4E05F8BC" w14:textId="77777777" w:rsidR="000427BC" w:rsidRPr="00805FA3" w:rsidRDefault="000427BC" w:rsidP="00647C42">
            <w:pPr>
              <w:snapToGrid w:val="0"/>
              <w:ind w:firstLine="284"/>
              <w:jc w:val="both"/>
              <w:rPr>
                <w:rFonts w:ascii="Arial Narrow" w:hAnsi="Arial Narrow" w:cs="Arial Narrow"/>
                <w:sz w:val="22"/>
                <w:szCs w:val="22"/>
              </w:rPr>
            </w:pPr>
          </w:p>
        </w:tc>
      </w:tr>
      <w:tr w:rsidR="000427BC" w:rsidRPr="00805FA3" w14:paraId="6552AF6F" w14:textId="77777777" w:rsidTr="009B12BB">
        <w:tc>
          <w:tcPr>
            <w:tcW w:w="1101" w:type="dxa"/>
            <w:tcBorders>
              <w:top w:val="single" w:sz="4" w:space="0" w:color="000000"/>
              <w:left w:val="single" w:sz="4" w:space="0" w:color="000000"/>
              <w:bottom w:val="single" w:sz="4" w:space="0" w:color="000000"/>
            </w:tcBorders>
            <w:shd w:val="clear" w:color="auto" w:fill="auto"/>
          </w:tcPr>
          <w:p w14:paraId="428557CF" w14:textId="77777777" w:rsidR="000427BC" w:rsidRPr="00805FA3" w:rsidRDefault="000427BC" w:rsidP="00647C42">
            <w:pPr>
              <w:jc w:val="both"/>
            </w:pPr>
            <w:r w:rsidRPr="00805FA3">
              <w:rPr>
                <w:rFonts w:ascii="Arial Narrow" w:hAnsi="Arial Narrow" w:cs="Arial Narrow"/>
                <w:i/>
                <w:sz w:val="22"/>
                <w:szCs w:val="22"/>
              </w:rPr>
              <w:t>3.</w:t>
            </w:r>
          </w:p>
        </w:tc>
        <w:tc>
          <w:tcPr>
            <w:tcW w:w="2976" w:type="dxa"/>
            <w:tcBorders>
              <w:top w:val="single" w:sz="4" w:space="0" w:color="000000"/>
              <w:left w:val="single" w:sz="4" w:space="0" w:color="000000"/>
              <w:bottom w:val="single" w:sz="4" w:space="0" w:color="000000"/>
            </w:tcBorders>
            <w:shd w:val="clear" w:color="auto" w:fill="auto"/>
          </w:tcPr>
          <w:p w14:paraId="1086808F" w14:textId="77777777" w:rsidR="000427BC" w:rsidRPr="00805FA3" w:rsidRDefault="000427BC" w:rsidP="00647C42">
            <w:pPr>
              <w:ind w:firstLine="284"/>
              <w:jc w:val="both"/>
            </w:pPr>
            <w:r w:rsidRPr="00805FA3">
              <w:rPr>
                <w:rFonts w:ascii="Arial Narrow" w:hAnsi="Arial Narrow" w:cs="Arial Narrow"/>
                <w:sz w:val="22"/>
                <w:szCs w:val="22"/>
              </w:rPr>
              <w:t>Потолки</w:t>
            </w:r>
          </w:p>
        </w:tc>
        <w:tc>
          <w:tcPr>
            <w:tcW w:w="3336" w:type="dxa"/>
            <w:tcBorders>
              <w:top w:val="single" w:sz="4" w:space="0" w:color="000000"/>
              <w:left w:val="single" w:sz="4" w:space="0" w:color="000000"/>
              <w:bottom w:val="single" w:sz="4" w:space="0" w:color="000000"/>
            </w:tcBorders>
            <w:shd w:val="clear" w:color="auto" w:fill="auto"/>
          </w:tcPr>
          <w:p w14:paraId="12FEB80E" w14:textId="77777777" w:rsidR="000427BC" w:rsidRPr="00805FA3" w:rsidRDefault="000427BC" w:rsidP="00647C42">
            <w:pPr>
              <w:ind w:firstLine="284"/>
              <w:jc w:val="both"/>
            </w:pPr>
            <w:r w:rsidRPr="00805FA3">
              <w:rPr>
                <w:rFonts w:ascii="Arial Narrow" w:hAnsi="Arial Narrow" w:cs="Arial Narrow"/>
                <w:sz w:val="22"/>
                <w:szCs w:val="22"/>
              </w:rPr>
              <w:t>Состояние потолков (отсутствие отверстий, отсутствие загрязнений и т.п.)</w:t>
            </w:r>
          </w:p>
        </w:tc>
        <w:tc>
          <w:tcPr>
            <w:tcW w:w="2481" w:type="dxa"/>
            <w:tcBorders>
              <w:top w:val="single" w:sz="4" w:space="0" w:color="000000"/>
              <w:left w:val="single" w:sz="4" w:space="0" w:color="000000"/>
              <w:bottom w:val="single" w:sz="4" w:space="0" w:color="000000"/>
              <w:right w:val="single" w:sz="4" w:space="0" w:color="000000"/>
            </w:tcBorders>
            <w:shd w:val="clear" w:color="auto" w:fill="auto"/>
          </w:tcPr>
          <w:p w14:paraId="50E7BD36" w14:textId="77777777" w:rsidR="000427BC" w:rsidRPr="00805FA3" w:rsidRDefault="000427BC" w:rsidP="00647C42">
            <w:pPr>
              <w:snapToGrid w:val="0"/>
              <w:ind w:firstLine="284"/>
              <w:jc w:val="both"/>
              <w:rPr>
                <w:rFonts w:ascii="Arial Narrow" w:hAnsi="Arial Narrow" w:cs="Arial Narrow"/>
                <w:sz w:val="22"/>
                <w:szCs w:val="22"/>
              </w:rPr>
            </w:pPr>
          </w:p>
        </w:tc>
      </w:tr>
      <w:tr w:rsidR="000427BC" w:rsidRPr="00805FA3" w14:paraId="34A22421" w14:textId="77777777" w:rsidTr="009B12BB">
        <w:tc>
          <w:tcPr>
            <w:tcW w:w="1101" w:type="dxa"/>
            <w:tcBorders>
              <w:top w:val="single" w:sz="4" w:space="0" w:color="000000"/>
              <w:left w:val="single" w:sz="4" w:space="0" w:color="000000"/>
              <w:bottom w:val="single" w:sz="4" w:space="0" w:color="000000"/>
            </w:tcBorders>
            <w:shd w:val="clear" w:color="auto" w:fill="auto"/>
          </w:tcPr>
          <w:p w14:paraId="302127F7" w14:textId="77777777" w:rsidR="000427BC" w:rsidRPr="00805FA3" w:rsidRDefault="000427BC" w:rsidP="00647C42">
            <w:pPr>
              <w:jc w:val="both"/>
            </w:pPr>
            <w:r w:rsidRPr="00805FA3">
              <w:rPr>
                <w:rFonts w:ascii="Arial Narrow" w:hAnsi="Arial Narrow" w:cs="Arial Narrow"/>
                <w:i/>
                <w:sz w:val="22"/>
                <w:szCs w:val="22"/>
              </w:rPr>
              <w:t>4.</w:t>
            </w:r>
          </w:p>
        </w:tc>
        <w:tc>
          <w:tcPr>
            <w:tcW w:w="2976" w:type="dxa"/>
            <w:tcBorders>
              <w:top w:val="single" w:sz="4" w:space="0" w:color="000000"/>
              <w:left w:val="single" w:sz="4" w:space="0" w:color="000000"/>
              <w:bottom w:val="single" w:sz="4" w:space="0" w:color="000000"/>
            </w:tcBorders>
            <w:shd w:val="clear" w:color="auto" w:fill="auto"/>
          </w:tcPr>
          <w:p w14:paraId="03070520" w14:textId="77777777" w:rsidR="000427BC" w:rsidRPr="00805FA3" w:rsidRDefault="000427BC" w:rsidP="00647C42">
            <w:pPr>
              <w:ind w:firstLine="284"/>
              <w:jc w:val="both"/>
            </w:pPr>
            <w:r w:rsidRPr="00805FA3">
              <w:rPr>
                <w:rFonts w:ascii="Arial Narrow" w:hAnsi="Arial Narrow" w:cs="Arial Narrow"/>
                <w:sz w:val="22"/>
                <w:szCs w:val="22"/>
              </w:rPr>
              <w:t>Входная группа</w:t>
            </w:r>
          </w:p>
        </w:tc>
        <w:tc>
          <w:tcPr>
            <w:tcW w:w="3336" w:type="dxa"/>
            <w:tcBorders>
              <w:top w:val="single" w:sz="4" w:space="0" w:color="000000"/>
              <w:left w:val="single" w:sz="4" w:space="0" w:color="000000"/>
              <w:bottom w:val="single" w:sz="4" w:space="0" w:color="000000"/>
            </w:tcBorders>
            <w:shd w:val="clear" w:color="auto" w:fill="auto"/>
          </w:tcPr>
          <w:p w14:paraId="3F5C60A9" w14:textId="77777777" w:rsidR="000427BC" w:rsidRPr="00805FA3" w:rsidRDefault="000427BC" w:rsidP="00647C42">
            <w:pPr>
              <w:ind w:firstLine="284"/>
              <w:jc w:val="both"/>
            </w:pPr>
            <w:r w:rsidRPr="00805FA3">
              <w:rPr>
                <w:rFonts w:ascii="Arial Narrow" w:hAnsi="Arial Narrow" w:cs="Arial Narrow"/>
                <w:sz w:val="22"/>
                <w:szCs w:val="22"/>
              </w:rPr>
              <w:t xml:space="preserve">Состояние лестниц, поручней, дверей и дверных замков, дверных ручек (отсутствие сколов, царапин и загрязнений, нормальное закрывание-открывание дверей, целостность запорных механизмов и т.п.) </w:t>
            </w:r>
          </w:p>
        </w:tc>
        <w:tc>
          <w:tcPr>
            <w:tcW w:w="2481" w:type="dxa"/>
            <w:tcBorders>
              <w:top w:val="single" w:sz="4" w:space="0" w:color="000000"/>
              <w:left w:val="single" w:sz="4" w:space="0" w:color="000000"/>
              <w:bottom w:val="single" w:sz="4" w:space="0" w:color="000000"/>
              <w:right w:val="single" w:sz="4" w:space="0" w:color="000000"/>
            </w:tcBorders>
            <w:shd w:val="clear" w:color="auto" w:fill="auto"/>
          </w:tcPr>
          <w:p w14:paraId="55F50A8A" w14:textId="77777777" w:rsidR="000427BC" w:rsidRPr="00805FA3" w:rsidRDefault="000427BC" w:rsidP="00647C42">
            <w:pPr>
              <w:snapToGrid w:val="0"/>
              <w:ind w:firstLine="284"/>
              <w:jc w:val="both"/>
              <w:rPr>
                <w:rFonts w:ascii="Arial Narrow" w:hAnsi="Arial Narrow" w:cs="Arial Narrow"/>
                <w:sz w:val="22"/>
                <w:szCs w:val="22"/>
              </w:rPr>
            </w:pPr>
          </w:p>
        </w:tc>
      </w:tr>
      <w:tr w:rsidR="000427BC" w:rsidRPr="00805FA3" w14:paraId="5F6B0990" w14:textId="77777777" w:rsidTr="001A36E5">
        <w:trPr>
          <w:trHeight w:val="1715"/>
        </w:trPr>
        <w:tc>
          <w:tcPr>
            <w:tcW w:w="1101" w:type="dxa"/>
            <w:tcBorders>
              <w:top w:val="single" w:sz="4" w:space="0" w:color="000000"/>
              <w:left w:val="single" w:sz="4" w:space="0" w:color="000000"/>
              <w:bottom w:val="single" w:sz="4" w:space="0" w:color="000000"/>
            </w:tcBorders>
            <w:shd w:val="clear" w:color="auto" w:fill="auto"/>
          </w:tcPr>
          <w:p w14:paraId="4B50D137" w14:textId="77777777" w:rsidR="000427BC" w:rsidRPr="00805FA3" w:rsidRDefault="000427BC" w:rsidP="00647C42">
            <w:pPr>
              <w:jc w:val="both"/>
            </w:pPr>
            <w:r w:rsidRPr="00805FA3">
              <w:rPr>
                <w:rFonts w:ascii="Arial Narrow" w:hAnsi="Arial Narrow" w:cs="Arial Narrow"/>
                <w:i/>
                <w:sz w:val="22"/>
                <w:szCs w:val="22"/>
              </w:rPr>
              <w:lastRenderedPageBreak/>
              <w:t>5.</w:t>
            </w:r>
          </w:p>
        </w:tc>
        <w:tc>
          <w:tcPr>
            <w:tcW w:w="2976" w:type="dxa"/>
            <w:tcBorders>
              <w:top w:val="single" w:sz="4" w:space="0" w:color="000000"/>
              <w:left w:val="single" w:sz="4" w:space="0" w:color="000000"/>
              <w:bottom w:val="single" w:sz="4" w:space="0" w:color="000000"/>
            </w:tcBorders>
            <w:shd w:val="clear" w:color="auto" w:fill="auto"/>
          </w:tcPr>
          <w:p w14:paraId="767712E7" w14:textId="77777777" w:rsidR="000427BC" w:rsidRPr="00805FA3" w:rsidRDefault="000427BC" w:rsidP="00647C42">
            <w:pPr>
              <w:ind w:firstLine="284"/>
              <w:jc w:val="both"/>
            </w:pPr>
            <w:r w:rsidRPr="00805FA3">
              <w:rPr>
                <w:rFonts w:ascii="Arial Narrow" w:hAnsi="Arial Narrow" w:cs="Arial Narrow"/>
                <w:sz w:val="22"/>
                <w:szCs w:val="22"/>
              </w:rPr>
              <w:t>Витрины, оконные конструкции, остекление</w:t>
            </w:r>
          </w:p>
        </w:tc>
        <w:tc>
          <w:tcPr>
            <w:tcW w:w="3336" w:type="dxa"/>
            <w:tcBorders>
              <w:top w:val="single" w:sz="4" w:space="0" w:color="000000"/>
              <w:left w:val="single" w:sz="4" w:space="0" w:color="000000"/>
              <w:bottom w:val="single" w:sz="4" w:space="0" w:color="000000"/>
            </w:tcBorders>
            <w:shd w:val="clear" w:color="auto" w:fill="auto"/>
          </w:tcPr>
          <w:p w14:paraId="511D25A6" w14:textId="77777777" w:rsidR="000427BC" w:rsidRPr="00805FA3" w:rsidRDefault="000427BC" w:rsidP="001A36E5">
            <w:pPr>
              <w:ind w:firstLine="284"/>
              <w:jc w:val="both"/>
              <w:rPr>
                <w:rFonts w:ascii="Arial Narrow" w:hAnsi="Arial Narrow" w:cs="Arial Narrow"/>
                <w:sz w:val="22"/>
                <w:szCs w:val="22"/>
              </w:rPr>
            </w:pPr>
            <w:r w:rsidRPr="00805FA3">
              <w:rPr>
                <w:rFonts w:ascii="Arial Narrow" w:hAnsi="Arial Narrow" w:cs="Arial Narrow"/>
                <w:sz w:val="22"/>
                <w:szCs w:val="22"/>
              </w:rPr>
              <w:t>Состояние витрин, оконных конструкций, остекления (отсутствие надписей сколов, царапин и загрязнений, исправность механизмов открывания/закрывания фрамуг и т.п.)</w:t>
            </w:r>
          </w:p>
        </w:tc>
        <w:tc>
          <w:tcPr>
            <w:tcW w:w="2481" w:type="dxa"/>
            <w:tcBorders>
              <w:top w:val="single" w:sz="4" w:space="0" w:color="000000"/>
              <w:left w:val="single" w:sz="4" w:space="0" w:color="000000"/>
              <w:bottom w:val="single" w:sz="4" w:space="0" w:color="000000"/>
              <w:right w:val="single" w:sz="4" w:space="0" w:color="000000"/>
            </w:tcBorders>
            <w:shd w:val="clear" w:color="auto" w:fill="auto"/>
          </w:tcPr>
          <w:p w14:paraId="663A2359" w14:textId="77777777" w:rsidR="000427BC" w:rsidRPr="00805FA3" w:rsidRDefault="000427BC" w:rsidP="00647C42">
            <w:pPr>
              <w:snapToGrid w:val="0"/>
              <w:ind w:firstLine="284"/>
              <w:jc w:val="both"/>
              <w:rPr>
                <w:rFonts w:ascii="Arial Narrow" w:hAnsi="Arial Narrow" w:cs="Arial Narrow"/>
                <w:sz w:val="22"/>
                <w:szCs w:val="22"/>
              </w:rPr>
            </w:pPr>
          </w:p>
        </w:tc>
      </w:tr>
      <w:tr w:rsidR="00B91DEC" w:rsidRPr="00805FA3" w14:paraId="505A3ECB" w14:textId="77777777" w:rsidTr="009B12BB">
        <w:tc>
          <w:tcPr>
            <w:tcW w:w="1101" w:type="dxa"/>
            <w:tcBorders>
              <w:top w:val="single" w:sz="4" w:space="0" w:color="000000"/>
              <w:left w:val="single" w:sz="4" w:space="0" w:color="000000"/>
              <w:bottom w:val="single" w:sz="4" w:space="0" w:color="000000"/>
            </w:tcBorders>
            <w:shd w:val="clear" w:color="auto" w:fill="auto"/>
          </w:tcPr>
          <w:p w14:paraId="285AB94C" w14:textId="77777777" w:rsidR="00B91DEC" w:rsidRPr="00805FA3" w:rsidRDefault="00B91DEC" w:rsidP="00647C42">
            <w:pPr>
              <w:jc w:val="both"/>
              <w:rPr>
                <w:rFonts w:ascii="Arial Narrow" w:hAnsi="Arial Narrow" w:cs="Arial Narrow"/>
                <w:i/>
                <w:sz w:val="22"/>
                <w:szCs w:val="22"/>
              </w:rPr>
            </w:pPr>
            <w:r w:rsidRPr="00805FA3">
              <w:rPr>
                <w:rFonts w:ascii="Arial Narrow" w:hAnsi="Arial Narrow" w:cs="Arial Narrow"/>
                <w:i/>
                <w:sz w:val="22"/>
                <w:szCs w:val="22"/>
              </w:rPr>
              <w:t>6.</w:t>
            </w:r>
          </w:p>
        </w:tc>
        <w:tc>
          <w:tcPr>
            <w:tcW w:w="2976" w:type="dxa"/>
            <w:tcBorders>
              <w:top w:val="single" w:sz="4" w:space="0" w:color="000000"/>
              <w:left w:val="single" w:sz="4" w:space="0" w:color="000000"/>
              <w:bottom w:val="single" w:sz="4" w:space="0" w:color="000000"/>
            </w:tcBorders>
            <w:shd w:val="clear" w:color="auto" w:fill="auto"/>
          </w:tcPr>
          <w:p w14:paraId="3B83663C" w14:textId="77777777" w:rsidR="00B91DEC" w:rsidRPr="00805FA3" w:rsidRDefault="00B91DEC" w:rsidP="00647C42">
            <w:pPr>
              <w:ind w:firstLine="284"/>
              <w:jc w:val="both"/>
              <w:rPr>
                <w:rFonts w:ascii="Arial Narrow" w:hAnsi="Arial Narrow" w:cs="Arial Narrow"/>
                <w:sz w:val="22"/>
                <w:szCs w:val="22"/>
              </w:rPr>
            </w:pPr>
            <w:r w:rsidRPr="00805FA3">
              <w:rPr>
                <w:rFonts w:ascii="Arial Narrow" w:hAnsi="Arial Narrow" w:cs="Arial Narrow"/>
                <w:sz w:val="22"/>
                <w:szCs w:val="22"/>
              </w:rPr>
              <w:t>Фактическая планировка Помещения</w:t>
            </w:r>
          </w:p>
        </w:tc>
        <w:tc>
          <w:tcPr>
            <w:tcW w:w="3336" w:type="dxa"/>
            <w:tcBorders>
              <w:top w:val="single" w:sz="4" w:space="0" w:color="000000"/>
              <w:left w:val="single" w:sz="4" w:space="0" w:color="000000"/>
              <w:bottom w:val="single" w:sz="4" w:space="0" w:color="000000"/>
            </w:tcBorders>
            <w:shd w:val="clear" w:color="auto" w:fill="auto"/>
          </w:tcPr>
          <w:p w14:paraId="3AF5EC88" w14:textId="77777777" w:rsidR="00B91DEC" w:rsidRPr="00805FA3" w:rsidRDefault="00B91DEC" w:rsidP="00647C42">
            <w:pPr>
              <w:ind w:firstLine="284"/>
              <w:jc w:val="both"/>
              <w:rPr>
                <w:rFonts w:ascii="Arial Narrow" w:hAnsi="Arial Narrow" w:cs="Arial Narrow"/>
                <w:sz w:val="22"/>
                <w:szCs w:val="22"/>
              </w:rPr>
            </w:pPr>
            <w:r w:rsidRPr="00805FA3">
              <w:rPr>
                <w:rFonts w:ascii="Arial Narrow" w:hAnsi="Arial Narrow" w:cs="Arial Narrow"/>
                <w:sz w:val="22"/>
                <w:szCs w:val="22"/>
              </w:rPr>
              <w:t xml:space="preserve">Указать </w:t>
            </w:r>
            <w:r w:rsidRPr="00805FA3">
              <w:rPr>
                <w:rFonts w:ascii="Arial Narrow" w:hAnsi="Arial Narrow" w:cs="Arial Narrow"/>
                <w:b/>
                <w:bCs/>
                <w:sz w:val="22"/>
                <w:szCs w:val="22"/>
              </w:rPr>
              <w:t>соответствует или нет</w:t>
            </w:r>
            <w:r w:rsidRPr="00805FA3">
              <w:rPr>
                <w:rFonts w:ascii="Arial Narrow" w:hAnsi="Arial Narrow" w:cs="Arial Narrow"/>
                <w:sz w:val="22"/>
                <w:szCs w:val="22"/>
              </w:rPr>
              <w:t xml:space="preserve"> фактическая планировка Помещения плану Помещения, приложенному к Договору (Приложение № 1 к Договору).</w:t>
            </w:r>
          </w:p>
        </w:tc>
        <w:tc>
          <w:tcPr>
            <w:tcW w:w="2481" w:type="dxa"/>
            <w:tcBorders>
              <w:top w:val="single" w:sz="4" w:space="0" w:color="000000"/>
              <w:left w:val="single" w:sz="4" w:space="0" w:color="000000"/>
              <w:bottom w:val="single" w:sz="4" w:space="0" w:color="000000"/>
              <w:right w:val="single" w:sz="4" w:space="0" w:color="000000"/>
            </w:tcBorders>
            <w:shd w:val="clear" w:color="auto" w:fill="auto"/>
          </w:tcPr>
          <w:p w14:paraId="077FE3FE" w14:textId="77777777" w:rsidR="00B91DEC" w:rsidRPr="00805FA3" w:rsidRDefault="00B91DEC" w:rsidP="00647C42">
            <w:pPr>
              <w:snapToGrid w:val="0"/>
              <w:ind w:firstLine="284"/>
              <w:jc w:val="both"/>
              <w:rPr>
                <w:rFonts w:ascii="Arial Narrow" w:hAnsi="Arial Narrow" w:cs="Arial Narrow"/>
                <w:sz w:val="22"/>
                <w:szCs w:val="22"/>
              </w:rPr>
            </w:pPr>
          </w:p>
        </w:tc>
      </w:tr>
      <w:tr w:rsidR="000427BC" w:rsidRPr="00805FA3" w14:paraId="781B75B3" w14:textId="77777777" w:rsidTr="009B12BB">
        <w:trPr>
          <w:trHeight w:val="39"/>
        </w:trPr>
        <w:tc>
          <w:tcPr>
            <w:tcW w:w="1101" w:type="dxa"/>
            <w:tcBorders>
              <w:top w:val="single" w:sz="4" w:space="0" w:color="000000"/>
              <w:left w:val="single" w:sz="4" w:space="0" w:color="000000"/>
              <w:bottom w:val="single" w:sz="4" w:space="0" w:color="000000"/>
            </w:tcBorders>
            <w:shd w:val="clear" w:color="auto" w:fill="auto"/>
          </w:tcPr>
          <w:p w14:paraId="3127E271" w14:textId="77777777" w:rsidR="000427BC" w:rsidRPr="00805FA3" w:rsidRDefault="000427BC" w:rsidP="00647C42">
            <w:pPr>
              <w:jc w:val="both"/>
            </w:pPr>
            <w:r w:rsidRPr="00805FA3">
              <w:rPr>
                <w:rFonts w:ascii="Arial Narrow" w:hAnsi="Arial Narrow" w:cs="Arial Narrow"/>
                <w:b/>
                <w:sz w:val="22"/>
                <w:szCs w:val="22"/>
                <w:lang w:val="en-US"/>
              </w:rPr>
              <w:t>II</w:t>
            </w:r>
          </w:p>
        </w:tc>
        <w:tc>
          <w:tcPr>
            <w:tcW w:w="2976" w:type="dxa"/>
            <w:tcBorders>
              <w:top w:val="single" w:sz="4" w:space="0" w:color="000000"/>
              <w:left w:val="single" w:sz="4" w:space="0" w:color="000000"/>
              <w:bottom w:val="single" w:sz="4" w:space="0" w:color="000000"/>
            </w:tcBorders>
            <w:shd w:val="clear" w:color="auto" w:fill="auto"/>
          </w:tcPr>
          <w:p w14:paraId="6226C3B8" w14:textId="77777777" w:rsidR="000427BC" w:rsidRPr="00805FA3" w:rsidRDefault="000427BC" w:rsidP="00647C42">
            <w:pPr>
              <w:ind w:firstLine="284"/>
              <w:jc w:val="both"/>
            </w:pPr>
            <w:r w:rsidRPr="00805FA3">
              <w:rPr>
                <w:rFonts w:ascii="Arial Narrow" w:hAnsi="Arial Narrow" w:cs="Arial Narrow"/>
                <w:b/>
                <w:sz w:val="22"/>
                <w:szCs w:val="22"/>
              </w:rPr>
              <w:t>Электротехническая часть</w:t>
            </w:r>
          </w:p>
        </w:tc>
        <w:tc>
          <w:tcPr>
            <w:tcW w:w="3336" w:type="dxa"/>
            <w:tcBorders>
              <w:top w:val="single" w:sz="4" w:space="0" w:color="000000"/>
              <w:left w:val="single" w:sz="4" w:space="0" w:color="000000"/>
              <w:bottom w:val="single" w:sz="4" w:space="0" w:color="000000"/>
            </w:tcBorders>
            <w:shd w:val="clear" w:color="auto" w:fill="auto"/>
          </w:tcPr>
          <w:p w14:paraId="042F4C4E" w14:textId="77777777" w:rsidR="000427BC" w:rsidRPr="00805FA3" w:rsidRDefault="000427BC" w:rsidP="00647C42">
            <w:pPr>
              <w:snapToGrid w:val="0"/>
              <w:ind w:firstLine="284"/>
              <w:jc w:val="both"/>
              <w:rPr>
                <w:rFonts w:ascii="Arial Narrow" w:hAnsi="Arial Narrow" w:cs="Arial Narrow"/>
                <w:b/>
                <w:sz w:val="22"/>
                <w:szCs w:val="22"/>
              </w:rPr>
            </w:pPr>
          </w:p>
        </w:tc>
        <w:tc>
          <w:tcPr>
            <w:tcW w:w="2481" w:type="dxa"/>
            <w:tcBorders>
              <w:top w:val="single" w:sz="4" w:space="0" w:color="000000"/>
              <w:left w:val="single" w:sz="4" w:space="0" w:color="000000"/>
              <w:bottom w:val="single" w:sz="4" w:space="0" w:color="000000"/>
              <w:right w:val="single" w:sz="4" w:space="0" w:color="000000"/>
            </w:tcBorders>
            <w:shd w:val="clear" w:color="auto" w:fill="auto"/>
          </w:tcPr>
          <w:p w14:paraId="258EF360" w14:textId="77777777" w:rsidR="000427BC" w:rsidRPr="00805FA3" w:rsidRDefault="000427BC" w:rsidP="00647C42">
            <w:pPr>
              <w:snapToGrid w:val="0"/>
              <w:ind w:firstLine="284"/>
              <w:jc w:val="both"/>
              <w:rPr>
                <w:rFonts w:ascii="Arial Narrow" w:hAnsi="Arial Narrow" w:cs="Arial Narrow"/>
                <w:sz w:val="22"/>
                <w:szCs w:val="22"/>
              </w:rPr>
            </w:pPr>
          </w:p>
        </w:tc>
      </w:tr>
      <w:tr w:rsidR="000427BC" w:rsidRPr="00805FA3" w14:paraId="618ABA1F" w14:textId="77777777" w:rsidTr="009B12BB">
        <w:trPr>
          <w:trHeight w:val="36"/>
        </w:trPr>
        <w:tc>
          <w:tcPr>
            <w:tcW w:w="1101" w:type="dxa"/>
            <w:tcBorders>
              <w:top w:val="single" w:sz="4" w:space="0" w:color="000000"/>
              <w:left w:val="single" w:sz="4" w:space="0" w:color="000000"/>
              <w:bottom w:val="single" w:sz="4" w:space="0" w:color="000000"/>
            </w:tcBorders>
            <w:shd w:val="clear" w:color="auto" w:fill="auto"/>
          </w:tcPr>
          <w:p w14:paraId="507F4D56" w14:textId="77777777" w:rsidR="000427BC" w:rsidRPr="00805FA3" w:rsidRDefault="000427BC" w:rsidP="00647C42">
            <w:pPr>
              <w:jc w:val="both"/>
            </w:pPr>
            <w:r w:rsidRPr="00805FA3">
              <w:rPr>
                <w:rFonts w:ascii="Arial Narrow" w:hAnsi="Arial Narrow" w:cs="Arial Narrow"/>
                <w:i/>
                <w:sz w:val="22"/>
                <w:szCs w:val="22"/>
              </w:rPr>
              <w:t>1.</w:t>
            </w:r>
          </w:p>
        </w:tc>
        <w:tc>
          <w:tcPr>
            <w:tcW w:w="2976" w:type="dxa"/>
            <w:tcBorders>
              <w:top w:val="single" w:sz="4" w:space="0" w:color="000000"/>
              <w:left w:val="single" w:sz="4" w:space="0" w:color="000000"/>
              <w:bottom w:val="single" w:sz="4" w:space="0" w:color="000000"/>
            </w:tcBorders>
            <w:shd w:val="clear" w:color="auto" w:fill="auto"/>
          </w:tcPr>
          <w:p w14:paraId="3EC6B914" w14:textId="77777777" w:rsidR="000427BC" w:rsidRPr="00805FA3" w:rsidRDefault="000427BC" w:rsidP="00647C42">
            <w:pPr>
              <w:ind w:firstLine="284"/>
              <w:jc w:val="both"/>
            </w:pPr>
            <w:r w:rsidRPr="00805FA3">
              <w:rPr>
                <w:rFonts w:ascii="Arial Narrow" w:hAnsi="Arial Narrow" w:cs="Arial Narrow"/>
                <w:sz w:val="22"/>
                <w:szCs w:val="22"/>
              </w:rPr>
              <w:t>Вводной эл. щит</w:t>
            </w:r>
          </w:p>
        </w:tc>
        <w:tc>
          <w:tcPr>
            <w:tcW w:w="3336" w:type="dxa"/>
            <w:tcBorders>
              <w:top w:val="single" w:sz="4" w:space="0" w:color="000000"/>
              <w:left w:val="single" w:sz="4" w:space="0" w:color="000000"/>
              <w:bottom w:val="single" w:sz="4" w:space="0" w:color="000000"/>
            </w:tcBorders>
            <w:shd w:val="clear" w:color="auto" w:fill="auto"/>
          </w:tcPr>
          <w:p w14:paraId="68B71020" w14:textId="77777777" w:rsidR="000427BC" w:rsidRPr="00805FA3" w:rsidRDefault="000427BC" w:rsidP="00647C42">
            <w:pPr>
              <w:ind w:firstLine="284"/>
              <w:jc w:val="both"/>
            </w:pPr>
            <w:r w:rsidRPr="00805FA3">
              <w:rPr>
                <w:rFonts w:ascii="Arial Narrow" w:hAnsi="Arial Narrow" w:cs="Arial Narrow"/>
                <w:sz w:val="22"/>
                <w:szCs w:val="22"/>
              </w:rPr>
              <w:t>Состояние эл. щита и всех его элементов</w:t>
            </w:r>
          </w:p>
        </w:tc>
        <w:tc>
          <w:tcPr>
            <w:tcW w:w="2481" w:type="dxa"/>
            <w:tcBorders>
              <w:top w:val="single" w:sz="4" w:space="0" w:color="000000"/>
              <w:left w:val="single" w:sz="4" w:space="0" w:color="000000"/>
              <w:bottom w:val="single" w:sz="4" w:space="0" w:color="000000"/>
              <w:right w:val="single" w:sz="4" w:space="0" w:color="000000"/>
            </w:tcBorders>
            <w:shd w:val="clear" w:color="auto" w:fill="auto"/>
          </w:tcPr>
          <w:p w14:paraId="51F28FFD" w14:textId="77777777" w:rsidR="000427BC" w:rsidRPr="00805FA3" w:rsidRDefault="000427BC" w:rsidP="00647C42">
            <w:pPr>
              <w:snapToGrid w:val="0"/>
              <w:ind w:firstLine="284"/>
              <w:jc w:val="both"/>
              <w:rPr>
                <w:rFonts w:ascii="Arial Narrow" w:hAnsi="Arial Narrow" w:cs="Arial Narrow"/>
                <w:sz w:val="22"/>
                <w:szCs w:val="22"/>
              </w:rPr>
            </w:pPr>
          </w:p>
        </w:tc>
      </w:tr>
      <w:tr w:rsidR="000427BC" w:rsidRPr="00805FA3" w14:paraId="3975E78C" w14:textId="77777777" w:rsidTr="009B12BB">
        <w:trPr>
          <w:trHeight w:val="36"/>
        </w:trPr>
        <w:tc>
          <w:tcPr>
            <w:tcW w:w="1101" w:type="dxa"/>
            <w:tcBorders>
              <w:top w:val="single" w:sz="4" w:space="0" w:color="000000"/>
              <w:left w:val="single" w:sz="4" w:space="0" w:color="000000"/>
              <w:bottom w:val="single" w:sz="4" w:space="0" w:color="000000"/>
            </w:tcBorders>
            <w:shd w:val="clear" w:color="auto" w:fill="auto"/>
          </w:tcPr>
          <w:p w14:paraId="22130F9B" w14:textId="77777777" w:rsidR="000427BC" w:rsidRPr="00805FA3" w:rsidRDefault="000427BC" w:rsidP="00647C42">
            <w:pPr>
              <w:jc w:val="both"/>
            </w:pPr>
            <w:r w:rsidRPr="00805FA3">
              <w:rPr>
                <w:rFonts w:ascii="Arial Narrow" w:hAnsi="Arial Narrow" w:cs="Arial Narrow"/>
                <w:i/>
                <w:sz w:val="22"/>
                <w:szCs w:val="22"/>
              </w:rPr>
              <w:t>2.</w:t>
            </w:r>
          </w:p>
        </w:tc>
        <w:tc>
          <w:tcPr>
            <w:tcW w:w="2976" w:type="dxa"/>
            <w:tcBorders>
              <w:top w:val="single" w:sz="4" w:space="0" w:color="000000"/>
              <w:left w:val="single" w:sz="4" w:space="0" w:color="000000"/>
              <w:bottom w:val="single" w:sz="4" w:space="0" w:color="000000"/>
            </w:tcBorders>
            <w:shd w:val="clear" w:color="auto" w:fill="auto"/>
          </w:tcPr>
          <w:p w14:paraId="504A66B4" w14:textId="77777777" w:rsidR="000427BC" w:rsidRPr="00805FA3" w:rsidRDefault="000427BC" w:rsidP="00647C42">
            <w:pPr>
              <w:ind w:firstLine="284"/>
              <w:jc w:val="both"/>
            </w:pPr>
            <w:r w:rsidRPr="00805FA3">
              <w:rPr>
                <w:rFonts w:ascii="Arial Narrow" w:hAnsi="Arial Narrow" w:cs="Arial Narrow"/>
                <w:sz w:val="22"/>
                <w:szCs w:val="22"/>
              </w:rPr>
              <w:t>Освещение</w:t>
            </w:r>
          </w:p>
        </w:tc>
        <w:tc>
          <w:tcPr>
            <w:tcW w:w="3336" w:type="dxa"/>
            <w:tcBorders>
              <w:top w:val="single" w:sz="4" w:space="0" w:color="000000"/>
              <w:left w:val="single" w:sz="4" w:space="0" w:color="000000"/>
              <w:bottom w:val="single" w:sz="4" w:space="0" w:color="000000"/>
            </w:tcBorders>
            <w:shd w:val="clear" w:color="auto" w:fill="auto"/>
          </w:tcPr>
          <w:p w14:paraId="5152E679" w14:textId="77777777" w:rsidR="000427BC" w:rsidRPr="00805FA3" w:rsidRDefault="000427BC" w:rsidP="00647C42">
            <w:pPr>
              <w:ind w:firstLine="284"/>
              <w:jc w:val="both"/>
            </w:pPr>
            <w:r w:rsidRPr="00805FA3">
              <w:rPr>
                <w:rFonts w:ascii="Arial Narrow" w:hAnsi="Arial Narrow" w:cs="Arial Narrow"/>
                <w:sz w:val="22"/>
                <w:szCs w:val="22"/>
              </w:rPr>
              <w:t>Состояние и исправность электроосвещения (наличие всех светильников и ламп, отсутствие загрязнений на осветительных приборах, исправность выключателей и т.п</w:t>
            </w:r>
            <w:r w:rsidR="00A479E0" w:rsidRPr="00805FA3">
              <w:rPr>
                <w:rFonts w:ascii="Arial Narrow" w:hAnsi="Arial Narrow" w:cs="Arial Narrow"/>
                <w:sz w:val="22"/>
                <w:szCs w:val="22"/>
              </w:rPr>
              <w:t>.</w:t>
            </w:r>
            <w:r w:rsidRPr="00805FA3">
              <w:rPr>
                <w:rFonts w:ascii="Arial Narrow" w:hAnsi="Arial Narrow" w:cs="Arial Narrow"/>
                <w:sz w:val="22"/>
                <w:szCs w:val="22"/>
              </w:rPr>
              <w:t>).</w:t>
            </w:r>
          </w:p>
        </w:tc>
        <w:tc>
          <w:tcPr>
            <w:tcW w:w="2481" w:type="dxa"/>
            <w:tcBorders>
              <w:top w:val="single" w:sz="4" w:space="0" w:color="000000"/>
              <w:left w:val="single" w:sz="4" w:space="0" w:color="000000"/>
              <w:bottom w:val="single" w:sz="4" w:space="0" w:color="000000"/>
              <w:right w:val="single" w:sz="4" w:space="0" w:color="000000"/>
            </w:tcBorders>
            <w:shd w:val="clear" w:color="auto" w:fill="auto"/>
          </w:tcPr>
          <w:p w14:paraId="74609D0D" w14:textId="77777777" w:rsidR="000427BC" w:rsidRPr="00805FA3" w:rsidRDefault="000427BC" w:rsidP="00647C42">
            <w:pPr>
              <w:snapToGrid w:val="0"/>
              <w:ind w:firstLine="284"/>
              <w:jc w:val="both"/>
              <w:rPr>
                <w:rFonts w:ascii="Arial Narrow" w:hAnsi="Arial Narrow" w:cs="Arial Narrow"/>
                <w:sz w:val="22"/>
                <w:szCs w:val="22"/>
              </w:rPr>
            </w:pPr>
          </w:p>
        </w:tc>
      </w:tr>
      <w:tr w:rsidR="000427BC" w:rsidRPr="00805FA3" w14:paraId="1337AFE3" w14:textId="77777777" w:rsidTr="009B12BB">
        <w:trPr>
          <w:trHeight w:val="390"/>
        </w:trPr>
        <w:tc>
          <w:tcPr>
            <w:tcW w:w="1101" w:type="dxa"/>
            <w:tcBorders>
              <w:top w:val="single" w:sz="4" w:space="0" w:color="000000"/>
              <w:left w:val="single" w:sz="4" w:space="0" w:color="000000"/>
              <w:bottom w:val="single" w:sz="4" w:space="0" w:color="000000"/>
            </w:tcBorders>
            <w:shd w:val="clear" w:color="auto" w:fill="auto"/>
          </w:tcPr>
          <w:p w14:paraId="7B40A805" w14:textId="77777777" w:rsidR="000427BC" w:rsidRPr="00805FA3" w:rsidRDefault="000427BC" w:rsidP="00647C42">
            <w:pPr>
              <w:jc w:val="both"/>
            </w:pPr>
            <w:r w:rsidRPr="00805FA3">
              <w:rPr>
                <w:rFonts w:ascii="Arial Narrow" w:hAnsi="Arial Narrow" w:cs="Arial Narrow"/>
                <w:i/>
                <w:sz w:val="22"/>
                <w:szCs w:val="22"/>
              </w:rPr>
              <w:t>3.</w:t>
            </w:r>
          </w:p>
        </w:tc>
        <w:tc>
          <w:tcPr>
            <w:tcW w:w="2976" w:type="dxa"/>
            <w:tcBorders>
              <w:top w:val="single" w:sz="4" w:space="0" w:color="000000"/>
              <w:left w:val="single" w:sz="4" w:space="0" w:color="000000"/>
              <w:bottom w:val="single" w:sz="4" w:space="0" w:color="000000"/>
            </w:tcBorders>
            <w:shd w:val="clear" w:color="auto" w:fill="auto"/>
          </w:tcPr>
          <w:p w14:paraId="7A7AB090" w14:textId="77777777" w:rsidR="000427BC" w:rsidRPr="00805FA3" w:rsidRDefault="000427BC" w:rsidP="00647C42">
            <w:pPr>
              <w:ind w:firstLine="284"/>
              <w:jc w:val="both"/>
            </w:pPr>
            <w:r w:rsidRPr="00805FA3">
              <w:rPr>
                <w:rFonts w:ascii="Arial Narrow" w:hAnsi="Arial Narrow" w:cs="Arial Narrow"/>
                <w:sz w:val="22"/>
                <w:szCs w:val="22"/>
              </w:rPr>
              <w:t>Розеточная группа</w:t>
            </w:r>
          </w:p>
        </w:tc>
        <w:tc>
          <w:tcPr>
            <w:tcW w:w="3336" w:type="dxa"/>
            <w:tcBorders>
              <w:top w:val="single" w:sz="4" w:space="0" w:color="000000"/>
              <w:left w:val="single" w:sz="4" w:space="0" w:color="000000"/>
              <w:bottom w:val="single" w:sz="4" w:space="0" w:color="000000"/>
            </w:tcBorders>
            <w:shd w:val="clear" w:color="auto" w:fill="auto"/>
          </w:tcPr>
          <w:p w14:paraId="4FD4821E" w14:textId="77777777" w:rsidR="000427BC" w:rsidRPr="00805FA3" w:rsidRDefault="000427BC" w:rsidP="00647C42">
            <w:pPr>
              <w:ind w:firstLine="284"/>
              <w:jc w:val="both"/>
            </w:pPr>
            <w:r w:rsidRPr="00805FA3">
              <w:rPr>
                <w:rFonts w:ascii="Arial Narrow" w:hAnsi="Arial Narrow" w:cs="Arial Narrow"/>
                <w:sz w:val="22"/>
                <w:szCs w:val="22"/>
              </w:rPr>
              <w:t>Состояние всех розеток (отсутствие поломанных лючков, коробов и кабель-каналов и т.п.)</w:t>
            </w:r>
          </w:p>
        </w:tc>
        <w:tc>
          <w:tcPr>
            <w:tcW w:w="2481" w:type="dxa"/>
            <w:tcBorders>
              <w:top w:val="single" w:sz="4" w:space="0" w:color="000000"/>
              <w:left w:val="single" w:sz="4" w:space="0" w:color="000000"/>
              <w:bottom w:val="single" w:sz="4" w:space="0" w:color="000000"/>
              <w:right w:val="single" w:sz="4" w:space="0" w:color="000000"/>
            </w:tcBorders>
            <w:shd w:val="clear" w:color="auto" w:fill="auto"/>
          </w:tcPr>
          <w:p w14:paraId="269091D7" w14:textId="77777777" w:rsidR="000427BC" w:rsidRPr="00805FA3" w:rsidRDefault="000427BC" w:rsidP="00647C42">
            <w:pPr>
              <w:snapToGrid w:val="0"/>
              <w:ind w:firstLine="284"/>
              <w:jc w:val="both"/>
              <w:rPr>
                <w:rFonts w:ascii="Arial Narrow" w:hAnsi="Arial Narrow" w:cs="Arial Narrow"/>
                <w:sz w:val="22"/>
                <w:szCs w:val="22"/>
              </w:rPr>
            </w:pPr>
          </w:p>
        </w:tc>
      </w:tr>
      <w:tr w:rsidR="000427BC" w:rsidRPr="00805FA3" w14:paraId="7A62EAD9" w14:textId="77777777" w:rsidTr="009B12BB">
        <w:trPr>
          <w:trHeight w:val="390"/>
        </w:trPr>
        <w:tc>
          <w:tcPr>
            <w:tcW w:w="1101" w:type="dxa"/>
            <w:tcBorders>
              <w:top w:val="single" w:sz="4" w:space="0" w:color="000000"/>
              <w:left w:val="single" w:sz="4" w:space="0" w:color="000000"/>
              <w:bottom w:val="single" w:sz="4" w:space="0" w:color="000000"/>
            </w:tcBorders>
            <w:shd w:val="clear" w:color="auto" w:fill="auto"/>
          </w:tcPr>
          <w:p w14:paraId="5A635594" w14:textId="77777777" w:rsidR="000427BC" w:rsidRPr="00805FA3" w:rsidRDefault="000427BC" w:rsidP="00647C42">
            <w:pPr>
              <w:jc w:val="both"/>
            </w:pPr>
            <w:r w:rsidRPr="00805FA3">
              <w:rPr>
                <w:rFonts w:ascii="Arial Narrow" w:hAnsi="Arial Narrow" w:cs="Arial Narrow"/>
                <w:i/>
                <w:sz w:val="22"/>
                <w:szCs w:val="22"/>
              </w:rPr>
              <w:t xml:space="preserve">4. </w:t>
            </w:r>
          </w:p>
        </w:tc>
        <w:tc>
          <w:tcPr>
            <w:tcW w:w="2976" w:type="dxa"/>
            <w:tcBorders>
              <w:top w:val="single" w:sz="4" w:space="0" w:color="000000"/>
              <w:left w:val="single" w:sz="4" w:space="0" w:color="000000"/>
              <w:bottom w:val="single" w:sz="4" w:space="0" w:color="000000"/>
            </w:tcBorders>
            <w:shd w:val="clear" w:color="auto" w:fill="auto"/>
          </w:tcPr>
          <w:p w14:paraId="2FD6FEDC" w14:textId="77777777" w:rsidR="000427BC" w:rsidRPr="00805FA3" w:rsidRDefault="000427BC" w:rsidP="00647C42">
            <w:pPr>
              <w:ind w:firstLine="284"/>
              <w:jc w:val="both"/>
            </w:pPr>
            <w:r w:rsidRPr="00805FA3">
              <w:rPr>
                <w:rFonts w:ascii="Arial Narrow" w:hAnsi="Arial Narrow" w:cs="Arial Narrow"/>
                <w:sz w:val="22"/>
                <w:szCs w:val="22"/>
              </w:rPr>
              <w:t>Осветительные приборы</w:t>
            </w:r>
          </w:p>
        </w:tc>
        <w:tc>
          <w:tcPr>
            <w:tcW w:w="3336" w:type="dxa"/>
            <w:tcBorders>
              <w:top w:val="single" w:sz="4" w:space="0" w:color="000000"/>
              <w:left w:val="single" w:sz="4" w:space="0" w:color="000000"/>
              <w:bottom w:val="single" w:sz="4" w:space="0" w:color="000000"/>
            </w:tcBorders>
            <w:shd w:val="clear" w:color="auto" w:fill="auto"/>
          </w:tcPr>
          <w:p w14:paraId="65FC0D92" w14:textId="77777777" w:rsidR="000427BC" w:rsidRPr="00805FA3" w:rsidRDefault="000427BC" w:rsidP="00647C42">
            <w:pPr>
              <w:ind w:firstLine="284"/>
              <w:jc w:val="both"/>
              <w:rPr>
                <w:rFonts w:ascii="Arial Narrow" w:hAnsi="Arial Narrow" w:cs="Arial Narrow"/>
                <w:sz w:val="22"/>
                <w:szCs w:val="22"/>
              </w:rPr>
            </w:pPr>
            <w:r w:rsidRPr="00805FA3">
              <w:rPr>
                <w:rFonts w:ascii="Arial Narrow" w:hAnsi="Arial Narrow" w:cs="Arial Narrow"/>
                <w:sz w:val="22"/>
                <w:szCs w:val="22"/>
              </w:rPr>
              <w:t>Наличие/отсутствие в Помещение осветительных приборов, их состояние и работоспособность</w:t>
            </w:r>
          </w:p>
        </w:tc>
        <w:tc>
          <w:tcPr>
            <w:tcW w:w="2481" w:type="dxa"/>
            <w:tcBorders>
              <w:top w:val="single" w:sz="4" w:space="0" w:color="000000"/>
              <w:left w:val="single" w:sz="4" w:space="0" w:color="000000"/>
              <w:bottom w:val="single" w:sz="4" w:space="0" w:color="000000"/>
              <w:right w:val="single" w:sz="4" w:space="0" w:color="000000"/>
            </w:tcBorders>
            <w:shd w:val="clear" w:color="auto" w:fill="auto"/>
          </w:tcPr>
          <w:p w14:paraId="11A1771A" w14:textId="77777777" w:rsidR="000427BC" w:rsidRPr="00805FA3" w:rsidRDefault="000427BC" w:rsidP="00647C42">
            <w:pPr>
              <w:snapToGrid w:val="0"/>
              <w:ind w:firstLine="284"/>
              <w:jc w:val="both"/>
              <w:rPr>
                <w:rFonts w:ascii="Arial Narrow" w:hAnsi="Arial Narrow" w:cs="Arial Narrow"/>
                <w:sz w:val="22"/>
                <w:szCs w:val="22"/>
              </w:rPr>
            </w:pPr>
          </w:p>
        </w:tc>
      </w:tr>
      <w:tr w:rsidR="000427BC" w:rsidRPr="00805FA3" w14:paraId="3F252F9A" w14:textId="77777777" w:rsidTr="009B12BB">
        <w:trPr>
          <w:trHeight w:val="36"/>
        </w:trPr>
        <w:tc>
          <w:tcPr>
            <w:tcW w:w="1101" w:type="dxa"/>
            <w:tcBorders>
              <w:top w:val="single" w:sz="4" w:space="0" w:color="000000"/>
              <w:left w:val="single" w:sz="4" w:space="0" w:color="000000"/>
              <w:bottom w:val="single" w:sz="4" w:space="0" w:color="000000"/>
            </w:tcBorders>
            <w:shd w:val="clear" w:color="auto" w:fill="auto"/>
          </w:tcPr>
          <w:p w14:paraId="3FD86ED5" w14:textId="77777777" w:rsidR="000427BC" w:rsidRPr="00805FA3" w:rsidRDefault="000427BC" w:rsidP="00647C42">
            <w:pPr>
              <w:jc w:val="both"/>
            </w:pPr>
            <w:r w:rsidRPr="00805FA3">
              <w:rPr>
                <w:rFonts w:ascii="Arial Narrow" w:hAnsi="Arial Narrow" w:cs="Arial Narrow"/>
                <w:b/>
                <w:sz w:val="22"/>
                <w:szCs w:val="22"/>
                <w:lang w:val="en-US"/>
              </w:rPr>
              <w:t>III</w:t>
            </w:r>
          </w:p>
        </w:tc>
        <w:tc>
          <w:tcPr>
            <w:tcW w:w="2976" w:type="dxa"/>
            <w:tcBorders>
              <w:top w:val="single" w:sz="4" w:space="0" w:color="000000"/>
              <w:left w:val="single" w:sz="4" w:space="0" w:color="000000"/>
              <w:bottom w:val="single" w:sz="4" w:space="0" w:color="000000"/>
            </w:tcBorders>
            <w:shd w:val="clear" w:color="auto" w:fill="auto"/>
          </w:tcPr>
          <w:p w14:paraId="6D20BFB6" w14:textId="77777777" w:rsidR="000427BC" w:rsidRPr="00805FA3" w:rsidRDefault="000427BC" w:rsidP="00647C42">
            <w:pPr>
              <w:ind w:firstLine="284"/>
              <w:jc w:val="both"/>
            </w:pPr>
            <w:r w:rsidRPr="00805FA3">
              <w:rPr>
                <w:rFonts w:ascii="Arial Narrow" w:hAnsi="Arial Narrow" w:cs="Arial Narrow"/>
                <w:b/>
                <w:sz w:val="22"/>
                <w:szCs w:val="22"/>
              </w:rPr>
              <w:t>Сантехническая часть</w:t>
            </w:r>
          </w:p>
        </w:tc>
        <w:tc>
          <w:tcPr>
            <w:tcW w:w="3336" w:type="dxa"/>
            <w:tcBorders>
              <w:top w:val="single" w:sz="4" w:space="0" w:color="000000"/>
              <w:left w:val="single" w:sz="4" w:space="0" w:color="000000"/>
              <w:bottom w:val="single" w:sz="4" w:space="0" w:color="000000"/>
            </w:tcBorders>
            <w:shd w:val="clear" w:color="auto" w:fill="auto"/>
          </w:tcPr>
          <w:p w14:paraId="1C679D42" w14:textId="77777777" w:rsidR="000427BC" w:rsidRPr="00805FA3" w:rsidRDefault="000427BC" w:rsidP="00647C42">
            <w:pPr>
              <w:snapToGrid w:val="0"/>
              <w:ind w:firstLine="284"/>
              <w:jc w:val="both"/>
              <w:rPr>
                <w:rFonts w:ascii="Arial Narrow" w:hAnsi="Arial Narrow" w:cs="Arial Narrow"/>
                <w:b/>
                <w:sz w:val="22"/>
                <w:szCs w:val="22"/>
              </w:rPr>
            </w:pPr>
          </w:p>
        </w:tc>
        <w:tc>
          <w:tcPr>
            <w:tcW w:w="2481" w:type="dxa"/>
            <w:tcBorders>
              <w:top w:val="single" w:sz="4" w:space="0" w:color="000000"/>
              <w:left w:val="single" w:sz="4" w:space="0" w:color="000000"/>
              <w:bottom w:val="single" w:sz="4" w:space="0" w:color="000000"/>
              <w:right w:val="single" w:sz="4" w:space="0" w:color="000000"/>
            </w:tcBorders>
            <w:shd w:val="clear" w:color="auto" w:fill="auto"/>
          </w:tcPr>
          <w:p w14:paraId="4E08B56F" w14:textId="77777777" w:rsidR="000427BC" w:rsidRPr="00805FA3" w:rsidRDefault="000427BC" w:rsidP="00647C42">
            <w:pPr>
              <w:snapToGrid w:val="0"/>
              <w:ind w:firstLine="284"/>
              <w:jc w:val="both"/>
              <w:rPr>
                <w:rFonts w:ascii="Arial Narrow" w:hAnsi="Arial Narrow" w:cs="Arial Narrow"/>
                <w:sz w:val="22"/>
                <w:szCs w:val="22"/>
              </w:rPr>
            </w:pPr>
          </w:p>
        </w:tc>
      </w:tr>
      <w:tr w:rsidR="000427BC" w:rsidRPr="00805FA3" w14:paraId="37FF1ED3" w14:textId="77777777" w:rsidTr="009B12BB">
        <w:trPr>
          <w:trHeight w:val="36"/>
        </w:trPr>
        <w:tc>
          <w:tcPr>
            <w:tcW w:w="1101" w:type="dxa"/>
            <w:tcBorders>
              <w:top w:val="single" w:sz="4" w:space="0" w:color="000000"/>
              <w:left w:val="single" w:sz="4" w:space="0" w:color="000000"/>
              <w:bottom w:val="single" w:sz="4" w:space="0" w:color="000000"/>
            </w:tcBorders>
            <w:shd w:val="clear" w:color="auto" w:fill="auto"/>
          </w:tcPr>
          <w:p w14:paraId="109FFD57" w14:textId="77777777" w:rsidR="000427BC" w:rsidRPr="00805FA3" w:rsidRDefault="000427BC" w:rsidP="00647C42">
            <w:pPr>
              <w:jc w:val="both"/>
            </w:pPr>
            <w:r w:rsidRPr="00805FA3">
              <w:rPr>
                <w:rFonts w:ascii="Arial Narrow" w:hAnsi="Arial Narrow" w:cs="Arial Narrow"/>
                <w:i/>
                <w:sz w:val="22"/>
                <w:szCs w:val="22"/>
              </w:rPr>
              <w:t>1.</w:t>
            </w:r>
          </w:p>
        </w:tc>
        <w:tc>
          <w:tcPr>
            <w:tcW w:w="2976" w:type="dxa"/>
            <w:tcBorders>
              <w:top w:val="single" w:sz="4" w:space="0" w:color="000000"/>
              <w:left w:val="single" w:sz="4" w:space="0" w:color="000000"/>
              <w:bottom w:val="single" w:sz="4" w:space="0" w:color="000000"/>
            </w:tcBorders>
            <w:shd w:val="clear" w:color="auto" w:fill="auto"/>
          </w:tcPr>
          <w:p w14:paraId="64C6B6A3" w14:textId="77777777" w:rsidR="000427BC" w:rsidRPr="00805FA3" w:rsidRDefault="000427BC" w:rsidP="00647C42">
            <w:pPr>
              <w:ind w:firstLine="284"/>
              <w:jc w:val="both"/>
            </w:pPr>
            <w:r w:rsidRPr="00805FA3">
              <w:rPr>
                <w:rFonts w:ascii="Arial Narrow" w:hAnsi="Arial Narrow" w:cs="Arial Narrow"/>
                <w:sz w:val="22"/>
                <w:szCs w:val="22"/>
              </w:rPr>
              <w:t>Сантехнические приборы</w:t>
            </w:r>
          </w:p>
        </w:tc>
        <w:tc>
          <w:tcPr>
            <w:tcW w:w="3336" w:type="dxa"/>
            <w:tcBorders>
              <w:top w:val="single" w:sz="4" w:space="0" w:color="000000"/>
              <w:left w:val="single" w:sz="4" w:space="0" w:color="000000"/>
              <w:bottom w:val="single" w:sz="4" w:space="0" w:color="000000"/>
            </w:tcBorders>
            <w:shd w:val="clear" w:color="auto" w:fill="auto"/>
          </w:tcPr>
          <w:p w14:paraId="365988B8" w14:textId="77777777" w:rsidR="000427BC" w:rsidRPr="00805FA3" w:rsidRDefault="000427BC" w:rsidP="00647C42">
            <w:pPr>
              <w:ind w:firstLine="284"/>
              <w:jc w:val="both"/>
            </w:pPr>
            <w:r w:rsidRPr="00805FA3">
              <w:rPr>
                <w:rFonts w:ascii="Arial Narrow" w:hAnsi="Arial Narrow" w:cs="Arial Narrow"/>
                <w:sz w:val="22"/>
                <w:szCs w:val="22"/>
              </w:rPr>
              <w:t>Состояние всех сантехнических приборов</w:t>
            </w:r>
          </w:p>
        </w:tc>
        <w:tc>
          <w:tcPr>
            <w:tcW w:w="2481" w:type="dxa"/>
            <w:tcBorders>
              <w:top w:val="single" w:sz="4" w:space="0" w:color="000000"/>
              <w:left w:val="single" w:sz="4" w:space="0" w:color="000000"/>
              <w:bottom w:val="single" w:sz="4" w:space="0" w:color="000000"/>
              <w:right w:val="single" w:sz="4" w:space="0" w:color="000000"/>
            </w:tcBorders>
            <w:shd w:val="clear" w:color="auto" w:fill="auto"/>
          </w:tcPr>
          <w:p w14:paraId="23DEDE33" w14:textId="77777777" w:rsidR="000427BC" w:rsidRPr="00805FA3" w:rsidRDefault="000427BC" w:rsidP="00647C42">
            <w:pPr>
              <w:snapToGrid w:val="0"/>
              <w:ind w:firstLine="284"/>
              <w:jc w:val="both"/>
              <w:rPr>
                <w:rFonts w:ascii="Arial Narrow" w:hAnsi="Arial Narrow" w:cs="Arial Narrow"/>
                <w:sz w:val="22"/>
                <w:szCs w:val="22"/>
              </w:rPr>
            </w:pPr>
          </w:p>
        </w:tc>
      </w:tr>
      <w:tr w:rsidR="000427BC" w:rsidRPr="00805FA3" w14:paraId="3B9A50F4" w14:textId="77777777" w:rsidTr="009B12BB">
        <w:trPr>
          <w:trHeight w:val="263"/>
        </w:trPr>
        <w:tc>
          <w:tcPr>
            <w:tcW w:w="1101" w:type="dxa"/>
            <w:tcBorders>
              <w:top w:val="single" w:sz="4" w:space="0" w:color="000000"/>
              <w:left w:val="single" w:sz="4" w:space="0" w:color="000000"/>
              <w:bottom w:val="single" w:sz="4" w:space="0" w:color="000000"/>
            </w:tcBorders>
            <w:shd w:val="clear" w:color="auto" w:fill="auto"/>
          </w:tcPr>
          <w:p w14:paraId="514E4564" w14:textId="77777777" w:rsidR="000427BC" w:rsidRPr="00805FA3" w:rsidRDefault="000427BC" w:rsidP="00647C42">
            <w:pPr>
              <w:jc w:val="both"/>
            </w:pPr>
            <w:r w:rsidRPr="00805FA3">
              <w:rPr>
                <w:rFonts w:ascii="Arial Narrow" w:hAnsi="Arial Narrow" w:cs="Arial Narrow"/>
                <w:i/>
                <w:sz w:val="22"/>
                <w:szCs w:val="22"/>
              </w:rPr>
              <w:t>2.</w:t>
            </w:r>
          </w:p>
        </w:tc>
        <w:tc>
          <w:tcPr>
            <w:tcW w:w="2976" w:type="dxa"/>
            <w:tcBorders>
              <w:top w:val="single" w:sz="4" w:space="0" w:color="000000"/>
              <w:left w:val="single" w:sz="4" w:space="0" w:color="000000"/>
              <w:bottom w:val="single" w:sz="4" w:space="0" w:color="000000"/>
            </w:tcBorders>
            <w:shd w:val="clear" w:color="auto" w:fill="auto"/>
          </w:tcPr>
          <w:p w14:paraId="42C8E4C5" w14:textId="77777777" w:rsidR="000427BC" w:rsidRPr="00805FA3" w:rsidRDefault="000427BC" w:rsidP="00647C42">
            <w:pPr>
              <w:ind w:firstLine="284"/>
              <w:jc w:val="both"/>
            </w:pPr>
            <w:r w:rsidRPr="00805FA3">
              <w:rPr>
                <w:rFonts w:ascii="Arial Narrow" w:hAnsi="Arial Narrow" w:cs="Arial Narrow"/>
                <w:sz w:val="22"/>
                <w:szCs w:val="22"/>
              </w:rPr>
              <w:t>Запорная арматура</w:t>
            </w:r>
          </w:p>
        </w:tc>
        <w:tc>
          <w:tcPr>
            <w:tcW w:w="3336" w:type="dxa"/>
            <w:tcBorders>
              <w:top w:val="single" w:sz="4" w:space="0" w:color="000000"/>
              <w:left w:val="single" w:sz="4" w:space="0" w:color="000000"/>
              <w:bottom w:val="single" w:sz="4" w:space="0" w:color="000000"/>
            </w:tcBorders>
            <w:shd w:val="clear" w:color="auto" w:fill="auto"/>
          </w:tcPr>
          <w:p w14:paraId="2FFD326F" w14:textId="77777777" w:rsidR="000427BC" w:rsidRPr="00805FA3" w:rsidRDefault="000427BC" w:rsidP="00647C42">
            <w:pPr>
              <w:ind w:firstLine="284"/>
              <w:jc w:val="both"/>
            </w:pPr>
            <w:r w:rsidRPr="00805FA3">
              <w:rPr>
                <w:rFonts w:ascii="Arial Narrow" w:hAnsi="Arial Narrow" w:cs="Arial Narrow"/>
                <w:sz w:val="22"/>
                <w:szCs w:val="22"/>
              </w:rPr>
              <w:t>Состояние запорной арматуры</w:t>
            </w:r>
          </w:p>
        </w:tc>
        <w:tc>
          <w:tcPr>
            <w:tcW w:w="2481" w:type="dxa"/>
            <w:tcBorders>
              <w:top w:val="single" w:sz="4" w:space="0" w:color="000000"/>
              <w:left w:val="single" w:sz="4" w:space="0" w:color="000000"/>
              <w:bottom w:val="single" w:sz="4" w:space="0" w:color="000000"/>
              <w:right w:val="single" w:sz="4" w:space="0" w:color="000000"/>
            </w:tcBorders>
            <w:shd w:val="clear" w:color="auto" w:fill="auto"/>
          </w:tcPr>
          <w:p w14:paraId="1F849023" w14:textId="77777777" w:rsidR="000427BC" w:rsidRPr="00805FA3" w:rsidRDefault="000427BC" w:rsidP="00647C42">
            <w:pPr>
              <w:snapToGrid w:val="0"/>
              <w:ind w:firstLine="284"/>
              <w:jc w:val="both"/>
              <w:rPr>
                <w:rFonts w:ascii="Arial Narrow" w:hAnsi="Arial Narrow" w:cs="Arial Narrow"/>
                <w:sz w:val="22"/>
                <w:szCs w:val="22"/>
              </w:rPr>
            </w:pPr>
          </w:p>
        </w:tc>
      </w:tr>
      <w:tr w:rsidR="000427BC" w:rsidRPr="00805FA3" w14:paraId="78C6B4EF" w14:textId="77777777" w:rsidTr="009B12BB">
        <w:trPr>
          <w:trHeight w:val="262"/>
        </w:trPr>
        <w:tc>
          <w:tcPr>
            <w:tcW w:w="1101" w:type="dxa"/>
            <w:tcBorders>
              <w:top w:val="single" w:sz="4" w:space="0" w:color="000000"/>
              <w:left w:val="single" w:sz="4" w:space="0" w:color="000000"/>
              <w:bottom w:val="single" w:sz="4" w:space="0" w:color="000000"/>
            </w:tcBorders>
            <w:shd w:val="clear" w:color="auto" w:fill="auto"/>
          </w:tcPr>
          <w:p w14:paraId="2A2069FF" w14:textId="77777777" w:rsidR="000427BC" w:rsidRPr="00805FA3" w:rsidRDefault="000427BC" w:rsidP="00647C42">
            <w:pPr>
              <w:jc w:val="both"/>
            </w:pPr>
            <w:r w:rsidRPr="00805FA3">
              <w:rPr>
                <w:rFonts w:ascii="Arial Narrow" w:hAnsi="Arial Narrow" w:cs="Arial Narrow"/>
                <w:i/>
                <w:sz w:val="22"/>
                <w:szCs w:val="22"/>
              </w:rPr>
              <w:t>3.</w:t>
            </w:r>
          </w:p>
        </w:tc>
        <w:tc>
          <w:tcPr>
            <w:tcW w:w="2976" w:type="dxa"/>
            <w:tcBorders>
              <w:top w:val="single" w:sz="4" w:space="0" w:color="000000"/>
              <w:left w:val="single" w:sz="4" w:space="0" w:color="000000"/>
              <w:bottom w:val="single" w:sz="4" w:space="0" w:color="000000"/>
            </w:tcBorders>
            <w:shd w:val="clear" w:color="auto" w:fill="auto"/>
          </w:tcPr>
          <w:p w14:paraId="388F2ECF" w14:textId="77777777" w:rsidR="000427BC" w:rsidRPr="00805FA3" w:rsidRDefault="000427BC" w:rsidP="00647C42">
            <w:pPr>
              <w:ind w:firstLine="284"/>
              <w:jc w:val="both"/>
            </w:pPr>
            <w:r w:rsidRPr="00805FA3">
              <w:rPr>
                <w:rFonts w:ascii="Arial Narrow" w:hAnsi="Arial Narrow" w:cs="Arial Narrow"/>
                <w:sz w:val="22"/>
                <w:szCs w:val="22"/>
              </w:rPr>
              <w:t>Приборы отопления</w:t>
            </w:r>
          </w:p>
        </w:tc>
        <w:tc>
          <w:tcPr>
            <w:tcW w:w="3336" w:type="dxa"/>
            <w:tcBorders>
              <w:top w:val="single" w:sz="4" w:space="0" w:color="000000"/>
              <w:left w:val="single" w:sz="4" w:space="0" w:color="000000"/>
              <w:bottom w:val="single" w:sz="4" w:space="0" w:color="000000"/>
            </w:tcBorders>
            <w:shd w:val="clear" w:color="auto" w:fill="auto"/>
          </w:tcPr>
          <w:p w14:paraId="68038680" w14:textId="77777777" w:rsidR="000427BC" w:rsidRPr="00805FA3" w:rsidRDefault="000427BC" w:rsidP="00647C42">
            <w:pPr>
              <w:ind w:firstLine="284"/>
              <w:jc w:val="both"/>
            </w:pPr>
            <w:r w:rsidRPr="00805FA3">
              <w:rPr>
                <w:rFonts w:ascii="Arial Narrow" w:hAnsi="Arial Narrow" w:cs="Arial Narrow"/>
                <w:sz w:val="22"/>
                <w:szCs w:val="22"/>
              </w:rPr>
              <w:t>Состояние приборов отопления (отсутствие повреждений и загрязнений)</w:t>
            </w:r>
          </w:p>
        </w:tc>
        <w:tc>
          <w:tcPr>
            <w:tcW w:w="2481" w:type="dxa"/>
            <w:tcBorders>
              <w:top w:val="single" w:sz="4" w:space="0" w:color="000000"/>
              <w:left w:val="single" w:sz="4" w:space="0" w:color="000000"/>
              <w:bottom w:val="single" w:sz="4" w:space="0" w:color="000000"/>
              <w:right w:val="single" w:sz="4" w:space="0" w:color="000000"/>
            </w:tcBorders>
            <w:shd w:val="clear" w:color="auto" w:fill="auto"/>
          </w:tcPr>
          <w:p w14:paraId="6A4BCB64" w14:textId="77777777" w:rsidR="000427BC" w:rsidRPr="00805FA3" w:rsidRDefault="000427BC" w:rsidP="00647C42">
            <w:pPr>
              <w:snapToGrid w:val="0"/>
              <w:ind w:firstLine="284"/>
              <w:jc w:val="both"/>
              <w:rPr>
                <w:rFonts w:ascii="Arial Narrow" w:hAnsi="Arial Narrow" w:cs="Arial Narrow"/>
                <w:sz w:val="22"/>
                <w:szCs w:val="22"/>
              </w:rPr>
            </w:pPr>
          </w:p>
        </w:tc>
      </w:tr>
    </w:tbl>
    <w:p w14:paraId="7A182D75" w14:textId="77777777" w:rsidR="000427BC" w:rsidRPr="00805FA3" w:rsidRDefault="000427BC" w:rsidP="00F70E9E">
      <w:pPr>
        <w:widowControl/>
        <w:overflowPunct/>
        <w:autoSpaceDE/>
        <w:jc w:val="both"/>
        <w:textAlignment w:val="auto"/>
      </w:pPr>
      <w:r w:rsidRPr="00805FA3">
        <w:rPr>
          <w:rFonts w:ascii="Arial Narrow" w:hAnsi="Arial Narrow" w:cs="Arial Narrow"/>
          <w:sz w:val="22"/>
          <w:szCs w:val="22"/>
        </w:rPr>
        <w:t>Отметки о состоянии</w:t>
      </w:r>
      <w:r w:rsidR="00C56E9E" w:rsidRPr="00805FA3">
        <w:rPr>
          <w:rFonts w:ascii="Arial Narrow" w:hAnsi="Arial Narrow" w:cs="Arial Narrow"/>
          <w:sz w:val="22"/>
          <w:szCs w:val="22"/>
        </w:rPr>
        <w:t>,</w:t>
      </w:r>
      <w:r w:rsidRPr="00805FA3">
        <w:rPr>
          <w:rFonts w:ascii="Arial Narrow" w:hAnsi="Arial Narrow" w:cs="Arial Narrow"/>
          <w:sz w:val="22"/>
          <w:szCs w:val="22"/>
        </w:rPr>
        <w:t xml:space="preserve"> вписанные от руки</w:t>
      </w:r>
      <w:r w:rsidR="00C56E9E" w:rsidRPr="00805FA3">
        <w:rPr>
          <w:rFonts w:ascii="Arial Narrow" w:hAnsi="Arial Narrow" w:cs="Arial Narrow"/>
          <w:sz w:val="22"/>
          <w:szCs w:val="22"/>
        </w:rPr>
        <w:t>,</w:t>
      </w:r>
      <w:r w:rsidRPr="00805FA3">
        <w:rPr>
          <w:rFonts w:ascii="Arial Narrow" w:hAnsi="Arial Narrow" w:cs="Arial Narrow"/>
          <w:sz w:val="22"/>
          <w:szCs w:val="22"/>
        </w:rPr>
        <w:t xml:space="preserve"> считать действительными.</w:t>
      </w:r>
    </w:p>
    <w:p w14:paraId="0C94CC6E" w14:textId="77777777" w:rsidR="000427BC" w:rsidRPr="00805FA3" w:rsidRDefault="000427BC" w:rsidP="00F70E9E">
      <w:pPr>
        <w:widowControl/>
        <w:overflowPunct/>
        <w:autoSpaceDE/>
        <w:jc w:val="both"/>
        <w:textAlignment w:val="auto"/>
        <w:rPr>
          <w:rFonts w:ascii="Arial Narrow" w:hAnsi="Arial Narrow" w:cs="Arial Narrow"/>
          <w:sz w:val="22"/>
          <w:szCs w:val="22"/>
        </w:rPr>
      </w:pPr>
    </w:p>
    <w:p w14:paraId="4373533B" w14:textId="77777777" w:rsidR="000427BC" w:rsidRPr="00805FA3" w:rsidRDefault="000427BC" w:rsidP="00F70E9E">
      <w:pPr>
        <w:widowControl/>
        <w:numPr>
          <w:ilvl w:val="0"/>
          <w:numId w:val="4"/>
        </w:numPr>
        <w:overflowPunct/>
        <w:autoSpaceDE/>
        <w:ind w:left="0" w:firstLine="284"/>
        <w:jc w:val="both"/>
        <w:textAlignment w:val="auto"/>
        <w:rPr>
          <w:rFonts w:ascii="Arial Narrow" w:hAnsi="Arial Narrow"/>
          <w:sz w:val="22"/>
          <w:szCs w:val="22"/>
        </w:rPr>
      </w:pPr>
      <w:r w:rsidRPr="00805FA3">
        <w:rPr>
          <w:rFonts w:ascii="Arial Narrow" w:hAnsi="Arial Narrow"/>
          <w:sz w:val="22"/>
          <w:szCs w:val="22"/>
        </w:rPr>
        <w:t>Показания приборов учёта:</w:t>
      </w:r>
    </w:p>
    <w:tbl>
      <w:tblPr>
        <w:tblW w:w="10173" w:type="dxa"/>
        <w:tblLayout w:type="fixed"/>
        <w:tblLook w:val="0000" w:firstRow="0" w:lastRow="0" w:firstColumn="0" w:lastColumn="0" w:noHBand="0" w:noVBand="0"/>
      </w:tblPr>
      <w:tblGrid>
        <w:gridCol w:w="2194"/>
        <w:gridCol w:w="2167"/>
        <w:gridCol w:w="1730"/>
        <w:gridCol w:w="1955"/>
        <w:gridCol w:w="2127"/>
      </w:tblGrid>
      <w:tr w:rsidR="00C56E9E" w:rsidRPr="00805FA3" w14:paraId="61015631" w14:textId="77777777" w:rsidTr="00011DD2">
        <w:trPr>
          <w:trHeight w:val="378"/>
        </w:trPr>
        <w:tc>
          <w:tcPr>
            <w:tcW w:w="2194" w:type="dxa"/>
            <w:tcBorders>
              <w:top w:val="single" w:sz="4" w:space="0" w:color="000000"/>
              <w:left w:val="single" w:sz="4" w:space="0" w:color="000000"/>
              <w:bottom w:val="single" w:sz="4" w:space="0" w:color="000000"/>
            </w:tcBorders>
            <w:shd w:val="clear" w:color="auto" w:fill="auto"/>
          </w:tcPr>
          <w:p w14:paraId="3A4CCBE9" w14:textId="77777777" w:rsidR="00C56E9E" w:rsidRPr="00805FA3" w:rsidRDefault="00C56E9E" w:rsidP="00647C42">
            <w:pPr>
              <w:ind w:firstLine="284"/>
              <w:jc w:val="center"/>
            </w:pPr>
            <w:r w:rsidRPr="00805FA3">
              <w:rPr>
                <w:rFonts w:ascii="Arial Narrow" w:hAnsi="Arial Narrow" w:cs="Arial Narrow"/>
                <w:b/>
                <w:sz w:val="22"/>
                <w:szCs w:val="22"/>
              </w:rPr>
              <w:t>Прибор учёта</w:t>
            </w:r>
          </w:p>
        </w:tc>
        <w:tc>
          <w:tcPr>
            <w:tcW w:w="2167" w:type="dxa"/>
            <w:tcBorders>
              <w:top w:val="single" w:sz="4" w:space="0" w:color="000000"/>
              <w:left w:val="single" w:sz="4" w:space="0" w:color="000000"/>
              <w:bottom w:val="single" w:sz="4" w:space="0" w:color="000000"/>
            </w:tcBorders>
            <w:shd w:val="clear" w:color="auto" w:fill="auto"/>
          </w:tcPr>
          <w:p w14:paraId="2F377C71" w14:textId="77777777" w:rsidR="00C56E9E" w:rsidRPr="00805FA3" w:rsidRDefault="00C56E9E" w:rsidP="00647C42">
            <w:pPr>
              <w:tabs>
                <w:tab w:val="left" w:pos="459"/>
                <w:tab w:val="left" w:pos="2869"/>
              </w:tabs>
              <w:ind w:firstLine="284"/>
              <w:jc w:val="center"/>
            </w:pPr>
            <w:r w:rsidRPr="00805FA3">
              <w:rPr>
                <w:rFonts w:ascii="Arial Narrow" w:hAnsi="Arial Narrow" w:cs="Arial Narrow"/>
                <w:b/>
                <w:sz w:val="22"/>
                <w:szCs w:val="22"/>
              </w:rPr>
              <w:t>Серийный номер</w:t>
            </w:r>
          </w:p>
        </w:tc>
        <w:tc>
          <w:tcPr>
            <w:tcW w:w="1730" w:type="dxa"/>
            <w:tcBorders>
              <w:top w:val="single" w:sz="4" w:space="0" w:color="000000"/>
              <w:left w:val="single" w:sz="4" w:space="0" w:color="000000"/>
              <w:bottom w:val="single" w:sz="4" w:space="0" w:color="000000"/>
            </w:tcBorders>
            <w:shd w:val="clear" w:color="auto" w:fill="auto"/>
          </w:tcPr>
          <w:p w14:paraId="7EADC9DF" w14:textId="77777777" w:rsidR="00C56E9E" w:rsidRPr="00805FA3" w:rsidRDefault="00C56E9E" w:rsidP="00647C42">
            <w:pPr>
              <w:tabs>
                <w:tab w:val="left" w:pos="459"/>
                <w:tab w:val="left" w:pos="2869"/>
              </w:tabs>
              <w:ind w:firstLine="284"/>
              <w:jc w:val="center"/>
            </w:pPr>
            <w:r w:rsidRPr="00805FA3">
              <w:rPr>
                <w:rFonts w:ascii="Arial Narrow" w:hAnsi="Arial Narrow" w:cs="Arial Narrow"/>
                <w:b/>
                <w:sz w:val="22"/>
                <w:szCs w:val="22"/>
              </w:rPr>
              <w:t>Показания</w:t>
            </w:r>
          </w:p>
        </w:tc>
        <w:tc>
          <w:tcPr>
            <w:tcW w:w="1955" w:type="dxa"/>
            <w:tcBorders>
              <w:top w:val="single" w:sz="4" w:space="0" w:color="000000"/>
              <w:left w:val="single" w:sz="4" w:space="0" w:color="000000"/>
              <w:bottom w:val="single" w:sz="4" w:space="0" w:color="000000"/>
              <w:right w:val="single" w:sz="4" w:space="0" w:color="000000"/>
            </w:tcBorders>
            <w:shd w:val="clear" w:color="auto" w:fill="auto"/>
          </w:tcPr>
          <w:p w14:paraId="6C267382" w14:textId="77777777" w:rsidR="00C56E9E" w:rsidRPr="00805FA3" w:rsidRDefault="00C56E9E" w:rsidP="00647C42">
            <w:pPr>
              <w:tabs>
                <w:tab w:val="left" w:pos="459"/>
                <w:tab w:val="left" w:pos="2869"/>
              </w:tabs>
              <w:ind w:firstLine="284"/>
              <w:jc w:val="center"/>
            </w:pPr>
            <w:r w:rsidRPr="00805FA3">
              <w:rPr>
                <w:rFonts w:ascii="Arial Narrow" w:hAnsi="Arial Narrow" w:cs="Arial Narrow"/>
                <w:b/>
                <w:sz w:val="22"/>
                <w:szCs w:val="22"/>
              </w:rPr>
              <w:t>Номер пломбы</w:t>
            </w:r>
          </w:p>
        </w:tc>
        <w:tc>
          <w:tcPr>
            <w:tcW w:w="2127" w:type="dxa"/>
            <w:tcBorders>
              <w:top w:val="single" w:sz="4" w:space="0" w:color="000000"/>
              <w:left w:val="single" w:sz="4" w:space="0" w:color="000000"/>
              <w:bottom w:val="single" w:sz="4" w:space="0" w:color="000000"/>
              <w:right w:val="single" w:sz="4" w:space="0" w:color="000000"/>
            </w:tcBorders>
          </w:tcPr>
          <w:p w14:paraId="1A2A3A0A" w14:textId="77777777" w:rsidR="00C56E9E" w:rsidRPr="00805FA3" w:rsidRDefault="00C56E9E" w:rsidP="00647C42">
            <w:pPr>
              <w:tabs>
                <w:tab w:val="left" w:pos="459"/>
                <w:tab w:val="left" w:pos="2869"/>
              </w:tabs>
              <w:ind w:firstLine="284"/>
              <w:jc w:val="center"/>
              <w:rPr>
                <w:rFonts w:ascii="Arial Narrow" w:hAnsi="Arial Narrow" w:cs="Arial Narrow"/>
                <w:b/>
                <w:sz w:val="22"/>
                <w:szCs w:val="22"/>
              </w:rPr>
            </w:pPr>
            <w:r w:rsidRPr="00805FA3">
              <w:rPr>
                <w:rFonts w:ascii="Arial Narrow" w:hAnsi="Arial Narrow" w:cs="Arial Narrow"/>
                <w:b/>
                <w:sz w:val="22"/>
                <w:szCs w:val="22"/>
              </w:rPr>
              <w:t>Примечания</w:t>
            </w:r>
          </w:p>
        </w:tc>
      </w:tr>
      <w:tr w:rsidR="00C56E9E" w:rsidRPr="00805FA3" w14:paraId="03238B12" w14:textId="77777777" w:rsidTr="001A36E5">
        <w:trPr>
          <w:trHeight w:val="441"/>
        </w:trPr>
        <w:tc>
          <w:tcPr>
            <w:tcW w:w="2194" w:type="dxa"/>
            <w:tcBorders>
              <w:top w:val="single" w:sz="4" w:space="0" w:color="000000"/>
              <w:left w:val="single" w:sz="4" w:space="0" w:color="000000"/>
              <w:bottom w:val="single" w:sz="4" w:space="0" w:color="000000"/>
            </w:tcBorders>
            <w:shd w:val="clear" w:color="auto" w:fill="auto"/>
          </w:tcPr>
          <w:p w14:paraId="0B54775C" w14:textId="77777777" w:rsidR="00C56E9E" w:rsidRPr="00805FA3" w:rsidRDefault="00C56E9E" w:rsidP="00647C42">
            <w:pPr>
              <w:snapToGrid w:val="0"/>
              <w:ind w:firstLine="284"/>
              <w:jc w:val="both"/>
              <w:rPr>
                <w:rFonts w:ascii="Arial Narrow" w:hAnsi="Arial Narrow"/>
                <w:b/>
                <w:sz w:val="22"/>
              </w:rPr>
            </w:pPr>
          </w:p>
        </w:tc>
        <w:tc>
          <w:tcPr>
            <w:tcW w:w="2167" w:type="dxa"/>
            <w:tcBorders>
              <w:top w:val="single" w:sz="4" w:space="0" w:color="000000"/>
              <w:left w:val="single" w:sz="4" w:space="0" w:color="000000"/>
              <w:bottom w:val="single" w:sz="4" w:space="0" w:color="000000"/>
            </w:tcBorders>
            <w:shd w:val="clear" w:color="auto" w:fill="auto"/>
          </w:tcPr>
          <w:p w14:paraId="4273CAEE" w14:textId="77777777" w:rsidR="00C56E9E" w:rsidRPr="00805FA3" w:rsidRDefault="00C56E9E" w:rsidP="00647C42">
            <w:pPr>
              <w:tabs>
                <w:tab w:val="left" w:pos="459"/>
                <w:tab w:val="left" w:pos="2869"/>
              </w:tabs>
              <w:snapToGrid w:val="0"/>
              <w:ind w:firstLine="284"/>
              <w:jc w:val="both"/>
              <w:rPr>
                <w:rFonts w:ascii="Arial Narrow" w:hAnsi="Arial Narrow" w:cs="Arial Narrow"/>
                <w:sz w:val="22"/>
                <w:szCs w:val="22"/>
              </w:rPr>
            </w:pPr>
          </w:p>
        </w:tc>
        <w:tc>
          <w:tcPr>
            <w:tcW w:w="1730" w:type="dxa"/>
            <w:tcBorders>
              <w:top w:val="single" w:sz="4" w:space="0" w:color="000000"/>
              <w:left w:val="single" w:sz="4" w:space="0" w:color="000000"/>
              <w:bottom w:val="single" w:sz="4" w:space="0" w:color="000000"/>
            </w:tcBorders>
            <w:shd w:val="clear" w:color="auto" w:fill="auto"/>
          </w:tcPr>
          <w:p w14:paraId="6F3CE360" w14:textId="77777777" w:rsidR="00C56E9E" w:rsidRPr="00805FA3" w:rsidRDefault="00C56E9E" w:rsidP="00647C42">
            <w:pPr>
              <w:tabs>
                <w:tab w:val="left" w:pos="459"/>
                <w:tab w:val="left" w:pos="2869"/>
              </w:tabs>
              <w:snapToGrid w:val="0"/>
              <w:ind w:firstLine="284"/>
              <w:jc w:val="both"/>
              <w:rPr>
                <w:rFonts w:ascii="Arial Narrow" w:hAnsi="Arial Narrow" w:cs="Arial Narrow"/>
                <w:sz w:val="22"/>
                <w:szCs w:val="22"/>
              </w:rPr>
            </w:pPr>
          </w:p>
        </w:tc>
        <w:tc>
          <w:tcPr>
            <w:tcW w:w="1955" w:type="dxa"/>
            <w:tcBorders>
              <w:top w:val="single" w:sz="4" w:space="0" w:color="000000"/>
              <w:left w:val="single" w:sz="4" w:space="0" w:color="000000"/>
              <w:bottom w:val="single" w:sz="4" w:space="0" w:color="000000"/>
              <w:right w:val="single" w:sz="4" w:space="0" w:color="000000"/>
            </w:tcBorders>
            <w:shd w:val="clear" w:color="auto" w:fill="auto"/>
          </w:tcPr>
          <w:p w14:paraId="0DEBCEB1" w14:textId="77777777" w:rsidR="00C56E9E" w:rsidRPr="00805FA3" w:rsidRDefault="00C56E9E" w:rsidP="00647C42">
            <w:pPr>
              <w:tabs>
                <w:tab w:val="left" w:pos="459"/>
                <w:tab w:val="left" w:pos="2869"/>
              </w:tabs>
              <w:snapToGrid w:val="0"/>
              <w:ind w:firstLine="284"/>
              <w:jc w:val="both"/>
              <w:rPr>
                <w:rFonts w:ascii="Arial Narrow" w:hAnsi="Arial Narrow" w:cs="Arial Narrow"/>
                <w:sz w:val="22"/>
                <w:szCs w:val="22"/>
              </w:rPr>
            </w:pPr>
          </w:p>
        </w:tc>
        <w:tc>
          <w:tcPr>
            <w:tcW w:w="2127" w:type="dxa"/>
            <w:tcBorders>
              <w:top w:val="single" w:sz="4" w:space="0" w:color="000000"/>
              <w:left w:val="single" w:sz="4" w:space="0" w:color="000000"/>
              <w:bottom w:val="single" w:sz="4" w:space="0" w:color="000000"/>
              <w:right w:val="single" w:sz="4" w:space="0" w:color="000000"/>
            </w:tcBorders>
          </w:tcPr>
          <w:p w14:paraId="2A6516AC" w14:textId="77777777" w:rsidR="00C56E9E" w:rsidRPr="00805FA3" w:rsidRDefault="00C56E9E" w:rsidP="00647C42">
            <w:pPr>
              <w:tabs>
                <w:tab w:val="left" w:pos="459"/>
                <w:tab w:val="left" w:pos="2869"/>
              </w:tabs>
              <w:snapToGrid w:val="0"/>
              <w:ind w:firstLine="284"/>
              <w:jc w:val="both"/>
              <w:rPr>
                <w:rFonts w:ascii="Arial Narrow" w:hAnsi="Arial Narrow" w:cs="Arial Narrow"/>
                <w:sz w:val="22"/>
                <w:szCs w:val="22"/>
              </w:rPr>
            </w:pPr>
          </w:p>
        </w:tc>
      </w:tr>
      <w:tr w:rsidR="00C56E9E" w:rsidRPr="00805FA3" w14:paraId="721D082E" w14:textId="77777777" w:rsidTr="001A36E5">
        <w:trPr>
          <w:trHeight w:val="418"/>
        </w:trPr>
        <w:tc>
          <w:tcPr>
            <w:tcW w:w="2194" w:type="dxa"/>
            <w:tcBorders>
              <w:top w:val="single" w:sz="4" w:space="0" w:color="000000"/>
              <w:left w:val="single" w:sz="4" w:space="0" w:color="000000"/>
              <w:bottom w:val="single" w:sz="4" w:space="0" w:color="000000"/>
            </w:tcBorders>
            <w:shd w:val="clear" w:color="auto" w:fill="auto"/>
          </w:tcPr>
          <w:p w14:paraId="059AE911" w14:textId="77777777" w:rsidR="00C56E9E" w:rsidRPr="00805FA3" w:rsidRDefault="00C56E9E" w:rsidP="00647C42">
            <w:pPr>
              <w:snapToGrid w:val="0"/>
              <w:ind w:firstLine="284"/>
              <w:jc w:val="both"/>
              <w:rPr>
                <w:rFonts w:ascii="Arial Narrow" w:hAnsi="Arial Narrow" w:cs="Arial Narrow"/>
                <w:sz w:val="22"/>
                <w:szCs w:val="22"/>
              </w:rPr>
            </w:pPr>
          </w:p>
        </w:tc>
        <w:tc>
          <w:tcPr>
            <w:tcW w:w="2167" w:type="dxa"/>
            <w:tcBorders>
              <w:top w:val="single" w:sz="4" w:space="0" w:color="000000"/>
              <w:left w:val="single" w:sz="4" w:space="0" w:color="000000"/>
              <w:bottom w:val="single" w:sz="4" w:space="0" w:color="000000"/>
            </w:tcBorders>
            <w:shd w:val="clear" w:color="auto" w:fill="auto"/>
          </w:tcPr>
          <w:p w14:paraId="22EBD525" w14:textId="77777777" w:rsidR="00C56E9E" w:rsidRPr="00805FA3" w:rsidRDefault="00C56E9E" w:rsidP="00647C42">
            <w:pPr>
              <w:tabs>
                <w:tab w:val="left" w:pos="459"/>
                <w:tab w:val="left" w:pos="2869"/>
              </w:tabs>
              <w:snapToGrid w:val="0"/>
              <w:ind w:firstLine="284"/>
              <w:jc w:val="both"/>
              <w:rPr>
                <w:rFonts w:ascii="Arial Narrow" w:hAnsi="Arial Narrow" w:cs="Arial Narrow"/>
                <w:sz w:val="22"/>
                <w:szCs w:val="22"/>
              </w:rPr>
            </w:pPr>
          </w:p>
        </w:tc>
        <w:tc>
          <w:tcPr>
            <w:tcW w:w="1730" w:type="dxa"/>
            <w:tcBorders>
              <w:top w:val="single" w:sz="4" w:space="0" w:color="000000"/>
              <w:left w:val="single" w:sz="4" w:space="0" w:color="000000"/>
              <w:bottom w:val="single" w:sz="4" w:space="0" w:color="000000"/>
            </w:tcBorders>
            <w:shd w:val="clear" w:color="auto" w:fill="auto"/>
          </w:tcPr>
          <w:p w14:paraId="4C5CBE1A" w14:textId="77777777" w:rsidR="00C56E9E" w:rsidRPr="00805FA3" w:rsidRDefault="00C56E9E" w:rsidP="00647C42">
            <w:pPr>
              <w:tabs>
                <w:tab w:val="left" w:pos="459"/>
                <w:tab w:val="left" w:pos="2869"/>
              </w:tabs>
              <w:snapToGrid w:val="0"/>
              <w:ind w:firstLine="284"/>
              <w:jc w:val="both"/>
              <w:rPr>
                <w:rFonts w:ascii="Arial Narrow" w:hAnsi="Arial Narrow"/>
                <w:sz w:val="22"/>
                <w:vertAlign w:val="superscript"/>
              </w:rPr>
            </w:pPr>
          </w:p>
        </w:tc>
        <w:tc>
          <w:tcPr>
            <w:tcW w:w="1955" w:type="dxa"/>
            <w:tcBorders>
              <w:top w:val="single" w:sz="4" w:space="0" w:color="000000"/>
              <w:left w:val="single" w:sz="4" w:space="0" w:color="000000"/>
              <w:bottom w:val="single" w:sz="4" w:space="0" w:color="000000"/>
              <w:right w:val="single" w:sz="4" w:space="0" w:color="000000"/>
            </w:tcBorders>
            <w:shd w:val="clear" w:color="auto" w:fill="auto"/>
          </w:tcPr>
          <w:p w14:paraId="1CF5DBF4" w14:textId="77777777" w:rsidR="00C56E9E" w:rsidRPr="00805FA3" w:rsidRDefault="00C56E9E" w:rsidP="00647C42">
            <w:pPr>
              <w:tabs>
                <w:tab w:val="left" w:pos="459"/>
                <w:tab w:val="left" w:pos="2869"/>
              </w:tabs>
              <w:snapToGrid w:val="0"/>
              <w:ind w:firstLine="284"/>
              <w:jc w:val="both"/>
              <w:rPr>
                <w:rFonts w:ascii="Arial Narrow" w:hAnsi="Arial Narrow"/>
                <w:sz w:val="22"/>
                <w:vertAlign w:val="superscript"/>
              </w:rPr>
            </w:pPr>
          </w:p>
        </w:tc>
        <w:tc>
          <w:tcPr>
            <w:tcW w:w="2127" w:type="dxa"/>
            <w:tcBorders>
              <w:top w:val="single" w:sz="4" w:space="0" w:color="000000"/>
              <w:left w:val="single" w:sz="4" w:space="0" w:color="000000"/>
              <w:bottom w:val="single" w:sz="4" w:space="0" w:color="000000"/>
              <w:right w:val="single" w:sz="4" w:space="0" w:color="000000"/>
            </w:tcBorders>
          </w:tcPr>
          <w:p w14:paraId="1F03DC09" w14:textId="77777777" w:rsidR="00C56E9E" w:rsidRPr="00805FA3" w:rsidRDefault="00C56E9E" w:rsidP="00647C42">
            <w:pPr>
              <w:tabs>
                <w:tab w:val="left" w:pos="459"/>
                <w:tab w:val="left" w:pos="2869"/>
              </w:tabs>
              <w:snapToGrid w:val="0"/>
              <w:ind w:firstLine="284"/>
              <w:jc w:val="both"/>
              <w:rPr>
                <w:rFonts w:ascii="Arial Narrow" w:hAnsi="Arial Narrow"/>
                <w:sz w:val="22"/>
                <w:vertAlign w:val="superscript"/>
              </w:rPr>
            </w:pPr>
          </w:p>
        </w:tc>
      </w:tr>
      <w:tr w:rsidR="00C56E9E" w:rsidRPr="00805FA3" w14:paraId="54B022B7" w14:textId="77777777" w:rsidTr="001A36E5">
        <w:trPr>
          <w:trHeight w:val="424"/>
        </w:trPr>
        <w:tc>
          <w:tcPr>
            <w:tcW w:w="2194" w:type="dxa"/>
            <w:tcBorders>
              <w:top w:val="single" w:sz="4" w:space="0" w:color="000000"/>
              <w:left w:val="single" w:sz="4" w:space="0" w:color="000000"/>
              <w:bottom w:val="single" w:sz="4" w:space="0" w:color="000000"/>
            </w:tcBorders>
            <w:shd w:val="clear" w:color="auto" w:fill="auto"/>
          </w:tcPr>
          <w:p w14:paraId="5ECFAE6A" w14:textId="77777777" w:rsidR="00C56E9E" w:rsidRPr="00805FA3" w:rsidRDefault="00C56E9E" w:rsidP="00647C42">
            <w:pPr>
              <w:snapToGrid w:val="0"/>
              <w:ind w:firstLine="284"/>
              <w:jc w:val="both"/>
              <w:rPr>
                <w:rFonts w:ascii="Arial Narrow" w:hAnsi="Arial Narrow"/>
                <w:sz w:val="22"/>
                <w:vertAlign w:val="superscript"/>
              </w:rPr>
            </w:pPr>
          </w:p>
        </w:tc>
        <w:tc>
          <w:tcPr>
            <w:tcW w:w="2167" w:type="dxa"/>
            <w:tcBorders>
              <w:top w:val="single" w:sz="4" w:space="0" w:color="000000"/>
              <w:left w:val="single" w:sz="4" w:space="0" w:color="000000"/>
              <w:bottom w:val="single" w:sz="4" w:space="0" w:color="000000"/>
            </w:tcBorders>
            <w:shd w:val="clear" w:color="auto" w:fill="auto"/>
          </w:tcPr>
          <w:p w14:paraId="60631350" w14:textId="77777777" w:rsidR="00C56E9E" w:rsidRPr="00805FA3" w:rsidRDefault="00C56E9E" w:rsidP="00647C42">
            <w:pPr>
              <w:tabs>
                <w:tab w:val="left" w:pos="459"/>
                <w:tab w:val="left" w:pos="2869"/>
              </w:tabs>
              <w:snapToGrid w:val="0"/>
              <w:ind w:firstLine="284"/>
              <w:jc w:val="both"/>
              <w:rPr>
                <w:rFonts w:ascii="Arial Narrow" w:hAnsi="Arial Narrow" w:cs="Arial Narrow"/>
                <w:sz w:val="22"/>
                <w:szCs w:val="22"/>
              </w:rPr>
            </w:pPr>
          </w:p>
        </w:tc>
        <w:tc>
          <w:tcPr>
            <w:tcW w:w="1730" w:type="dxa"/>
            <w:tcBorders>
              <w:top w:val="single" w:sz="4" w:space="0" w:color="000000"/>
              <w:left w:val="single" w:sz="4" w:space="0" w:color="000000"/>
              <w:bottom w:val="single" w:sz="4" w:space="0" w:color="000000"/>
            </w:tcBorders>
            <w:shd w:val="clear" w:color="auto" w:fill="auto"/>
          </w:tcPr>
          <w:p w14:paraId="53E8D919" w14:textId="77777777" w:rsidR="00C56E9E" w:rsidRPr="00805FA3" w:rsidRDefault="00C56E9E" w:rsidP="00647C42">
            <w:pPr>
              <w:tabs>
                <w:tab w:val="left" w:pos="459"/>
                <w:tab w:val="left" w:pos="2869"/>
              </w:tabs>
              <w:snapToGrid w:val="0"/>
              <w:ind w:firstLine="284"/>
              <w:jc w:val="both"/>
              <w:rPr>
                <w:rFonts w:ascii="Arial Narrow" w:hAnsi="Arial Narrow" w:cs="Arial Narrow"/>
                <w:sz w:val="22"/>
                <w:szCs w:val="22"/>
              </w:rPr>
            </w:pPr>
          </w:p>
        </w:tc>
        <w:tc>
          <w:tcPr>
            <w:tcW w:w="1955" w:type="dxa"/>
            <w:tcBorders>
              <w:top w:val="single" w:sz="4" w:space="0" w:color="000000"/>
              <w:left w:val="single" w:sz="4" w:space="0" w:color="000000"/>
              <w:bottom w:val="single" w:sz="4" w:space="0" w:color="000000"/>
              <w:right w:val="single" w:sz="4" w:space="0" w:color="000000"/>
            </w:tcBorders>
            <w:shd w:val="clear" w:color="auto" w:fill="auto"/>
          </w:tcPr>
          <w:p w14:paraId="26DD89A5" w14:textId="77777777" w:rsidR="00C56E9E" w:rsidRPr="00805FA3" w:rsidRDefault="00C56E9E" w:rsidP="00647C42">
            <w:pPr>
              <w:tabs>
                <w:tab w:val="left" w:pos="459"/>
                <w:tab w:val="left" w:pos="2869"/>
              </w:tabs>
              <w:snapToGrid w:val="0"/>
              <w:ind w:firstLine="284"/>
              <w:jc w:val="both"/>
              <w:rPr>
                <w:rFonts w:ascii="Arial Narrow" w:hAnsi="Arial Narrow" w:cs="Arial Narrow"/>
                <w:sz w:val="22"/>
                <w:szCs w:val="22"/>
              </w:rPr>
            </w:pPr>
          </w:p>
        </w:tc>
        <w:tc>
          <w:tcPr>
            <w:tcW w:w="2127" w:type="dxa"/>
            <w:tcBorders>
              <w:top w:val="single" w:sz="4" w:space="0" w:color="000000"/>
              <w:left w:val="single" w:sz="4" w:space="0" w:color="000000"/>
              <w:bottom w:val="single" w:sz="4" w:space="0" w:color="000000"/>
              <w:right w:val="single" w:sz="4" w:space="0" w:color="000000"/>
            </w:tcBorders>
          </w:tcPr>
          <w:p w14:paraId="1BF6588F" w14:textId="77777777" w:rsidR="00C56E9E" w:rsidRPr="00805FA3" w:rsidRDefault="00C56E9E" w:rsidP="00647C42">
            <w:pPr>
              <w:tabs>
                <w:tab w:val="left" w:pos="459"/>
                <w:tab w:val="left" w:pos="2869"/>
              </w:tabs>
              <w:snapToGrid w:val="0"/>
              <w:ind w:firstLine="284"/>
              <w:jc w:val="both"/>
              <w:rPr>
                <w:rFonts w:ascii="Arial Narrow" w:hAnsi="Arial Narrow" w:cs="Arial Narrow"/>
                <w:sz w:val="22"/>
                <w:szCs w:val="22"/>
              </w:rPr>
            </w:pPr>
          </w:p>
        </w:tc>
      </w:tr>
    </w:tbl>
    <w:p w14:paraId="0430AC3D" w14:textId="77777777" w:rsidR="000427BC" w:rsidRPr="00805FA3" w:rsidRDefault="000427BC" w:rsidP="00F70E9E">
      <w:pPr>
        <w:snapToGrid w:val="0"/>
        <w:ind w:firstLine="284"/>
        <w:jc w:val="both"/>
      </w:pPr>
      <w:r w:rsidRPr="00805FA3">
        <w:rPr>
          <w:rFonts w:ascii="Arial Narrow" w:hAnsi="Arial Narrow" w:cs="Arial Narrow"/>
          <w:color w:val="000000"/>
          <w:sz w:val="22"/>
          <w:szCs w:val="22"/>
        </w:rPr>
        <w:t xml:space="preserve">Дату, номер </w:t>
      </w:r>
      <w:r w:rsidRPr="00805FA3">
        <w:rPr>
          <w:rFonts w:ascii="Arial Narrow" w:hAnsi="Arial Narrow" w:cs="Arial Narrow"/>
          <w:sz w:val="22"/>
          <w:szCs w:val="22"/>
        </w:rPr>
        <w:t xml:space="preserve">прибора учета и их </w:t>
      </w:r>
      <w:r w:rsidRPr="00805FA3">
        <w:rPr>
          <w:rFonts w:ascii="Arial Narrow" w:hAnsi="Arial Narrow" w:cs="Arial Narrow"/>
          <w:color w:val="000000"/>
          <w:sz w:val="22"/>
          <w:szCs w:val="22"/>
        </w:rPr>
        <w:t>показания, и иную информацию, вписанную от руки, считать действительными.</w:t>
      </w:r>
    </w:p>
    <w:p w14:paraId="3B48BBDF" w14:textId="1CA2EC5D" w:rsidR="000427BC" w:rsidRPr="00CF18AE" w:rsidRDefault="000427BC" w:rsidP="00AC0B70">
      <w:pPr>
        <w:pStyle w:val="aff3"/>
        <w:numPr>
          <w:ilvl w:val="0"/>
          <w:numId w:val="4"/>
        </w:numPr>
        <w:tabs>
          <w:tab w:val="clear" w:pos="720"/>
          <w:tab w:val="num" w:pos="360"/>
        </w:tabs>
        <w:ind w:left="0" w:firstLine="360"/>
        <w:rPr>
          <w:rFonts w:ascii="Arial Narrow" w:hAnsi="Arial Narrow" w:cs="Arial Narrow"/>
          <w:color w:val="000000"/>
          <w:sz w:val="22"/>
          <w:szCs w:val="22"/>
        </w:rPr>
      </w:pPr>
      <w:r w:rsidRPr="00AC0B70">
        <w:rPr>
          <w:rFonts w:ascii="Arial Narrow" w:hAnsi="Arial Narrow" w:cs="Arial Narrow"/>
          <w:color w:val="000000"/>
          <w:sz w:val="22"/>
          <w:szCs w:val="22"/>
        </w:rPr>
        <w:t xml:space="preserve">Настоящий акт составлен на </w:t>
      </w:r>
      <w:r w:rsidRPr="00CF18AE">
        <w:rPr>
          <w:rFonts w:ascii="Arial Narrow" w:hAnsi="Arial Narrow" w:cs="Arial Narrow"/>
          <w:color w:val="000000"/>
          <w:sz w:val="22"/>
          <w:szCs w:val="22"/>
        </w:rPr>
        <w:t xml:space="preserve">русском языке </w:t>
      </w:r>
      <w:r w:rsidR="00AC0B70" w:rsidRPr="00CF18AE">
        <w:rPr>
          <w:rFonts w:ascii="Arial Narrow" w:hAnsi="Arial Narrow" w:cs="Arial Narrow"/>
          <w:color w:val="000000"/>
          <w:sz w:val="22"/>
          <w:szCs w:val="22"/>
        </w:rPr>
        <w:t>в 5 (пяти) экземплярах, имеющих одинаковую юридическую силу:</w:t>
      </w:r>
      <w:r w:rsidR="00F37A7F" w:rsidRPr="00CF18AE">
        <w:rPr>
          <w:rFonts w:ascii="Arial Narrow" w:hAnsi="Arial Narrow" w:cs="Arial Narrow"/>
          <w:color w:val="000000"/>
          <w:sz w:val="22"/>
          <w:szCs w:val="22"/>
        </w:rPr>
        <w:t xml:space="preserve"> </w:t>
      </w:r>
      <w:r w:rsidR="00AC0B70" w:rsidRPr="00CF18AE">
        <w:rPr>
          <w:rFonts w:ascii="Arial Narrow" w:hAnsi="Arial Narrow" w:cs="Arial Narrow"/>
          <w:color w:val="000000"/>
          <w:sz w:val="22"/>
          <w:szCs w:val="22"/>
        </w:rPr>
        <w:t>по 2 (два) экземпляра для каждой из Сторон и 1 (один) – для органа, осуществляющего государственную регистрацию аренды. При этом стороны оговорили, что на государственную регистрацию Стороны передают по 1 (одному) своему экземпляру Акта приема-передачи и 1 (один) экземпляр для органа, осуществляющего государственную регистрацию договора аренды.</w:t>
      </w:r>
    </w:p>
    <w:p w14:paraId="705C3D70" w14:textId="77777777" w:rsidR="000427BC" w:rsidRPr="00805FA3" w:rsidRDefault="000427BC" w:rsidP="00F70E9E">
      <w:pPr>
        <w:jc w:val="center"/>
        <w:rPr>
          <w:rFonts w:ascii="Arial Narrow" w:hAnsi="Arial Narrow" w:cs="Arial Narrow"/>
          <w:b/>
          <w:bCs/>
          <w:sz w:val="22"/>
          <w:szCs w:val="22"/>
        </w:rPr>
      </w:pPr>
      <w:r w:rsidRPr="00CF18AE">
        <w:rPr>
          <w:rFonts w:ascii="Arial Narrow" w:hAnsi="Arial Narrow" w:cs="Arial Narrow"/>
          <w:b/>
          <w:bCs/>
          <w:sz w:val="22"/>
          <w:szCs w:val="22"/>
        </w:rPr>
        <w:t>ПОДПИСИ</w:t>
      </w:r>
      <w:r w:rsidRPr="00805FA3">
        <w:rPr>
          <w:rFonts w:ascii="Arial Narrow" w:hAnsi="Arial Narrow" w:cs="Arial Narrow"/>
          <w:b/>
          <w:bCs/>
          <w:sz w:val="22"/>
          <w:szCs w:val="22"/>
        </w:rPr>
        <w:t xml:space="preserve"> СТОРОН:</w:t>
      </w:r>
    </w:p>
    <w:p w14:paraId="1DADF351" w14:textId="77777777" w:rsidR="00011DD2" w:rsidRPr="00805FA3" w:rsidRDefault="00011DD2" w:rsidP="00F70E9E">
      <w:pPr>
        <w:jc w:val="center"/>
      </w:pPr>
    </w:p>
    <w:tbl>
      <w:tblPr>
        <w:tblW w:w="0" w:type="auto"/>
        <w:tblLayout w:type="fixed"/>
        <w:tblLook w:val="0000" w:firstRow="0" w:lastRow="0" w:firstColumn="0" w:lastColumn="0" w:noHBand="0" w:noVBand="0"/>
      </w:tblPr>
      <w:tblGrid>
        <w:gridCol w:w="5148"/>
        <w:gridCol w:w="5040"/>
      </w:tblGrid>
      <w:tr w:rsidR="000427BC" w:rsidRPr="00805FA3" w14:paraId="79AFDCAF" w14:textId="77777777" w:rsidTr="009B12BB">
        <w:tc>
          <w:tcPr>
            <w:tcW w:w="5148" w:type="dxa"/>
            <w:shd w:val="clear" w:color="auto" w:fill="auto"/>
          </w:tcPr>
          <w:p w14:paraId="355C2732" w14:textId="77777777" w:rsidR="000427BC" w:rsidRPr="00805FA3" w:rsidRDefault="000427BC" w:rsidP="00647C42">
            <w:pPr>
              <w:tabs>
                <w:tab w:val="left" w:pos="2410"/>
              </w:tabs>
              <w:jc w:val="both"/>
            </w:pPr>
            <w:r w:rsidRPr="00805FA3">
              <w:rPr>
                <w:rFonts w:ascii="Arial Narrow" w:hAnsi="Arial Narrow" w:cs="Arial Narrow"/>
                <w:b/>
                <w:sz w:val="22"/>
                <w:szCs w:val="22"/>
                <w:u w:val="single"/>
              </w:rPr>
              <w:t>Арендодатель:</w:t>
            </w:r>
          </w:p>
        </w:tc>
        <w:tc>
          <w:tcPr>
            <w:tcW w:w="5040" w:type="dxa"/>
            <w:shd w:val="clear" w:color="auto" w:fill="auto"/>
          </w:tcPr>
          <w:p w14:paraId="2B58688E" w14:textId="77777777" w:rsidR="000427BC" w:rsidRPr="00805FA3" w:rsidRDefault="000427BC" w:rsidP="00647C42">
            <w:pPr>
              <w:tabs>
                <w:tab w:val="left" w:pos="2410"/>
              </w:tabs>
              <w:jc w:val="both"/>
            </w:pPr>
            <w:r w:rsidRPr="00805FA3">
              <w:rPr>
                <w:rFonts w:ascii="Arial Narrow" w:hAnsi="Arial Narrow" w:cs="Arial Narrow"/>
                <w:b/>
                <w:sz w:val="22"/>
                <w:szCs w:val="22"/>
                <w:u w:val="single"/>
              </w:rPr>
              <w:t>Арендатор:</w:t>
            </w:r>
          </w:p>
        </w:tc>
      </w:tr>
      <w:tr w:rsidR="000427BC" w:rsidRPr="00805FA3" w14:paraId="7523B041" w14:textId="77777777" w:rsidTr="009B12BB">
        <w:tc>
          <w:tcPr>
            <w:tcW w:w="5148" w:type="dxa"/>
            <w:shd w:val="clear" w:color="auto" w:fill="auto"/>
          </w:tcPr>
          <w:p w14:paraId="6AB22241" w14:textId="77777777" w:rsidR="000427BC" w:rsidRPr="00805FA3" w:rsidRDefault="000427BC" w:rsidP="00647C42">
            <w:pPr>
              <w:tabs>
                <w:tab w:val="left" w:pos="2410"/>
              </w:tabs>
              <w:snapToGrid w:val="0"/>
              <w:jc w:val="both"/>
              <w:rPr>
                <w:rFonts w:ascii="Arial Narrow" w:hAnsi="Arial Narrow" w:cs="Arial Narrow"/>
                <w:b/>
                <w:bCs/>
                <w:sz w:val="22"/>
                <w:szCs w:val="22"/>
                <w:u w:val="single"/>
              </w:rPr>
            </w:pPr>
          </w:p>
        </w:tc>
        <w:tc>
          <w:tcPr>
            <w:tcW w:w="5040" w:type="dxa"/>
            <w:shd w:val="clear" w:color="auto" w:fill="auto"/>
          </w:tcPr>
          <w:p w14:paraId="4ED8FB0B" w14:textId="3B0DF3D2" w:rsidR="000427BC" w:rsidRPr="00805FA3" w:rsidRDefault="00173367" w:rsidP="00647C42">
            <w:pPr>
              <w:tabs>
                <w:tab w:val="left" w:pos="2410"/>
              </w:tabs>
              <w:jc w:val="both"/>
            </w:pPr>
            <w:r>
              <w:rPr>
                <w:rFonts w:ascii="Arial Narrow" w:hAnsi="Arial Narrow" w:cs="Arial Narrow"/>
                <w:b/>
                <w:sz w:val="22"/>
              </w:rPr>
              <w:t>Представитель по доверенности</w:t>
            </w:r>
          </w:p>
        </w:tc>
      </w:tr>
      <w:tr w:rsidR="000427BC" w:rsidRPr="00805FA3" w14:paraId="0E4ECEFB" w14:textId="77777777" w:rsidTr="009B12BB">
        <w:tc>
          <w:tcPr>
            <w:tcW w:w="5148" w:type="dxa"/>
            <w:shd w:val="clear" w:color="auto" w:fill="auto"/>
          </w:tcPr>
          <w:p w14:paraId="752DB6F4" w14:textId="77777777" w:rsidR="000427BC" w:rsidRPr="00805FA3" w:rsidRDefault="000427BC" w:rsidP="00647C42">
            <w:pPr>
              <w:tabs>
                <w:tab w:val="left" w:pos="2410"/>
              </w:tabs>
              <w:snapToGrid w:val="0"/>
              <w:jc w:val="both"/>
              <w:rPr>
                <w:rFonts w:ascii="Arial Narrow" w:hAnsi="Arial Narrow" w:cs="Arial Narrow"/>
                <w:b/>
                <w:bCs/>
                <w:sz w:val="22"/>
                <w:szCs w:val="22"/>
              </w:rPr>
            </w:pPr>
          </w:p>
          <w:p w14:paraId="75D0ACE4" w14:textId="77777777" w:rsidR="000427BC" w:rsidRPr="00805FA3" w:rsidRDefault="000427BC" w:rsidP="00647C42">
            <w:pPr>
              <w:tabs>
                <w:tab w:val="left" w:pos="2410"/>
              </w:tabs>
              <w:jc w:val="both"/>
              <w:rPr>
                <w:rFonts w:ascii="Arial Narrow" w:hAnsi="Arial Narrow" w:cs="Arial Narrow"/>
                <w:b/>
                <w:sz w:val="22"/>
                <w:szCs w:val="22"/>
              </w:rPr>
            </w:pPr>
          </w:p>
          <w:p w14:paraId="6185A994" w14:textId="77777777" w:rsidR="000427BC" w:rsidRPr="00805FA3" w:rsidRDefault="000427BC" w:rsidP="00647C42">
            <w:pPr>
              <w:tabs>
                <w:tab w:val="left" w:pos="2410"/>
              </w:tabs>
              <w:jc w:val="both"/>
            </w:pPr>
            <w:r w:rsidRPr="00805FA3">
              <w:rPr>
                <w:rFonts w:ascii="Arial Narrow" w:hAnsi="Arial Narrow" w:cs="Arial Narrow"/>
                <w:b/>
                <w:sz w:val="22"/>
                <w:szCs w:val="22"/>
              </w:rPr>
              <w:t>______________/_________________/</w:t>
            </w:r>
          </w:p>
        </w:tc>
        <w:tc>
          <w:tcPr>
            <w:tcW w:w="5040" w:type="dxa"/>
            <w:shd w:val="clear" w:color="auto" w:fill="auto"/>
          </w:tcPr>
          <w:p w14:paraId="5FC76B41" w14:textId="60679A19" w:rsidR="000427BC" w:rsidRPr="00805FA3" w:rsidRDefault="00795180" w:rsidP="00647C42">
            <w:pPr>
              <w:tabs>
                <w:tab w:val="left" w:pos="2410"/>
              </w:tabs>
              <w:jc w:val="both"/>
            </w:pPr>
            <w:r>
              <w:rPr>
                <w:rFonts w:ascii="Arial Narrow" w:hAnsi="Arial Narrow" w:cs="Arial Narrow"/>
                <w:b/>
                <w:sz w:val="22"/>
                <w:szCs w:val="22"/>
              </w:rPr>
              <w:t>П</w:t>
            </w:r>
            <w:r w:rsidR="00C478A1" w:rsidRPr="00805FA3">
              <w:rPr>
                <w:rFonts w:ascii="Arial Narrow" w:hAnsi="Arial Narrow" w:cs="Arial Narrow"/>
                <w:b/>
                <w:sz w:val="22"/>
                <w:szCs w:val="22"/>
              </w:rPr>
              <w:t>АО</w:t>
            </w:r>
            <w:r w:rsidR="000427BC" w:rsidRPr="00805FA3">
              <w:rPr>
                <w:rFonts w:ascii="Arial Narrow" w:hAnsi="Arial Narrow" w:cs="Arial Narrow"/>
                <w:b/>
                <w:sz w:val="22"/>
                <w:szCs w:val="22"/>
              </w:rPr>
              <w:t xml:space="preserve"> «Вкусвилл»</w:t>
            </w:r>
          </w:p>
          <w:p w14:paraId="006A8A50" w14:textId="77777777" w:rsidR="000427BC" w:rsidRPr="00805FA3" w:rsidRDefault="000427BC" w:rsidP="00647C42">
            <w:pPr>
              <w:tabs>
                <w:tab w:val="left" w:pos="2410"/>
              </w:tabs>
              <w:jc w:val="both"/>
              <w:rPr>
                <w:rFonts w:ascii="Arial Narrow" w:hAnsi="Arial Narrow" w:cs="Arial Narrow"/>
                <w:b/>
                <w:sz w:val="22"/>
                <w:szCs w:val="22"/>
              </w:rPr>
            </w:pPr>
          </w:p>
          <w:p w14:paraId="1248CF8B" w14:textId="77777777" w:rsidR="000427BC" w:rsidRPr="00805FA3" w:rsidRDefault="000427BC" w:rsidP="00647C42">
            <w:pPr>
              <w:tabs>
                <w:tab w:val="left" w:pos="2410"/>
              </w:tabs>
              <w:jc w:val="both"/>
            </w:pPr>
            <w:r w:rsidRPr="00805FA3">
              <w:rPr>
                <w:rFonts w:ascii="Arial Narrow" w:hAnsi="Arial Narrow" w:cs="Arial Narrow"/>
                <w:b/>
                <w:sz w:val="22"/>
                <w:szCs w:val="22"/>
              </w:rPr>
              <w:t>______________/Курвяков Е.Б./</w:t>
            </w:r>
          </w:p>
        </w:tc>
      </w:tr>
      <w:tr w:rsidR="000427BC" w:rsidRPr="00805FA3" w14:paraId="5377E7FF" w14:textId="77777777" w:rsidTr="009B12BB">
        <w:tc>
          <w:tcPr>
            <w:tcW w:w="5148" w:type="dxa"/>
            <w:shd w:val="clear" w:color="auto" w:fill="auto"/>
          </w:tcPr>
          <w:p w14:paraId="00673D1B" w14:textId="77777777" w:rsidR="000427BC" w:rsidRPr="00805FA3" w:rsidRDefault="000427BC" w:rsidP="00647C42">
            <w:pPr>
              <w:tabs>
                <w:tab w:val="left" w:pos="2410"/>
              </w:tabs>
              <w:jc w:val="both"/>
            </w:pPr>
            <w:r w:rsidRPr="00805FA3">
              <w:rPr>
                <w:rFonts w:ascii="Arial Narrow" w:hAnsi="Arial Narrow" w:cs="Arial Narrow"/>
                <w:b/>
                <w:bCs/>
                <w:sz w:val="22"/>
                <w:szCs w:val="22"/>
              </w:rPr>
              <w:t>м.п.</w:t>
            </w:r>
          </w:p>
        </w:tc>
        <w:tc>
          <w:tcPr>
            <w:tcW w:w="5040" w:type="dxa"/>
            <w:shd w:val="clear" w:color="auto" w:fill="auto"/>
          </w:tcPr>
          <w:p w14:paraId="76D48ED1" w14:textId="2D02B665" w:rsidR="000427BC" w:rsidRPr="00805FA3" w:rsidRDefault="000427BC" w:rsidP="00C478A1">
            <w:pPr>
              <w:ind w:right="29"/>
            </w:pPr>
            <w:r w:rsidRPr="00805FA3">
              <w:rPr>
                <w:rFonts w:eastAsia="SimSun"/>
              </w:rPr>
              <w:t>(</w:t>
            </w:r>
            <w:r w:rsidR="00795180" w:rsidRPr="00DE7BFE">
              <w:rPr>
                <w:rFonts w:ascii="Arial Narrow" w:eastAsia="SimSun" w:hAnsi="Arial Narrow" w:cs="Arial Narrow"/>
              </w:rPr>
              <w:t xml:space="preserve">доверенность </w:t>
            </w:r>
            <w:r w:rsidR="00795180">
              <w:rPr>
                <w:rFonts w:ascii="Arial Narrow" w:eastAsia="SimSun" w:hAnsi="Arial Narrow" w:cs="Arial Narrow"/>
              </w:rPr>
              <w:t xml:space="preserve">серия </w:t>
            </w:r>
            <w:r w:rsidR="00795180" w:rsidRPr="001D4AF0">
              <w:rPr>
                <w:rFonts w:ascii="Arial Narrow" w:eastAsia="SimSun" w:hAnsi="Arial Narrow" w:cs="Arial Narrow"/>
              </w:rPr>
              <w:t>77 АГ номер 7986401 от 13 октября 2021 года</w:t>
            </w:r>
            <w:r w:rsidRPr="00805FA3">
              <w:rPr>
                <w:rFonts w:ascii="Arial Narrow" w:eastAsia="SimSun" w:hAnsi="Arial Narrow" w:cs="Arial Narrow"/>
              </w:rPr>
              <w:t>)</w:t>
            </w:r>
          </w:p>
        </w:tc>
      </w:tr>
      <w:tr w:rsidR="000427BC" w:rsidRPr="00805FA3" w14:paraId="5F473932" w14:textId="77777777" w:rsidTr="009B12BB">
        <w:tc>
          <w:tcPr>
            <w:tcW w:w="5148" w:type="dxa"/>
            <w:shd w:val="clear" w:color="auto" w:fill="auto"/>
          </w:tcPr>
          <w:p w14:paraId="3A0C0405" w14:textId="77777777" w:rsidR="000427BC" w:rsidRPr="00805FA3" w:rsidRDefault="000427BC" w:rsidP="00647C42">
            <w:pPr>
              <w:tabs>
                <w:tab w:val="left" w:pos="2410"/>
              </w:tabs>
              <w:snapToGrid w:val="0"/>
              <w:jc w:val="both"/>
              <w:rPr>
                <w:rFonts w:ascii="Arial Narrow" w:hAnsi="Arial Narrow" w:cs="Arial Narrow"/>
                <w:b/>
                <w:bCs/>
                <w:sz w:val="22"/>
                <w:szCs w:val="22"/>
              </w:rPr>
            </w:pPr>
          </w:p>
        </w:tc>
        <w:tc>
          <w:tcPr>
            <w:tcW w:w="5040" w:type="dxa"/>
            <w:shd w:val="clear" w:color="auto" w:fill="auto"/>
          </w:tcPr>
          <w:p w14:paraId="7A02FA3F" w14:textId="77777777" w:rsidR="000427BC" w:rsidRPr="00805FA3" w:rsidRDefault="000427BC" w:rsidP="00647C42">
            <w:pPr>
              <w:ind w:right="29"/>
            </w:pPr>
            <w:r w:rsidRPr="00805FA3">
              <w:rPr>
                <w:rFonts w:ascii="Arial Narrow" w:eastAsia="Times New Roman" w:hAnsi="Arial Narrow" w:cs="Arial Narrow"/>
                <w:b/>
                <w:sz w:val="22"/>
                <w:szCs w:val="22"/>
              </w:rPr>
              <w:t xml:space="preserve">   </w:t>
            </w:r>
            <w:r w:rsidRPr="00805FA3">
              <w:rPr>
                <w:rFonts w:ascii="Arial Narrow" w:eastAsia="SimSun" w:hAnsi="Arial Narrow" w:cs="Arial Narrow"/>
                <w:b/>
                <w:sz w:val="22"/>
                <w:szCs w:val="22"/>
              </w:rPr>
              <w:t>м.п.</w:t>
            </w:r>
          </w:p>
        </w:tc>
      </w:tr>
    </w:tbl>
    <w:p w14:paraId="3BA51E4A" w14:textId="7066ACBE" w:rsidR="00C478A1" w:rsidRPr="00805FA3" w:rsidRDefault="00C478A1" w:rsidP="00AC0B70">
      <w:pPr>
        <w:tabs>
          <w:tab w:val="left" w:pos="7020"/>
        </w:tabs>
        <w:ind w:right="29"/>
        <w:jc w:val="right"/>
      </w:pPr>
      <w:bookmarkStart w:id="52" w:name="_Hlk86089698"/>
      <w:r w:rsidRPr="00805FA3">
        <w:rPr>
          <w:rFonts w:ascii="Arial Narrow" w:hAnsi="Arial Narrow" w:cs="Arial Narrow"/>
          <w:b/>
          <w:sz w:val="22"/>
          <w:szCs w:val="22"/>
        </w:rPr>
        <w:lastRenderedPageBreak/>
        <w:t xml:space="preserve">Приложение № 6 </w:t>
      </w:r>
    </w:p>
    <w:p w14:paraId="4887E123" w14:textId="77777777" w:rsidR="00C478A1" w:rsidRPr="00805FA3" w:rsidRDefault="00C478A1" w:rsidP="00C478A1">
      <w:pPr>
        <w:tabs>
          <w:tab w:val="left" w:pos="7020"/>
        </w:tabs>
        <w:ind w:right="29"/>
        <w:jc w:val="right"/>
      </w:pPr>
      <w:r w:rsidRPr="00805FA3">
        <w:rPr>
          <w:rFonts w:ascii="Arial Narrow" w:hAnsi="Arial Narrow" w:cs="Arial Narrow"/>
          <w:b/>
          <w:sz w:val="22"/>
          <w:szCs w:val="22"/>
        </w:rPr>
        <w:t>к Договору № ______</w:t>
      </w:r>
    </w:p>
    <w:p w14:paraId="1FD4D6E8" w14:textId="77777777" w:rsidR="00C478A1" w:rsidRPr="00805FA3" w:rsidRDefault="00C478A1" w:rsidP="00C478A1">
      <w:pPr>
        <w:tabs>
          <w:tab w:val="left" w:pos="7020"/>
        </w:tabs>
        <w:ind w:right="29"/>
        <w:jc w:val="right"/>
      </w:pPr>
      <w:r w:rsidRPr="00805FA3">
        <w:rPr>
          <w:rFonts w:ascii="Arial Narrow" w:hAnsi="Arial Narrow" w:cs="Arial Narrow"/>
          <w:b/>
          <w:sz w:val="22"/>
          <w:szCs w:val="22"/>
        </w:rPr>
        <w:t xml:space="preserve">аренды нежилого помещения </w:t>
      </w:r>
    </w:p>
    <w:p w14:paraId="434537EE" w14:textId="214F8D4B" w:rsidR="00C478A1" w:rsidRPr="00805FA3" w:rsidRDefault="00C478A1" w:rsidP="00C478A1">
      <w:pPr>
        <w:tabs>
          <w:tab w:val="left" w:pos="7020"/>
        </w:tabs>
        <w:ind w:right="29"/>
        <w:jc w:val="right"/>
      </w:pPr>
      <w:r w:rsidRPr="00805FA3">
        <w:rPr>
          <w:rFonts w:ascii="Arial Narrow" w:eastAsia="Times New Roman" w:hAnsi="Arial Narrow" w:cs="Arial Narrow"/>
          <w:b/>
          <w:sz w:val="22"/>
          <w:szCs w:val="22"/>
        </w:rPr>
        <w:t xml:space="preserve"> </w:t>
      </w:r>
      <w:r w:rsidRPr="00805FA3">
        <w:rPr>
          <w:rFonts w:ascii="Arial Narrow" w:hAnsi="Arial Narrow" w:cs="Arial Narrow"/>
          <w:b/>
          <w:sz w:val="22"/>
          <w:szCs w:val="22"/>
        </w:rPr>
        <w:t xml:space="preserve">от «__» _______ </w:t>
      </w:r>
      <w:r w:rsidR="00804836" w:rsidRPr="00D46E67">
        <w:rPr>
          <w:rFonts w:ascii="Arial Narrow" w:hAnsi="Arial Narrow" w:cs="Arial Narrow"/>
          <w:b/>
          <w:sz w:val="22"/>
          <w:szCs w:val="22"/>
        </w:rPr>
        <w:t>202__</w:t>
      </w:r>
      <w:r w:rsidRPr="00805FA3">
        <w:rPr>
          <w:rFonts w:ascii="Arial Narrow" w:hAnsi="Arial Narrow" w:cs="Arial Narrow"/>
          <w:b/>
          <w:sz w:val="22"/>
          <w:szCs w:val="22"/>
        </w:rPr>
        <w:t xml:space="preserve"> г.</w:t>
      </w:r>
    </w:p>
    <w:bookmarkEnd w:id="52"/>
    <w:p w14:paraId="3FB690D4" w14:textId="59DEFC57" w:rsidR="00C478A1" w:rsidRPr="00805FA3" w:rsidRDefault="00C478A1" w:rsidP="00C478A1">
      <w:pPr>
        <w:jc w:val="right"/>
      </w:pPr>
    </w:p>
    <w:p w14:paraId="1A451F2B" w14:textId="77777777" w:rsidR="00804836" w:rsidRPr="00D46E67" w:rsidRDefault="00804836"/>
    <w:p w14:paraId="5A8381F3" w14:textId="03EC2D19" w:rsidR="00C478A1" w:rsidRPr="00805FA3" w:rsidRDefault="00C478A1" w:rsidP="00C478A1">
      <w:pPr>
        <w:jc w:val="center"/>
        <w:rPr>
          <w:rFonts w:ascii="Arial Narrow" w:hAnsi="Arial Narrow"/>
          <w:b/>
          <w:bCs/>
          <w:sz w:val="22"/>
          <w:szCs w:val="22"/>
        </w:rPr>
      </w:pPr>
      <w:r w:rsidRPr="00805FA3">
        <w:rPr>
          <w:rFonts w:ascii="Arial Narrow" w:hAnsi="Arial Narrow"/>
          <w:b/>
          <w:bCs/>
          <w:sz w:val="22"/>
          <w:szCs w:val="22"/>
        </w:rPr>
        <w:t>ГРАНИЦЫ РАЗМЕЩЕНИЯ ТЕХНОЛОГИЧЕСКОГО ОБОРУДОВАНИЯ</w:t>
      </w:r>
    </w:p>
    <w:p w14:paraId="1C697091" w14:textId="14103A7A" w:rsidR="00C478A1" w:rsidRPr="00805FA3" w:rsidRDefault="00C478A1" w:rsidP="00C478A1">
      <w:pPr>
        <w:jc w:val="center"/>
        <w:rPr>
          <w:rFonts w:ascii="Arial Narrow" w:hAnsi="Arial Narrow"/>
          <w:b/>
          <w:bCs/>
          <w:sz w:val="22"/>
          <w:szCs w:val="22"/>
        </w:rPr>
      </w:pPr>
    </w:p>
    <w:p w14:paraId="4DA01EF4" w14:textId="12D05F2B" w:rsidR="00C478A1" w:rsidRPr="00805FA3" w:rsidRDefault="00C478A1" w:rsidP="00C478A1">
      <w:pPr>
        <w:jc w:val="center"/>
        <w:rPr>
          <w:rFonts w:ascii="Arial Narrow" w:hAnsi="Arial Narrow"/>
          <w:b/>
          <w:bCs/>
          <w:sz w:val="22"/>
          <w:szCs w:val="22"/>
        </w:rPr>
      </w:pPr>
    </w:p>
    <w:p w14:paraId="5EDFB702" w14:textId="477C9F05" w:rsidR="00C478A1" w:rsidRPr="00805FA3" w:rsidRDefault="00C478A1" w:rsidP="00C478A1">
      <w:pPr>
        <w:jc w:val="center"/>
        <w:rPr>
          <w:rFonts w:ascii="Arial Narrow" w:hAnsi="Arial Narrow"/>
          <w:b/>
          <w:bCs/>
          <w:sz w:val="22"/>
          <w:szCs w:val="22"/>
        </w:rPr>
      </w:pPr>
    </w:p>
    <w:p w14:paraId="12ED4DBF" w14:textId="34CC6471" w:rsidR="00C478A1" w:rsidRPr="00805FA3" w:rsidRDefault="00C478A1" w:rsidP="00C478A1">
      <w:pPr>
        <w:jc w:val="center"/>
        <w:rPr>
          <w:rFonts w:ascii="Arial Narrow" w:hAnsi="Arial Narrow"/>
          <w:b/>
          <w:bCs/>
          <w:sz w:val="22"/>
          <w:szCs w:val="22"/>
        </w:rPr>
      </w:pPr>
    </w:p>
    <w:p w14:paraId="2036048A" w14:textId="5358F288" w:rsidR="00C478A1" w:rsidRPr="00805FA3" w:rsidRDefault="00C478A1" w:rsidP="00C478A1">
      <w:pPr>
        <w:jc w:val="center"/>
        <w:rPr>
          <w:rFonts w:ascii="Arial Narrow" w:hAnsi="Arial Narrow"/>
          <w:b/>
          <w:bCs/>
          <w:sz w:val="22"/>
          <w:szCs w:val="22"/>
        </w:rPr>
      </w:pPr>
    </w:p>
    <w:p w14:paraId="165D216D" w14:textId="0DD81A28" w:rsidR="00C478A1" w:rsidRPr="00805FA3" w:rsidRDefault="00C478A1" w:rsidP="00C478A1">
      <w:pPr>
        <w:jc w:val="center"/>
        <w:rPr>
          <w:rFonts w:ascii="Arial Narrow" w:hAnsi="Arial Narrow"/>
          <w:b/>
          <w:bCs/>
          <w:sz w:val="22"/>
          <w:szCs w:val="22"/>
        </w:rPr>
      </w:pPr>
    </w:p>
    <w:p w14:paraId="367035EA" w14:textId="09D1337E" w:rsidR="00C478A1" w:rsidRPr="00805FA3" w:rsidRDefault="00C478A1" w:rsidP="00C478A1">
      <w:pPr>
        <w:jc w:val="center"/>
        <w:rPr>
          <w:rFonts w:ascii="Arial Narrow" w:hAnsi="Arial Narrow"/>
          <w:b/>
          <w:bCs/>
          <w:sz w:val="22"/>
          <w:szCs w:val="22"/>
        </w:rPr>
      </w:pPr>
    </w:p>
    <w:p w14:paraId="39B12850" w14:textId="5C646019" w:rsidR="00C478A1" w:rsidRPr="00805FA3" w:rsidRDefault="00C478A1" w:rsidP="00C478A1">
      <w:pPr>
        <w:jc w:val="center"/>
        <w:rPr>
          <w:rFonts w:ascii="Arial Narrow" w:hAnsi="Arial Narrow"/>
          <w:b/>
          <w:bCs/>
          <w:sz w:val="22"/>
          <w:szCs w:val="22"/>
        </w:rPr>
      </w:pPr>
    </w:p>
    <w:p w14:paraId="11C79386" w14:textId="3073397F" w:rsidR="00C478A1" w:rsidRPr="00805FA3" w:rsidRDefault="00C478A1" w:rsidP="00C478A1">
      <w:pPr>
        <w:jc w:val="center"/>
        <w:rPr>
          <w:rFonts w:ascii="Arial Narrow" w:hAnsi="Arial Narrow"/>
          <w:b/>
          <w:bCs/>
          <w:sz w:val="22"/>
          <w:szCs w:val="22"/>
        </w:rPr>
      </w:pPr>
    </w:p>
    <w:p w14:paraId="4F71915B" w14:textId="52E23031" w:rsidR="00C478A1" w:rsidRPr="00805FA3" w:rsidRDefault="00C478A1" w:rsidP="00C478A1">
      <w:pPr>
        <w:jc w:val="center"/>
        <w:rPr>
          <w:rFonts w:ascii="Arial Narrow" w:hAnsi="Arial Narrow"/>
          <w:b/>
          <w:bCs/>
          <w:sz w:val="22"/>
          <w:szCs w:val="22"/>
        </w:rPr>
      </w:pPr>
    </w:p>
    <w:p w14:paraId="4A5FA35D" w14:textId="520AFF46" w:rsidR="00C478A1" w:rsidRPr="00805FA3" w:rsidRDefault="00C478A1" w:rsidP="00C478A1">
      <w:pPr>
        <w:jc w:val="center"/>
        <w:rPr>
          <w:rFonts w:ascii="Arial Narrow" w:hAnsi="Arial Narrow"/>
          <w:b/>
          <w:bCs/>
          <w:sz w:val="22"/>
          <w:szCs w:val="22"/>
        </w:rPr>
      </w:pPr>
    </w:p>
    <w:p w14:paraId="0AF00E21" w14:textId="365AB878" w:rsidR="00C478A1" w:rsidRPr="00805FA3" w:rsidRDefault="00C478A1" w:rsidP="00C478A1">
      <w:pPr>
        <w:jc w:val="center"/>
        <w:rPr>
          <w:rFonts w:ascii="Arial Narrow" w:hAnsi="Arial Narrow"/>
          <w:b/>
          <w:bCs/>
          <w:sz w:val="22"/>
          <w:szCs w:val="22"/>
        </w:rPr>
      </w:pPr>
    </w:p>
    <w:p w14:paraId="51639B13" w14:textId="75410CAE" w:rsidR="00C478A1" w:rsidRPr="00805FA3" w:rsidRDefault="00C478A1" w:rsidP="00C478A1">
      <w:pPr>
        <w:jc w:val="center"/>
        <w:rPr>
          <w:rFonts w:ascii="Arial Narrow" w:hAnsi="Arial Narrow"/>
          <w:b/>
          <w:bCs/>
          <w:sz w:val="22"/>
          <w:szCs w:val="22"/>
        </w:rPr>
      </w:pPr>
    </w:p>
    <w:p w14:paraId="5B9054D0" w14:textId="4B129517" w:rsidR="00C478A1" w:rsidRPr="00805FA3" w:rsidRDefault="00C478A1" w:rsidP="00C478A1">
      <w:pPr>
        <w:jc w:val="center"/>
        <w:rPr>
          <w:rFonts w:ascii="Arial Narrow" w:hAnsi="Arial Narrow"/>
          <w:b/>
          <w:bCs/>
          <w:sz w:val="22"/>
          <w:szCs w:val="22"/>
        </w:rPr>
      </w:pPr>
    </w:p>
    <w:p w14:paraId="22EE71EB" w14:textId="309500B1" w:rsidR="00C478A1" w:rsidRPr="00805FA3" w:rsidRDefault="00C478A1" w:rsidP="00C478A1">
      <w:pPr>
        <w:jc w:val="center"/>
        <w:rPr>
          <w:rFonts w:ascii="Arial Narrow" w:hAnsi="Arial Narrow"/>
          <w:b/>
          <w:bCs/>
          <w:sz w:val="22"/>
          <w:szCs w:val="22"/>
        </w:rPr>
      </w:pPr>
    </w:p>
    <w:p w14:paraId="5F48423E" w14:textId="72222A59" w:rsidR="00C478A1" w:rsidRPr="00805FA3" w:rsidRDefault="00C478A1" w:rsidP="00C478A1">
      <w:pPr>
        <w:jc w:val="center"/>
        <w:rPr>
          <w:rFonts w:ascii="Arial Narrow" w:hAnsi="Arial Narrow"/>
          <w:b/>
          <w:bCs/>
          <w:sz w:val="22"/>
          <w:szCs w:val="22"/>
        </w:rPr>
      </w:pPr>
    </w:p>
    <w:p w14:paraId="23BF92C4" w14:textId="076E3B8E" w:rsidR="00C478A1" w:rsidRPr="00805FA3" w:rsidRDefault="00C478A1" w:rsidP="00C478A1">
      <w:pPr>
        <w:jc w:val="center"/>
        <w:rPr>
          <w:rFonts w:ascii="Arial Narrow" w:hAnsi="Arial Narrow"/>
          <w:b/>
          <w:bCs/>
          <w:sz w:val="22"/>
          <w:szCs w:val="22"/>
        </w:rPr>
      </w:pPr>
    </w:p>
    <w:p w14:paraId="2AEF5B9A" w14:textId="3B99F272" w:rsidR="00C478A1" w:rsidRPr="00805FA3" w:rsidRDefault="00C478A1" w:rsidP="00C478A1">
      <w:pPr>
        <w:jc w:val="center"/>
        <w:rPr>
          <w:rFonts w:ascii="Arial Narrow" w:hAnsi="Arial Narrow"/>
          <w:b/>
          <w:bCs/>
          <w:sz w:val="22"/>
          <w:szCs w:val="22"/>
        </w:rPr>
      </w:pPr>
    </w:p>
    <w:p w14:paraId="1BF6CE8A" w14:textId="665E56C7" w:rsidR="00C478A1" w:rsidRPr="00805FA3" w:rsidRDefault="00C478A1" w:rsidP="00C478A1">
      <w:pPr>
        <w:jc w:val="center"/>
        <w:rPr>
          <w:rFonts w:ascii="Arial Narrow" w:hAnsi="Arial Narrow"/>
          <w:b/>
          <w:bCs/>
          <w:sz w:val="22"/>
          <w:szCs w:val="22"/>
        </w:rPr>
      </w:pPr>
    </w:p>
    <w:p w14:paraId="4C33F78B" w14:textId="00AC74E1" w:rsidR="00C478A1" w:rsidRPr="00805FA3" w:rsidRDefault="00C478A1" w:rsidP="00C478A1">
      <w:pPr>
        <w:jc w:val="center"/>
        <w:rPr>
          <w:rFonts w:ascii="Arial Narrow" w:hAnsi="Arial Narrow"/>
          <w:b/>
          <w:bCs/>
          <w:sz w:val="22"/>
          <w:szCs w:val="22"/>
        </w:rPr>
      </w:pPr>
    </w:p>
    <w:p w14:paraId="730C85FF" w14:textId="427D7290" w:rsidR="00C478A1" w:rsidRPr="00805FA3" w:rsidRDefault="00C478A1" w:rsidP="00C478A1">
      <w:pPr>
        <w:jc w:val="center"/>
        <w:rPr>
          <w:rFonts w:ascii="Arial Narrow" w:hAnsi="Arial Narrow"/>
          <w:b/>
          <w:bCs/>
          <w:sz w:val="22"/>
          <w:szCs w:val="22"/>
        </w:rPr>
      </w:pPr>
    </w:p>
    <w:p w14:paraId="61A0C51E" w14:textId="6FB702B0" w:rsidR="00C478A1" w:rsidRPr="00805FA3" w:rsidRDefault="00C478A1" w:rsidP="00C478A1">
      <w:pPr>
        <w:jc w:val="center"/>
        <w:rPr>
          <w:rFonts w:ascii="Arial Narrow" w:hAnsi="Arial Narrow"/>
          <w:b/>
          <w:bCs/>
          <w:sz w:val="22"/>
          <w:szCs w:val="22"/>
        </w:rPr>
      </w:pPr>
    </w:p>
    <w:p w14:paraId="5AEEFE44" w14:textId="1D9D58F0" w:rsidR="00C478A1" w:rsidRPr="00805FA3" w:rsidRDefault="00C478A1" w:rsidP="00C478A1">
      <w:pPr>
        <w:jc w:val="center"/>
        <w:rPr>
          <w:rFonts w:ascii="Arial Narrow" w:hAnsi="Arial Narrow"/>
          <w:b/>
          <w:bCs/>
          <w:sz w:val="22"/>
          <w:szCs w:val="22"/>
        </w:rPr>
      </w:pPr>
    </w:p>
    <w:p w14:paraId="3869A7AF" w14:textId="4852BCC4" w:rsidR="00C478A1" w:rsidRPr="00805FA3" w:rsidRDefault="00C478A1" w:rsidP="00C478A1">
      <w:pPr>
        <w:jc w:val="center"/>
        <w:rPr>
          <w:rFonts w:ascii="Arial Narrow" w:hAnsi="Arial Narrow"/>
          <w:b/>
          <w:bCs/>
          <w:sz w:val="22"/>
          <w:szCs w:val="22"/>
        </w:rPr>
      </w:pPr>
    </w:p>
    <w:p w14:paraId="29207D07" w14:textId="5E693681" w:rsidR="00C478A1" w:rsidRPr="00805FA3" w:rsidRDefault="00C478A1" w:rsidP="00C478A1">
      <w:pPr>
        <w:jc w:val="center"/>
        <w:rPr>
          <w:rFonts w:ascii="Arial Narrow" w:hAnsi="Arial Narrow"/>
          <w:b/>
          <w:bCs/>
          <w:sz w:val="22"/>
          <w:szCs w:val="22"/>
        </w:rPr>
      </w:pPr>
    </w:p>
    <w:p w14:paraId="055CDF37" w14:textId="56EBE71E" w:rsidR="00C478A1" w:rsidRPr="00805FA3" w:rsidRDefault="00C478A1" w:rsidP="00C478A1">
      <w:pPr>
        <w:jc w:val="center"/>
        <w:rPr>
          <w:rFonts w:ascii="Arial Narrow" w:hAnsi="Arial Narrow"/>
          <w:b/>
          <w:bCs/>
          <w:sz w:val="22"/>
          <w:szCs w:val="22"/>
        </w:rPr>
      </w:pPr>
    </w:p>
    <w:p w14:paraId="330E5532" w14:textId="47E73D33" w:rsidR="00C478A1" w:rsidRPr="00805FA3" w:rsidRDefault="00C478A1" w:rsidP="00C478A1">
      <w:pPr>
        <w:jc w:val="center"/>
        <w:rPr>
          <w:rFonts w:ascii="Arial Narrow" w:hAnsi="Arial Narrow"/>
          <w:b/>
          <w:bCs/>
          <w:sz w:val="22"/>
          <w:szCs w:val="22"/>
        </w:rPr>
      </w:pPr>
    </w:p>
    <w:p w14:paraId="0D23A5CC" w14:textId="2B9C358A" w:rsidR="00C478A1" w:rsidRPr="00805FA3" w:rsidRDefault="00C478A1" w:rsidP="00C478A1">
      <w:pPr>
        <w:jc w:val="center"/>
        <w:rPr>
          <w:rFonts w:ascii="Arial Narrow" w:hAnsi="Arial Narrow"/>
          <w:b/>
          <w:bCs/>
          <w:sz w:val="22"/>
          <w:szCs w:val="22"/>
        </w:rPr>
      </w:pPr>
    </w:p>
    <w:p w14:paraId="22BEABFA" w14:textId="07D85C2F" w:rsidR="00C478A1" w:rsidRPr="00805FA3" w:rsidRDefault="00C478A1" w:rsidP="00C478A1">
      <w:pPr>
        <w:jc w:val="center"/>
        <w:rPr>
          <w:rFonts w:ascii="Arial Narrow" w:hAnsi="Arial Narrow"/>
          <w:b/>
          <w:bCs/>
          <w:sz w:val="22"/>
          <w:szCs w:val="22"/>
        </w:rPr>
      </w:pPr>
    </w:p>
    <w:p w14:paraId="125519B2" w14:textId="65C771FE" w:rsidR="00C478A1" w:rsidRPr="00805FA3" w:rsidRDefault="00C478A1" w:rsidP="00C478A1">
      <w:pPr>
        <w:jc w:val="center"/>
        <w:rPr>
          <w:rFonts w:ascii="Arial Narrow" w:hAnsi="Arial Narrow"/>
          <w:b/>
          <w:bCs/>
          <w:sz w:val="22"/>
          <w:szCs w:val="22"/>
        </w:rPr>
      </w:pPr>
    </w:p>
    <w:p w14:paraId="2F6CFD2F" w14:textId="0339BABC" w:rsidR="00C478A1" w:rsidRPr="00805FA3" w:rsidRDefault="00C478A1" w:rsidP="00C478A1">
      <w:pPr>
        <w:jc w:val="center"/>
        <w:rPr>
          <w:rFonts w:ascii="Arial Narrow" w:hAnsi="Arial Narrow"/>
          <w:b/>
          <w:bCs/>
          <w:sz w:val="22"/>
          <w:szCs w:val="22"/>
        </w:rPr>
      </w:pPr>
    </w:p>
    <w:p w14:paraId="58BD7CC9" w14:textId="78691797" w:rsidR="00C478A1" w:rsidRPr="00805FA3" w:rsidRDefault="00C478A1" w:rsidP="00C478A1">
      <w:pPr>
        <w:jc w:val="center"/>
        <w:rPr>
          <w:rFonts w:ascii="Arial Narrow" w:hAnsi="Arial Narrow"/>
          <w:b/>
          <w:bCs/>
          <w:sz w:val="22"/>
          <w:szCs w:val="22"/>
        </w:rPr>
      </w:pPr>
    </w:p>
    <w:p w14:paraId="72BAF443" w14:textId="0939AAA6" w:rsidR="00C478A1" w:rsidRPr="00805FA3" w:rsidRDefault="00C478A1" w:rsidP="00C478A1">
      <w:pPr>
        <w:jc w:val="center"/>
        <w:rPr>
          <w:rFonts w:ascii="Arial Narrow" w:hAnsi="Arial Narrow"/>
          <w:b/>
          <w:bCs/>
          <w:sz w:val="22"/>
          <w:szCs w:val="22"/>
        </w:rPr>
      </w:pPr>
    </w:p>
    <w:p w14:paraId="0345DFED" w14:textId="2AAC3EB2" w:rsidR="00C478A1" w:rsidRPr="00805FA3" w:rsidRDefault="00C478A1" w:rsidP="00C478A1">
      <w:pPr>
        <w:jc w:val="center"/>
        <w:rPr>
          <w:rFonts w:ascii="Arial Narrow" w:hAnsi="Arial Narrow"/>
          <w:b/>
          <w:bCs/>
          <w:sz w:val="22"/>
          <w:szCs w:val="22"/>
        </w:rPr>
      </w:pPr>
    </w:p>
    <w:p w14:paraId="2CEE03F7" w14:textId="421AE848" w:rsidR="00C478A1" w:rsidRPr="00805FA3" w:rsidRDefault="00C478A1" w:rsidP="00C478A1">
      <w:pPr>
        <w:jc w:val="center"/>
        <w:rPr>
          <w:rFonts w:ascii="Arial Narrow" w:hAnsi="Arial Narrow"/>
          <w:b/>
          <w:bCs/>
          <w:sz w:val="22"/>
          <w:szCs w:val="22"/>
        </w:rPr>
      </w:pPr>
    </w:p>
    <w:p w14:paraId="1D4DEBEC" w14:textId="51608770" w:rsidR="00C478A1" w:rsidRPr="00805FA3" w:rsidRDefault="00C478A1" w:rsidP="00C478A1">
      <w:pPr>
        <w:jc w:val="center"/>
        <w:rPr>
          <w:rFonts w:ascii="Arial Narrow" w:hAnsi="Arial Narrow"/>
          <w:b/>
          <w:bCs/>
          <w:sz w:val="22"/>
          <w:szCs w:val="22"/>
        </w:rPr>
      </w:pPr>
    </w:p>
    <w:p w14:paraId="7F38B132" w14:textId="3CF2BF61" w:rsidR="00C478A1" w:rsidRPr="00805FA3" w:rsidRDefault="00C478A1" w:rsidP="00C478A1">
      <w:pPr>
        <w:jc w:val="center"/>
        <w:rPr>
          <w:rFonts w:ascii="Arial Narrow" w:hAnsi="Arial Narrow"/>
          <w:b/>
          <w:bCs/>
          <w:sz w:val="22"/>
          <w:szCs w:val="22"/>
        </w:rPr>
      </w:pPr>
    </w:p>
    <w:p w14:paraId="47A4BB96" w14:textId="77777777" w:rsidR="00C478A1" w:rsidRPr="00805FA3" w:rsidRDefault="00C478A1" w:rsidP="00C478A1">
      <w:pPr>
        <w:jc w:val="center"/>
        <w:rPr>
          <w:rFonts w:ascii="Arial Narrow" w:hAnsi="Arial Narrow"/>
          <w:b/>
          <w:bCs/>
          <w:sz w:val="22"/>
          <w:szCs w:val="22"/>
        </w:rPr>
      </w:pPr>
    </w:p>
    <w:p w14:paraId="68C974AF" w14:textId="77777777" w:rsidR="00804836" w:rsidRPr="00D46E67" w:rsidRDefault="00804836"/>
    <w:p w14:paraId="138E4308" w14:textId="77777777" w:rsidR="00804836" w:rsidRPr="00D46E67" w:rsidRDefault="00804836"/>
    <w:p w14:paraId="53AE3B22" w14:textId="77777777" w:rsidR="00804836" w:rsidRPr="00D46E67" w:rsidRDefault="00804836"/>
    <w:p w14:paraId="5E1F6E27" w14:textId="77777777" w:rsidR="00804836" w:rsidRPr="00D46E67" w:rsidRDefault="00804836"/>
    <w:p w14:paraId="76D1B019" w14:textId="77777777" w:rsidR="00804836" w:rsidRPr="00D46E67" w:rsidRDefault="00804836"/>
    <w:tbl>
      <w:tblPr>
        <w:tblW w:w="0" w:type="auto"/>
        <w:tblLayout w:type="fixed"/>
        <w:tblLook w:val="0000" w:firstRow="0" w:lastRow="0" w:firstColumn="0" w:lastColumn="0" w:noHBand="0" w:noVBand="0"/>
      </w:tblPr>
      <w:tblGrid>
        <w:gridCol w:w="5148"/>
        <w:gridCol w:w="5040"/>
      </w:tblGrid>
      <w:tr w:rsidR="00C478A1" w:rsidRPr="00805FA3" w14:paraId="31C08604" w14:textId="77777777" w:rsidTr="00B03DB8">
        <w:tc>
          <w:tcPr>
            <w:tcW w:w="5148" w:type="dxa"/>
            <w:shd w:val="clear" w:color="auto" w:fill="auto"/>
          </w:tcPr>
          <w:p w14:paraId="3E7ADFBB" w14:textId="77777777" w:rsidR="00C478A1" w:rsidRPr="00805FA3" w:rsidRDefault="00C478A1" w:rsidP="00B03DB8">
            <w:pPr>
              <w:tabs>
                <w:tab w:val="left" w:pos="2410"/>
              </w:tabs>
              <w:jc w:val="both"/>
            </w:pPr>
            <w:r w:rsidRPr="00805FA3">
              <w:rPr>
                <w:rFonts w:ascii="Arial Narrow" w:hAnsi="Arial Narrow" w:cs="Arial Narrow"/>
                <w:b/>
                <w:sz w:val="22"/>
                <w:szCs w:val="22"/>
                <w:u w:val="single"/>
              </w:rPr>
              <w:t>Арендодатель:</w:t>
            </w:r>
          </w:p>
        </w:tc>
        <w:tc>
          <w:tcPr>
            <w:tcW w:w="5040" w:type="dxa"/>
            <w:shd w:val="clear" w:color="auto" w:fill="auto"/>
          </w:tcPr>
          <w:p w14:paraId="0AE5ECF7" w14:textId="77777777" w:rsidR="00C478A1" w:rsidRPr="00805FA3" w:rsidRDefault="00C478A1" w:rsidP="00B03DB8">
            <w:pPr>
              <w:tabs>
                <w:tab w:val="left" w:pos="2410"/>
              </w:tabs>
              <w:jc w:val="both"/>
            </w:pPr>
            <w:r w:rsidRPr="00805FA3">
              <w:rPr>
                <w:rFonts w:ascii="Arial Narrow" w:hAnsi="Arial Narrow" w:cs="Arial Narrow"/>
                <w:b/>
                <w:sz w:val="22"/>
                <w:szCs w:val="22"/>
                <w:u w:val="single"/>
              </w:rPr>
              <w:t>Арендатор:</w:t>
            </w:r>
          </w:p>
        </w:tc>
      </w:tr>
      <w:tr w:rsidR="00C478A1" w:rsidRPr="00805FA3" w14:paraId="55728687" w14:textId="77777777" w:rsidTr="00B03DB8">
        <w:tc>
          <w:tcPr>
            <w:tcW w:w="5148" w:type="dxa"/>
            <w:shd w:val="clear" w:color="auto" w:fill="auto"/>
          </w:tcPr>
          <w:p w14:paraId="41E20977" w14:textId="77777777" w:rsidR="00C478A1" w:rsidRPr="00805FA3" w:rsidRDefault="00C478A1" w:rsidP="00B03DB8">
            <w:pPr>
              <w:tabs>
                <w:tab w:val="left" w:pos="2410"/>
              </w:tabs>
              <w:snapToGrid w:val="0"/>
              <w:jc w:val="both"/>
              <w:rPr>
                <w:rFonts w:ascii="Arial Narrow" w:hAnsi="Arial Narrow" w:cs="Arial Narrow"/>
                <w:b/>
                <w:bCs/>
                <w:sz w:val="22"/>
                <w:szCs w:val="22"/>
                <w:u w:val="single"/>
              </w:rPr>
            </w:pPr>
          </w:p>
        </w:tc>
        <w:tc>
          <w:tcPr>
            <w:tcW w:w="5040" w:type="dxa"/>
            <w:shd w:val="clear" w:color="auto" w:fill="auto"/>
          </w:tcPr>
          <w:p w14:paraId="1791F50C" w14:textId="65768135" w:rsidR="00C478A1" w:rsidRPr="00805FA3" w:rsidRDefault="00173367" w:rsidP="00B03DB8">
            <w:pPr>
              <w:tabs>
                <w:tab w:val="left" w:pos="2410"/>
              </w:tabs>
              <w:jc w:val="both"/>
            </w:pPr>
            <w:r>
              <w:rPr>
                <w:rFonts w:ascii="Arial Narrow" w:hAnsi="Arial Narrow" w:cs="Arial Narrow"/>
                <w:b/>
                <w:sz w:val="22"/>
              </w:rPr>
              <w:t>Представитель по доверенности</w:t>
            </w:r>
          </w:p>
        </w:tc>
      </w:tr>
      <w:tr w:rsidR="00C478A1" w:rsidRPr="00805FA3" w14:paraId="4AF6B460" w14:textId="77777777" w:rsidTr="00B03DB8">
        <w:tc>
          <w:tcPr>
            <w:tcW w:w="5148" w:type="dxa"/>
            <w:shd w:val="clear" w:color="auto" w:fill="auto"/>
          </w:tcPr>
          <w:p w14:paraId="259FD996" w14:textId="77777777" w:rsidR="00C478A1" w:rsidRPr="00805FA3" w:rsidRDefault="00C478A1" w:rsidP="00B03DB8">
            <w:pPr>
              <w:tabs>
                <w:tab w:val="left" w:pos="2410"/>
              </w:tabs>
              <w:snapToGrid w:val="0"/>
              <w:jc w:val="both"/>
              <w:rPr>
                <w:rFonts w:ascii="Arial Narrow" w:hAnsi="Arial Narrow" w:cs="Arial Narrow"/>
                <w:b/>
                <w:bCs/>
                <w:sz w:val="22"/>
                <w:szCs w:val="22"/>
              </w:rPr>
            </w:pPr>
          </w:p>
          <w:p w14:paraId="006B2298" w14:textId="77777777" w:rsidR="00C478A1" w:rsidRPr="00805FA3" w:rsidRDefault="00C478A1" w:rsidP="00B03DB8">
            <w:pPr>
              <w:tabs>
                <w:tab w:val="left" w:pos="2410"/>
              </w:tabs>
              <w:jc w:val="both"/>
              <w:rPr>
                <w:rFonts w:ascii="Arial Narrow" w:hAnsi="Arial Narrow" w:cs="Arial Narrow"/>
                <w:b/>
                <w:sz w:val="22"/>
                <w:szCs w:val="22"/>
              </w:rPr>
            </w:pPr>
          </w:p>
          <w:p w14:paraId="291ABF31" w14:textId="77777777" w:rsidR="00C478A1" w:rsidRPr="00805FA3" w:rsidRDefault="00C478A1" w:rsidP="00B03DB8">
            <w:pPr>
              <w:tabs>
                <w:tab w:val="left" w:pos="2410"/>
              </w:tabs>
              <w:jc w:val="both"/>
            </w:pPr>
            <w:r w:rsidRPr="00805FA3">
              <w:rPr>
                <w:rFonts w:ascii="Arial Narrow" w:hAnsi="Arial Narrow" w:cs="Arial Narrow"/>
                <w:b/>
                <w:sz w:val="22"/>
                <w:szCs w:val="22"/>
              </w:rPr>
              <w:t>______________/_________________/</w:t>
            </w:r>
          </w:p>
        </w:tc>
        <w:tc>
          <w:tcPr>
            <w:tcW w:w="5040" w:type="dxa"/>
            <w:shd w:val="clear" w:color="auto" w:fill="auto"/>
          </w:tcPr>
          <w:p w14:paraId="02258775" w14:textId="4FC8AB7C" w:rsidR="00C478A1" w:rsidRPr="00805FA3" w:rsidRDefault="00795180" w:rsidP="00B03DB8">
            <w:pPr>
              <w:tabs>
                <w:tab w:val="left" w:pos="2410"/>
              </w:tabs>
              <w:jc w:val="both"/>
            </w:pPr>
            <w:r>
              <w:rPr>
                <w:rFonts w:ascii="Arial Narrow" w:hAnsi="Arial Narrow" w:cs="Arial Narrow"/>
                <w:b/>
                <w:sz w:val="22"/>
                <w:szCs w:val="22"/>
              </w:rPr>
              <w:t>П</w:t>
            </w:r>
            <w:r w:rsidR="00C478A1" w:rsidRPr="00805FA3">
              <w:rPr>
                <w:rFonts w:ascii="Arial Narrow" w:hAnsi="Arial Narrow" w:cs="Arial Narrow"/>
                <w:b/>
                <w:sz w:val="22"/>
                <w:szCs w:val="22"/>
              </w:rPr>
              <w:t>АО «Вкусвилл»</w:t>
            </w:r>
          </w:p>
          <w:p w14:paraId="74CA4B83" w14:textId="77777777" w:rsidR="00C478A1" w:rsidRPr="00805FA3" w:rsidRDefault="00C478A1" w:rsidP="00B03DB8">
            <w:pPr>
              <w:tabs>
                <w:tab w:val="left" w:pos="2410"/>
              </w:tabs>
              <w:jc w:val="both"/>
              <w:rPr>
                <w:rFonts w:ascii="Arial Narrow" w:hAnsi="Arial Narrow" w:cs="Arial Narrow"/>
                <w:b/>
                <w:sz w:val="22"/>
                <w:szCs w:val="22"/>
              </w:rPr>
            </w:pPr>
          </w:p>
          <w:p w14:paraId="0FBFC509" w14:textId="77777777" w:rsidR="00C478A1" w:rsidRPr="00805FA3" w:rsidRDefault="00C478A1" w:rsidP="00B03DB8">
            <w:pPr>
              <w:tabs>
                <w:tab w:val="left" w:pos="2410"/>
              </w:tabs>
              <w:jc w:val="both"/>
            </w:pPr>
            <w:r w:rsidRPr="00805FA3">
              <w:rPr>
                <w:rFonts w:ascii="Arial Narrow" w:hAnsi="Arial Narrow" w:cs="Arial Narrow"/>
                <w:b/>
                <w:sz w:val="22"/>
                <w:szCs w:val="22"/>
              </w:rPr>
              <w:t>______________/Курвяков Е.Б./</w:t>
            </w:r>
          </w:p>
        </w:tc>
      </w:tr>
      <w:tr w:rsidR="00C478A1" w:rsidRPr="00805FA3" w14:paraId="5E43E1F0" w14:textId="77777777" w:rsidTr="00B03DB8">
        <w:tc>
          <w:tcPr>
            <w:tcW w:w="5148" w:type="dxa"/>
            <w:shd w:val="clear" w:color="auto" w:fill="auto"/>
          </w:tcPr>
          <w:p w14:paraId="75729300" w14:textId="77777777" w:rsidR="00C478A1" w:rsidRPr="00805FA3" w:rsidRDefault="00C478A1" w:rsidP="00B03DB8">
            <w:pPr>
              <w:tabs>
                <w:tab w:val="left" w:pos="2410"/>
              </w:tabs>
              <w:jc w:val="both"/>
            </w:pPr>
            <w:r w:rsidRPr="00805FA3">
              <w:rPr>
                <w:rFonts w:ascii="Arial Narrow" w:hAnsi="Arial Narrow" w:cs="Arial Narrow"/>
                <w:b/>
                <w:bCs/>
                <w:sz w:val="22"/>
                <w:szCs w:val="22"/>
              </w:rPr>
              <w:t>м.п.</w:t>
            </w:r>
          </w:p>
        </w:tc>
        <w:tc>
          <w:tcPr>
            <w:tcW w:w="5040" w:type="dxa"/>
            <w:shd w:val="clear" w:color="auto" w:fill="auto"/>
          </w:tcPr>
          <w:p w14:paraId="54AF25A4" w14:textId="395011D3" w:rsidR="00C478A1" w:rsidRPr="00805FA3" w:rsidRDefault="00C478A1" w:rsidP="00B03DB8">
            <w:pPr>
              <w:ind w:right="29"/>
            </w:pPr>
            <w:r w:rsidRPr="00805FA3">
              <w:rPr>
                <w:rFonts w:eastAsia="SimSun"/>
              </w:rPr>
              <w:t>(</w:t>
            </w:r>
            <w:r w:rsidR="00795180" w:rsidRPr="00DE7BFE">
              <w:rPr>
                <w:rFonts w:ascii="Arial Narrow" w:eastAsia="SimSun" w:hAnsi="Arial Narrow" w:cs="Arial Narrow"/>
              </w:rPr>
              <w:t xml:space="preserve">доверенность </w:t>
            </w:r>
            <w:r w:rsidR="00795180">
              <w:rPr>
                <w:rFonts w:ascii="Arial Narrow" w:eastAsia="SimSun" w:hAnsi="Arial Narrow" w:cs="Arial Narrow"/>
              </w:rPr>
              <w:t xml:space="preserve">серия </w:t>
            </w:r>
            <w:r w:rsidR="00795180" w:rsidRPr="001D4AF0">
              <w:rPr>
                <w:rFonts w:ascii="Arial Narrow" w:eastAsia="SimSun" w:hAnsi="Arial Narrow" w:cs="Arial Narrow"/>
              </w:rPr>
              <w:t>77 АГ номер 7986401 от 13 октября 2021 года</w:t>
            </w:r>
            <w:r w:rsidRPr="00805FA3">
              <w:rPr>
                <w:rFonts w:ascii="Arial Narrow" w:eastAsia="SimSun" w:hAnsi="Arial Narrow" w:cs="Arial Narrow"/>
              </w:rPr>
              <w:t>)</w:t>
            </w:r>
          </w:p>
        </w:tc>
      </w:tr>
      <w:tr w:rsidR="00C478A1" w14:paraId="2477E539" w14:textId="77777777" w:rsidTr="00B03DB8">
        <w:tc>
          <w:tcPr>
            <w:tcW w:w="5148" w:type="dxa"/>
            <w:shd w:val="clear" w:color="auto" w:fill="auto"/>
          </w:tcPr>
          <w:p w14:paraId="6D3F9A76" w14:textId="77777777" w:rsidR="00C478A1" w:rsidRPr="00805FA3" w:rsidRDefault="00C478A1" w:rsidP="00B03DB8">
            <w:pPr>
              <w:tabs>
                <w:tab w:val="left" w:pos="2410"/>
              </w:tabs>
              <w:snapToGrid w:val="0"/>
              <w:jc w:val="both"/>
              <w:rPr>
                <w:rFonts w:ascii="Arial Narrow" w:hAnsi="Arial Narrow" w:cs="Arial Narrow"/>
                <w:b/>
                <w:bCs/>
                <w:sz w:val="22"/>
                <w:szCs w:val="22"/>
              </w:rPr>
            </w:pPr>
          </w:p>
        </w:tc>
        <w:tc>
          <w:tcPr>
            <w:tcW w:w="5040" w:type="dxa"/>
            <w:shd w:val="clear" w:color="auto" w:fill="auto"/>
          </w:tcPr>
          <w:p w14:paraId="3C159EBF" w14:textId="77777777" w:rsidR="00C478A1" w:rsidRDefault="00C478A1" w:rsidP="00B03DB8">
            <w:pPr>
              <w:ind w:right="29"/>
            </w:pPr>
            <w:r w:rsidRPr="00805FA3">
              <w:rPr>
                <w:rFonts w:ascii="Arial Narrow" w:eastAsia="Times New Roman" w:hAnsi="Arial Narrow" w:cs="Arial Narrow"/>
                <w:b/>
                <w:sz w:val="22"/>
                <w:szCs w:val="22"/>
              </w:rPr>
              <w:t xml:space="preserve">   </w:t>
            </w:r>
            <w:r w:rsidRPr="00805FA3">
              <w:rPr>
                <w:rFonts w:ascii="Arial Narrow" w:eastAsia="SimSun" w:hAnsi="Arial Narrow" w:cs="Arial Narrow"/>
                <w:b/>
                <w:sz w:val="22"/>
                <w:szCs w:val="22"/>
              </w:rPr>
              <w:t>м.п.</w:t>
            </w:r>
          </w:p>
        </w:tc>
      </w:tr>
    </w:tbl>
    <w:p w14:paraId="364C6260" w14:textId="19CC4C3F" w:rsidR="00C478A1" w:rsidRDefault="00C478A1"/>
    <w:p w14:paraId="4D95C3BC" w14:textId="0582DBA4" w:rsidR="003F2D6C" w:rsidRDefault="003F2D6C"/>
    <w:p w14:paraId="0830DBFA" w14:textId="5573BE8A" w:rsidR="003F2D6C" w:rsidRDefault="003F2D6C"/>
    <w:p w14:paraId="5461A13A" w14:textId="407319E4" w:rsidR="003F2D6C" w:rsidRDefault="003F2D6C"/>
    <w:p w14:paraId="1AB52848" w14:textId="32D70D93" w:rsidR="003F2D6C" w:rsidRDefault="003F2D6C"/>
    <w:p w14:paraId="603CE782" w14:textId="41D0A331" w:rsidR="003F2D6C" w:rsidRPr="00805FA3" w:rsidRDefault="003F2D6C" w:rsidP="003F2D6C">
      <w:pPr>
        <w:tabs>
          <w:tab w:val="left" w:pos="7020"/>
        </w:tabs>
        <w:ind w:right="29"/>
        <w:jc w:val="right"/>
      </w:pPr>
      <w:r w:rsidRPr="00805FA3">
        <w:rPr>
          <w:rFonts w:ascii="Arial Narrow" w:hAnsi="Arial Narrow" w:cs="Arial Narrow"/>
          <w:b/>
          <w:sz w:val="22"/>
          <w:szCs w:val="22"/>
        </w:rPr>
        <w:t xml:space="preserve">Приложение № </w:t>
      </w:r>
      <w:r>
        <w:rPr>
          <w:rFonts w:ascii="Arial Narrow" w:hAnsi="Arial Narrow" w:cs="Arial Narrow"/>
          <w:b/>
          <w:sz w:val="22"/>
          <w:szCs w:val="22"/>
        </w:rPr>
        <w:t>7</w:t>
      </w:r>
      <w:r w:rsidRPr="00805FA3">
        <w:rPr>
          <w:rFonts w:ascii="Arial Narrow" w:hAnsi="Arial Narrow" w:cs="Arial Narrow"/>
          <w:b/>
          <w:sz w:val="22"/>
          <w:szCs w:val="22"/>
        </w:rPr>
        <w:t xml:space="preserve"> </w:t>
      </w:r>
    </w:p>
    <w:p w14:paraId="1B8A59C5" w14:textId="77777777" w:rsidR="003F2D6C" w:rsidRPr="00805FA3" w:rsidRDefault="003F2D6C" w:rsidP="003F2D6C">
      <w:pPr>
        <w:tabs>
          <w:tab w:val="left" w:pos="7020"/>
        </w:tabs>
        <w:ind w:right="29"/>
        <w:jc w:val="right"/>
      </w:pPr>
      <w:r w:rsidRPr="00805FA3">
        <w:rPr>
          <w:rFonts w:ascii="Arial Narrow" w:hAnsi="Arial Narrow" w:cs="Arial Narrow"/>
          <w:b/>
          <w:sz w:val="22"/>
          <w:szCs w:val="22"/>
        </w:rPr>
        <w:t>к Договору № ______</w:t>
      </w:r>
    </w:p>
    <w:p w14:paraId="25A2917E" w14:textId="77777777" w:rsidR="003F2D6C" w:rsidRPr="00805FA3" w:rsidRDefault="003F2D6C" w:rsidP="003F2D6C">
      <w:pPr>
        <w:tabs>
          <w:tab w:val="left" w:pos="7020"/>
        </w:tabs>
        <w:ind w:right="29"/>
        <w:jc w:val="right"/>
      </w:pPr>
      <w:r w:rsidRPr="00805FA3">
        <w:rPr>
          <w:rFonts w:ascii="Arial Narrow" w:hAnsi="Arial Narrow" w:cs="Arial Narrow"/>
          <w:b/>
          <w:sz w:val="22"/>
          <w:szCs w:val="22"/>
        </w:rPr>
        <w:t xml:space="preserve">аренды нежилого помещения </w:t>
      </w:r>
    </w:p>
    <w:p w14:paraId="68B447B7" w14:textId="77777777" w:rsidR="003F2D6C" w:rsidRPr="00805FA3" w:rsidRDefault="003F2D6C" w:rsidP="003F2D6C">
      <w:pPr>
        <w:tabs>
          <w:tab w:val="left" w:pos="7020"/>
        </w:tabs>
        <w:ind w:right="29"/>
        <w:jc w:val="right"/>
      </w:pPr>
      <w:r w:rsidRPr="00805FA3">
        <w:rPr>
          <w:rFonts w:ascii="Arial Narrow" w:eastAsia="Times New Roman" w:hAnsi="Arial Narrow" w:cs="Arial Narrow"/>
          <w:b/>
          <w:sz w:val="22"/>
          <w:szCs w:val="22"/>
        </w:rPr>
        <w:t xml:space="preserve"> </w:t>
      </w:r>
      <w:r w:rsidRPr="00805FA3">
        <w:rPr>
          <w:rFonts w:ascii="Arial Narrow" w:hAnsi="Arial Narrow" w:cs="Arial Narrow"/>
          <w:b/>
          <w:sz w:val="22"/>
          <w:szCs w:val="22"/>
        </w:rPr>
        <w:t xml:space="preserve">от «__» _______ </w:t>
      </w:r>
      <w:r w:rsidRPr="00D46E67">
        <w:rPr>
          <w:rFonts w:ascii="Arial Narrow" w:hAnsi="Arial Narrow" w:cs="Arial Narrow"/>
          <w:b/>
          <w:sz w:val="22"/>
          <w:szCs w:val="22"/>
        </w:rPr>
        <w:t>202__</w:t>
      </w:r>
      <w:r w:rsidRPr="00805FA3">
        <w:rPr>
          <w:rFonts w:ascii="Arial Narrow" w:hAnsi="Arial Narrow" w:cs="Arial Narrow"/>
          <w:b/>
          <w:sz w:val="22"/>
          <w:szCs w:val="22"/>
        </w:rPr>
        <w:t xml:space="preserve"> г.</w:t>
      </w:r>
    </w:p>
    <w:p w14:paraId="7F309BD0" w14:textId="6CF154B3" w:rsidR="003F2D6C" w:rsidRDefault="003F2D6C" w:rsidP="003F2D6C">
      <w:pPr>
        <w:jc w:val="right"/>
      </w:pPr>
    </w:p>
    <w:p w14:paraId="014B366A" w14:textId="3D733CD3" w:rsidR="004C1010" w:rsidRDefault="004C1010" w:rsidP="003F2D6C">
      <w:pPr>
        <w:jc w:val="right"/>
      </w:pPr>
    </w:p>
    <w:p w14:paraId="2A671D82" w14:textId="77777777" w:rsidR="006613E6" w:rsidRPr="006613E6" w:rsidRDefault="006613E6" w:rsidP="006613E6">
      <w:pPr>
        <w:pStyle w:val="ConsNonformat0"/>
        <w:jc w:val="center"/>
        <w:rPr>
          <w:rFonts w:ascii="Arial Narrow" w:hAnsi="Arial Narrow" w:cs="Times New Roman"/>
          <w:b/>
          <w:sz w:val="22"/>
          <w:szCs w:val="22"/>
        </w:rPr>
      </w:pPr>
      <w:r w:rsidRPr="006613E6">
        <w:rPr>
          <w:rFonts w:ascii="Arial Narrow" w:hAnsi="Arial Narrow" w:cs="Times New Roman"/>
          <w:b/>
          <w:sz w:val="22"/>
          <w:szCs w:val="22"/>
        </w:rPr>
        <w:t xml:space="preserve">Форма акта об увеличении электрической мощности </w:t>
      </w:r>
    </w:p>
    <w:p w14:paraId="50E3CA0F" w14:textId="77777777" w:rsidR="006613E6" w:rsidRPr="006613E6" w:rsidRDefault="006613E6" w:rsidP="006613E6">
      <w:pPr>
        <w:pStyle w:val="ConsNonformat0"/>
        <w:jc w:val="center"/>
        <w:rPr>
          <w:rFonts w:ascii="Arial Narrow" w:hAnsi="Arial Narrow" w:cs="Times New Roman"/>
          <w:b/>
          <w:sz w:val="22"/>
          <w:szCs w:val="22"/>
        </w:rPr>
      </w:pPr>
    </w:p>
    <w:p w14:paraId="4DCB8661" w14:textId="36989A7C" w:rsidR="006613E6" w:rsidRPr="006613E6" w:rsidRDefault="006613E6" w:rsidP="006613E6">
      <w:pPr>
        <w:pStyle w:val="ConsNonformat0"/>
        <w:jc w:val="both"/>
        <w:rPr>
          <w:rFonts w:ascii="Arial Narrow" w:hAnsi="Arial Narrow" w:cs="Times New Roman"/>
          <w:b/>
          <w:sz w:val="22"/>
          <w:szCs w:val="22"/>
        </w:rPr>
      </w:pPr>
      <w:r w:rsidRPr="006613E6">
        <w:rPr>
          <w:rFonts w:ascii="Arial Narrow" w:hAnsi="Arial Narrow" w:cs="Times New Roman"/>
          <w:b/>
          <w:sz w:val="22"/>
          <w:szCs w:val="22"/>
        </w:rPr>
        <w:t>г. Москва</w:t>
      </w:r>
      <w:r w:rsidRPr="006613E6">
        <w:rPr>
          <w:rFonts w:ascii="Arial Narrow" w:hAnsi="Arial Narrow" w:cs="Times New Roman"/>
          <w:b/>
          <w:sz w:val="22"/>
          <w:szCs w:val="22"/>
        </w:rPr>
        <w:tab/>
      </w:r>
      <w:r w:rsidRPr="006613E6">
        <w:rPr>
          <w:rFonts w:ascii="Arial Narrow" w:hAnsi="Arial Narrow" w:cs="Times New Roman"/>
          <w:b/>
          <w:sz w:val="22"/>
          <w:szCs w:val="22"/>
        </w:rPr>
        <w:tab/>
      </w:r>
      <w:r w:rsidRPr="006613E6">
        <w:rPr>
          <w:rFonts w:ascii="Arial Narrow" w:hAnsi="Arial Narrow" w:cs="Times New Roman"/>
          <w:b/>
          <w:sz w:val="22"/>
          <w:szCs w:val="22"/>
        </w:rPr>
        <w:tab/>
      </w:r>
      <w:r w:rsidRPr="006613E6">
        <w:rPr>
          <w:rFonts w:ascii="Arial Narrow" w:hAnsi="Arial Narrow" w:cs="Times New Roman"/>
          <w:b/>
          <w:sz w:val="22"/>
          <w:szCs w:val="22"/>
        </w:rPr>
        <w:tab/>
      </w:r>
      <w:r w:rsidRPr="006613E6">
        <w:rPr>
          <w:rFonts w:ascii="Arial Narrow" w:hAnsi="Arial Narrow" w:cs="Times New Roman"/>
          <w:b/>
          <w:sz w:val="22"/>
          <w:szCs w:val="22"/>
        </w:rPr>
        <w:tab/>
      </w:r>
      <w:r w:rsidRPr="006613E6">
        <w:rPr>
          <w:rFonts w:ascii="Arial Narrow" w:hAnsi="Arial Narrow" w:cs="Times New Roman"/>
          <w:b/>
          <w:sz w:val="22"/>
          <w:szCs w:val="22"/>
        </w:rPr>
        <w:tab/>
      </w:r>
      <w:r w:rsidRPr="006613E6">
        <w:rPr>
          <w:rFonts w:ascii="Arial Narrow" w:hAnsi="Arial Narrow" w:cs="Times New Roman"/>
          <w:b/>
          <w:sz w:val="22"/>
          <w:szCs w:val="22"/>
        </w:rPr>
        <w:tab/>
      </w:r>
      <w:r w:rsidRPr="006613E6">
        <w:rPr>
          <w:rFonts w:ascii="Arial Narrow" w:hAnsi="Arial Narrow" w:cs="Times New Roman"/>
          <w:b/>
          <w:sz w:val="22"/>
          <w:szCs w:val="22"/>
        </w:rPr>
        <w:tab/>
        <w:t xml:space="preserve">            «__» __________ 20</w:t>
      </w:r>
      <w:r>
        <w:rPr>
          <w:rFonts w:ascii="Arial Narrow" w:hAnsi="Arial Narrow" w:cs="Times New Roman"/>
          <w:b/>
          <w:sz w:val="22"/>
          <w:szCs w:val="22"/>
        </w:rPr>
        <w:t>2_</w:t>
      </w:r>
      <w:r w:rsidRPr="006613E6">
        <w:rPr>
          <w:rFonts w:ascii="Arial Narrow" w:hAnsi="Arial Narrow" w:cs="Times New Roman"/>
          <w:b/>
          <w:sz w:val="22"/>
          <w:szCs w:val="22"/>
        </w:rPr>
        <w:t xml:space="preserve"> г.</w:t>
      </w:r>
    </w:p>
    <w:p w14:paraId="13EF046B" w14:textId="77777777" w:rsidR="006613E6" w:rsidRPr="006613E6" w:rsidRDefault="006613E6" w:rsidP="006613E6">
      <w:pPr>
        <w:pStyle w:val="ConsNonformat0"/>
        <w:jc w:val="center"/>
        <w:rPr>
          <w:rFonts w:ascii="Arial Narrow" w:hAnsi="Arial Narrow" w:cs="Times New Roman"/>
          <w:b/>
          <w:sz w:val="22"/>
          <w:szCs w:val="22"/>
        </w:rPr>
      </w:pPr>
      <w:r w:rsidRPr="006613E6">
        <w:rPr>
          <w:rFonts w:ascii="Arial Narrow" w:hAnsi="Arial Narrow" w:cs="Times New Roman"/>
          <w:b/>
          <w:sz w:val="22"/>
          <w:szCs w:val="22"/>
        </w:rPr>
        <w:tab/>
      </w:r>
      <w:r w:rsidRPr="006613E6">
        <w:rPr>
          <w:rFonts w:ascii="Arial Narrow" w:hAnsi="Arial Narrow" w:cs="Times New Roman"/>
          <w:b/>
          <w:sz w:val="22"/>
          <w:szCs w:val="22"/>
        </w:rPr>
        <w:tab/>
      </w:r>
      <w:r w:rsidRPr="006613E6">
        <w:rPr>
          <w:rFonts w:ascii="Arial Narrow" w:hAnsi="Arial Narrow" w:cs="Times New Roman"/>
          <w:b/>
          <w:sz w:val="22"/>
          <w:szCs w:val="22"/>
        </w:rPr>
        <w:tab/>
      </w:r>
    </w:p>
    <w:p w14:paraId="63B01AC0" w14:textId="77777777" w:rsidR="006613E6" w:rsidRPr="006613E6" w:rsidRDefault="006613E6" w:rsidP="006613E6">
      <w:pPr>
        <w:pStyle w:val="WW-31"/>
        <w:ind w:right="29" w:firstLine="567"/>
        <w:rPr>
          <w:rFonts w:ascii="Arial Narrow" w:hAnsi="Arial Narrow"/>
          <w:szCs w:val="22"/>
        </w:rPr>
      </w:pPr>
      <w:r w:rsidRPr="006613E6">
        <w:rPr>
          <w:rFonts w:ascii="Arial Narrow" w:hAnsi="Arial Narrow" w:cs="Arial Narrow"/>
          <w:b/>
          <w:i/>
          <w:color w:val="auto"/>
          <w:szCs w:val="22"/>
        </w:rPr>
        <w:t>Общество с ограниченной ответственностью</w:t>
      </w:r>
      <w:r w:rsidRPr="006613E6">
        <w:rPr>
          <w:rFonts w:ascii="Arial Narrow" w:hAnsi="Arial Narrow" w:cs="Arial Narrow"/>
          <w:color w:val="auto"/>
          <w:szCs w:val="22"/>
        </w:rPr>
        <w:t xml:space="preserve"> «_________________», именуемое в дальнейшем «Арендодатель», в лице Генерального директора ____________________, действующего на основании Устава, с одной стороны, и </w:t>
      </w:r>
    </w:p>
    <w:p w14:paraId="5194D20E" w14:textId="4C635EEB" w:rsidR="006613E6" w:rsidRPr="006613E6" w:rsidRDefault="006613E6" w:rsidP="006613E6">
      <w:pPr>
        <w:pStyle w:val="ConsNonformat0"/>
        <w:ind w:firstLine="567"/>
        <w:jc w:val="both"/>
        <w:rPr>
          <w:rFonts w:ascii="Arial Narrow" w:hAnsi="Arial Narrow" w:cs="Times New Roman"/>
          <w:sz w:val="22"/>
          <w:szCs w:val="22"/>
        </w:rPr>
      </w:pPr>
      <w:r w:rsidRPr="006613E6">
        <w:rPr>
          <w:rFonts w:ascii="Arial Narrow" w:hAnsi="Arial Narrow" w:cs="Arial Narrow"/>
          <w:b/>
          <w:i/>
          <w:sz w:val="22"/>
          <w:szCs w:val="22"/>
        </w:rPr>
        <w:t>Публичное акционерное общество «Вкусвилл»</w:t>
      </w:r>
      <w:r w:rsidRPr="006613E6">
        <w:rPr>
          <w:rFonts w:ascii="Arial Narrow" w:hAnsi="Arial Narrow" w:cs="Arial Narrow"/>
          <w:sz w:val="22"/>
          <w:szCs w:val="22"/>
        </w:rPr>
        <w:t>, именуемое в дальнейшем «Арендатор», в лице своего представителя Курвякова Евгения Борисовича, действующего на основании доверенности серия 77 АГ номер 7986401 от 13 октября 2021 года (номер в реестре 77/93-н/77-2021-4-156), удостоверенная Ершовой Еленой Сергеевной, временно исполняющей обязанности нотариуса г. Москвы Васильевой Марии Всеволодовны</w:t>
      </w:r>
      <w:r w:rsidRPr="006613E6">
        <w:rPr>
          <w:rFonts w:ascii="Arial Narrow" w:hAnsi="Arial Narrow" w:cs="Times New Roman"/>
          <w:sz w:val="22"/>
          <w:szCs w:val="22"/>
        </w:rPr>
        <w:t>, с другой стороны, далее вместе по тексту именуемые Стороны, далее вместе по тексту именуемые Стороны, составили настоящий Акт об увеличении электрической мощности в Помещении по договору аренды № ___________от _____________20</w:t>
      </w:r>
      <w:r>
        <w:rPr>
          <w:rFonts w:ascii="Arial Narrow" w:hAnsi="Arial Narrow" w:cs="Times New Roman"/>
          <w:sz w:val="22"/>
          <w:szCs w:val="22"/>
        </w:rPr>
        <w:t>2_</w:t>
      </w:r>
      <w:r w:rsidRPr="006613E6">
        <w:rPr>
          <w:rFonts w:ascii="Arial Narrow" w:hAnsi="Arial Narrow" w:cs="Times New Roman"/>
          <w:sz w:val="22"/>
          <w:szCs w:val="22"/>
        </w:rPr>
        <w:t xml:space="preserve"> года (далее – Договор) о нижеследующем:</w:t>
      </w:r>
    </w:p>
    <w:p w14:paraId="554B3EB9" w14:textId="77777777" w:rsidR="006613E6" w:rsidRPr="006613E6" w:rsidRDefault="006613E6" w:rsidP="006613E6">
      <w:pPr>
        <w:pStyle w:val="ConsNonformat0"/>
        <w:jc w:val="center"/>
        <w:rPr>
          <w:rFonts w:ascii="Arial Narrow" w:hAnsi="Arial Narrow" w:cs="Times New Roman"/>
          <w:b/>
          <w:sz w:val="22"/>
          <w:szCs w:val="22"/>
        </w:rPr>
      </w:pPr>
    </w:p>
    <w:p w14:paraId="42B21EAA" w14:textId="56759CC9" w:rsidR="006613E6" w:rsidRPr="006613E6" w:rsidRDefault="006613E6" w:rsidP="006613E6">
      <w:pPr>
        <w:pStyle w:val="ConsNonformat0"/>
        <w:numPr>
          <w:ilvl w:val="0"/>
          <w:numId w:val="15"/>
        </w:numPr>
        <w:tabs>
          <w:tab w:val="left" w:pos="284"/>
          <w:tab w:val="left" w:pos="426"/>
        </w:tabs>
        <w:suppressAutoHyphens w:val="0"/>
        <w:autoSpaceDN w:val="0"/>
        <w:adjustRightInd w:val="0"/>
        <w:ind w:left="0" w:firstLine="0"/>
        <w:jc w:val="both"/>
        <w:rPr>
          <w:rFonts w:ascii="Arial Narrow" w:hAnsi="Arial Narrow" w:cs="Times New Roman"/>
          <w:sz w:val="22"/>
          <w:szCs w:val="22"/>
        </w:rPr>
      </w:pPr>
      <w:r w:rsidRPr="006613E6">
        <w:rPr>
          <w:rFonts w:ascii="Arial Narrow" w:hAnsi="Arial Narrow" w:cs="Times New Roman"/>
          <w:sz w:val="22"/>
          <w:szCs w:val="22"/>
        </w:rPr>
        <w:t xml:space="preserve">Стороны подтверждают, что на момент подписания данного акта Помещение, </w:t>
      </w:r>
      <w:r>
        <w:rPr>
          <w:rFonts w:ascii="Arial Narrow" w:hAnsi="Arial Narrow" w:cs="Times New Roman"/>
          <w:sz w:val="22"/>
          <w:szCs w:val="22"/>
        </w:rPr>
        <w:t xml:space="preserve">Арендодатель выполнил свои обязательства, установленные п. 3.2.3. Договора и подтверждают, что </w:t>
      </w:r>
      <w:r w:rsidRPr="006613E6">
        <w:rPr>
          <w:rFonts w:ascii="Arial Narrow" w:hAnsi="Arial Narrow" w:cs="Times New Roman"/>
          <w:sz w:val="22"/>
          <w:szCs w:val="22"/>
        </w:rPr>
        <w:t>передаваемое в аренду по Договору</w:t>
      </w:r>
      <w:r>
        <w:rPr>
          <w:rFonts w:ascii="Arial Narrow" w:hAnsi="Arial Narrow" w:cs="Times New Roman"/>
          <w:sz w:val="22"/>
          <w:szCs w:val="22"/>
        </w:rPr>
        <w:t xml:space="preserve"> Помещение, расположенное по адресу ____________________________</w:t>
      </w:r>
      <w:r w:rsidRPr="006613E6">
        <w:rPr>
          <w:rFonts w:ascii="Arial Narrow" w:hAnsi="Arial Narrow" w:cs="Times New Roman"/>
          <w:sz w:val="22"/>
          <w:szCs w:val="22"/>
        </w:rPr>
        <w:t xml:space="preserve">, обеспечено 3 фазным энергоснабжением, единовременной мощностью не менее </w:t>
      </w:r>
      <w:r>
        <w:rPr>
          <w:rFonts w:ascii="Arial Narrow" w:hAnsi="Arial Narrow" w:cs="Times New Roman"/>
          <w:sz w:val="22"/>
          <w:szCs w:val="22"/>
        </w:rPr>
        <w:t>____</w:t>
      </w:r>
      <w:r w:rsidRPr="006613E6">
        <w:rPr>
          <w:rFonts w:ascii="Arial Narrow" w:hAnsi="Arial Narrow" w:cs="Times New Roman"/>
          <w:sz w:val="22"/>
          <w:szCs w:val="22"/>
        </w:rPr>
        <w:t xml:space="preserve"> кВт.</w:t>
      </w:r>
    </w:p>
    <w:p w14:paraId="464F4955" w14:textId="77777777" w:rsidR="006613E6" w:rsidRPr="006613E6" w:rsidRDefault="006613E6" w:rsidP="006613E6">
      <w:pPr>
        <w:pStyle w:val="ConsNonformat0"/>
        <w:numPr>
          <w:ilvl w:val="0"/>
          <w:numId w:val="15"/>
        </w:numPr>
        <w:tabs>
          <w:tab w:val="left" w:pos="284"/>
          <w:tab w:val="left" w:pos="426"/>
        </w:tabs>
        <w:suppressAutoHyphens w:val="0"/>
        <w:autoSpaceDN w:val="0"/>
        <w:adjustRightInd w:val="0"/>
        <w:ind w:left="0" w:firstLine="0"/>
        <w:jc w:val="both"/>
        <w:rPr>
          <w:rFonts w:ascii="Arial Narrow" w:hAnsi="Arial Narrow" w:cs="Times New Roman"/>
          <w:sz w:val="22"/>
          <w:szCs w:val="22"/>
        </w:rPr>
      </w:pPr>
      <w:r w:rsidRPr="006613E6">
        <w:rPr>
          <w:rFonts w:ascii="Arial Narrow" w:hAnsi="Arial Narrow" w:cs="Times New Roman"/>
          <w:sz w:val="22"/>
          <w:szCs w:val="22"/>
        </w:rPr>
        <w:t xml:space="preserve">Настоящий акт составлен на русском языке в двух подлинных экземплярах, по одному для каждой из Сторон. Все экземпляры имеют равную юридическую силу. </w:t>
      </w:r>
    </w:p>
    <w:p w14:paraId="6ABD1918" w14:textId="77777777" w:rsidR="006613E6" w:rsidRPr="006613E6" w:rsidRDefault="006613E6" w:rsidP="006613E6">
      <w:pPr>
        <w:pStyle w:val="ConsNonformat0"/>
        <w:rPr>
          <w:rFonts w:ascii="Arial Narrow" w:hAnsi="Arial Narrow" w:cs="Times New Roman"/>
          <w:b/>
          <w:sz w:val="22"/>
          <w:szCs w:val="22"/>
        </w:rPr>
      </w:pPr>
    </w:p>
    <w:p w14:paraId="7378980A" w14:textId="77777777" w:rsidR="006613E6" w:rsidRPr="006613E6" w:rsidRDefault="006613E6" w:rsidP="006613E6">
      <w:pPr>
        <w:pStyle w:val="ConsNonformat0"/>
        <w:jc w:val="center"/>
        <w:rPr>
          <w:rFonts w:ascii="Arial Narrow" w:hAnsi="Arial Narrow" w:cs="Times New Roman"/>
          <w:b/>
          <w:sz w:val="22"/>
          <w:szCs w:val="22"/>
        </w:rPr>
      </w:pPr>
    </w:p>
    <w:p w14:paraId="746DAE2B" w14:textId="77777777" w:rsidR="006613E6" w:rsidRPr="006613E6" w:rsidRDefault="006613E6" w:rsidP="006613E6">
      <w:pPr>
        <w:pStyle w:val="ConsNonformat0"/>
        <w:jc w:val="center"/>
        <w:rPr>
          <w:rFonts w:ascii="Arial Narrow" w:hAnsi="Arial Narrow" w:cs="Times New Roman"/>
          <w:b/>
          <w:sz w:val="22"/>
          <w:szCs w:val="22"/>
        </w:rPr>
      </w:pPr>
    </w:p>
    <w:p w14:paraId="2EBF8F40" w14:textId="77777777" w:rsidR="006613E6" w:rsidRPr="006613E6" w:rsidRDefault="006613E6" w:rsidP="006613E6">
      <w:pPr>
        <w:pStyle w:val="ConsNonformat0"/>
        <w:jc w:val="center"/>
        <w:rPr>
          <w:rFonts w:ascii="Arial Narrow" w:hAnsi="Arial Narrow" w:cs="Times New Roman"/>
          <w:b/>
          <w:sz w:val="22"/>
          <w:szCs w:val="22"/>
        </w:rPr>
      </w:pPr>
    </w:p>
    <w:p w14:paraId="05E745D2" w14:textId="77777777" w:rsidR="006613E6" w:rsidRPr="006613E6" w:rsidRDefault="006613E6" w:rsidP="006613E6">
      <w:pPr>
        <w:pStyle w:val="ConsNonformat0"/>
        <w:jc w:val="center"/>
        <w:rPr>
          <w:rFonts w:ascii="Arial Narrow" w:hAnsi="Arial Narrow" w:cs="Times New Roman"/>
          <w:b/>
          <w:sz w:val="22"/>
          <w:szCs w:val="22"/>
        </w:rPr>
      </w:pPr>
    </w:p>
    <w:p w14:paraId="146E4C47" w14:textId="77777777" w:rsidR="006613E6" w:rsidRPr="006613E6" w:rsidRDefault="006613E6" w:rsidP="006613E6">
      <w:pPr>
        <w:pStyle w:val="ConsNonformat0"/>
        <w:jc w:val="center"/>
        <w:rPr>
          <w:rFonts w:ascii="Arial Narrow" w:hAnsi="Arial Narrow" w:cs="Times New Roman"/>
          <w:b/>
          <w:sz w:val="22"/>
          <w:szCs w:val="22"/>
        </w:rPr>
      </w:pPr>
    </w:p>
    <w:tbl>
      <w:tblPr>
        <w:tblW w:w="0" w:type="auto"/>
        <w:tblLayout w:type="fixed"/>
        <w:tblLook w:val="0000" w:firstRow="0" w:lastRow="0" w:firstColumn="0" w:lastColumn="0" w:noHBand="0" w:noVBand="0"/>
      </w:tblPr>
      <w:tblGrid>
        <w:gridCol w:w="5148"/>
        <w:gridCol w:w="5040"/>
      </w:tblGrid>
      <w:tr w:rsidR="006613E6" w:rsidRPr="00805FA3" w14:paraId="55250D7F" w14:textId="77777777" w:rsidTr="00E21DDD">
        <w:tc>
          <w:tcPr>
            <w:tcW w:w="5148" w:type="dxa"/>
            <w:shd w:val="clear" w:color="auto" w:fill="auto"/>
          </w:tcPr>
          <w:p w14:paraId="47C3D23E" w14:textId="77777777" w:rsidR="006613E6" w:rsidRPr="00805FA3" w:rsidRDefault="006613E6" w:rsidP="00E21DDD">
            <w:pPr>
              <w:tabs>
                <w:tab w:val="left" w:pos="2410"/>
              </w:tabs>
              <w:jc w:val="both"/>
            </w:pPr>
            <w:r w:rsidRPr="00805FA3">
              <w:rPr>
                <w:rFonts w:ascii="Arial Narrow" w:hAnsi="Arial Narrow" w:cs="Arial Narrow"/>
                <w:b/>
                <w:sz w:val="22"/>
                <w:szCs w:val="22"/>
                <w:u w:val="single"/>
              </w:rPr>
              <w:t>Арендодатель:</w:t>
            </w:r>
          </w:p>
        </w:tc>
        <w:tc>
          <w:tcPr>
            <w:tcW w:w="5040" w:type="dxa"/>
            <w:shd w:val="clear" w:color="auto" w:fill="auto"/>
          </w:tcPr>
          <w:p w14:paraId="3E657422" w14:textId="77777777" w:rsidR="006613E6" w:rsidRPr="00805FA3" w:rsidRDefault="006613E6" w:rsidP="00E21DDD">
            <w:pPr>
              <w:tabs>
                <w:tab w:val="left" w:pos="2410"/>
              </w:tabs>
              <w:jc w:val="both"/>
            </w:pPr>
            <w:r w:rsidRPr="00805FA3">
              <w:rPr>
                <w:rFonts w:ascii="Arial Narrow" w:hAnsi="Arial Narrow" w:cs="Arial Narrow"/>
                <w:b/>
                <w:sz w:val="22"/>
                <w:szCs w:val="22"/>
                <w:u w:val="single"/>
              </w:rPr>
              <w:t>Арендатор:</w:t>
            </w:r>
          </w:p>
        </w:tc>
      </w:tr>
      <w:tr w:rsidR="006613E6" w:rsidRPr="00805FA3" w14:paraId="110B9B0A" w14:textId="77777777" w:rsidTr="00E21DDD">
        <w:tc>
          <w:tcPr>
            <w:tcW w:w="5148" w:type="dxa"/>
            <w:shd w:val="clear" w:color="auto" w:fill="auto"/>
          </w:tcPr>
          <w:p w14:paraId="0983B67A" w14:textId="77777777" w:rsidR="006613E6" w:rsidRPr="00805FA3" w:rsidRDefault="006613E6" w:rsidP="00E21DDD">
            <w:pPr>
              <w:tabs>
                <w:tab w:val="left" w:pos="2410"/>
              </w:tabs>
              <w:snapToGrid w:val="0"/>
              <w:jc w:val="both"/>
              <w:rPr>
                <w:rFonts w:ascii="Arial Narrow" w:hAnsi="Arial Narrow" w:cs="Arial Narrow"/>
                <w:b/>
                <w:bCs/>
                <w:sz w:val="22"/>
                <w:szCs w:val="22"/>
                <w:u w:val="single"/>
              </w:rPr>
            </w:pPr>
          </w:p>
        </w:tc>
        <w:tc>
          <w:tcPr>
            <w:tcW w:w="5040" w:type="dxa"/>
            <w:shd w:val="clear" w:color="auto" w:fill="auto"/>
          </w:tcPr>
          <w:p w14:paraId="1CFC2B08" w14:textId="77777777" w:rsidR="006613E6" w:rsidRPr="00805FA3" w:rsidRDefault="006613E6" w:rsidP="00E21DDD">
            <w:pPr>
              <w:tabs>
                <w:tab w:val="left" w:pos="2410"/>
              </w:tabs>
              <w:jc w:val="both"/>
            </w:pPr>
            <w:r>
              <w:rPr>
                <w:rFonts w:ascii="Arial Narrow" w:hAnsi="Arial Narrow" w:cs="Arial Narrow"/>
                <w:b/>
                <w:sz w:val="22"/>
              </w:rPr>
              <w:t>Представитель по доверенности</w:t>
            </w:r>
          </w:p>
        </w:tc>
      </w:tr>
      <w:tr w:rsidR="006613E6" w:rsidRPr="00805FA3" w14:paraId="6DBD9338" w14:textId="77777777" w:rsidTr="00E21DDD">
        <w:tc>
          <w:tcPr>
            <w:tcW w:w="5148" w:type="dxa"/>
            <w:shd w:val="clear" w:color="auto" w:fill="auto"/>
          </w:tcPr>
          <w:p w14:paraId="05478CE7" w14:textId="77777777" w:rsidR="006613E6" w:rsidRPr="00805FA3" w:rsidRDefault="006613E6" w:rsidP="00E21DDD">
            <w:pPr>
              <w:tabs>
                <w:tab w:val="left" w:pos="2410"/>
              </w:tabs>
              <w:snapToGrid w:val="0"/>
              <w:jc w:val="both"/>
              <w:rPr>
                <w:rFonts w:ascii="Arial Narrow" w:hAnsi="Arial Narrow" w:cs="Arial Narrow"/>
                <w:b/>
                <w:bCs/>
                <w:sz w:val="22"/>
                <w:szCs w:val="22"/>
              </w:rPr>
            </w:pPr>
          </w:p>
          <w:p w14:paraId="24F52B39" w14:textId="77777777" w:rsidR="006613E6" w:rsidRPr="00805FA3" w:rsidRDefault="006613E6" w:rsidP="00E21DDD">
            <w:pPr>
              <w:tabs>
                <w:tab w:val="left" w:pos="2410"/>
              </w:tabs>
              <w:jc w:val="both"/>
              <w:rPr>
                <w:rFonts w:ascii="Arial Narrow" w:hAnsi="Arial Narrow" w:cs="Arial Narrow"/>
                <w:b/>
                <w:sz w:val="22"/>
                <w:szCs w:val="22"/>
              </w:rPr>
            </w:pPr>
          </w:p>
          <w:p w14:paraId="6C87F11C" w14:textId="77777777" w:rsidR="006613E6" w:rsidRPr="00805FA3" w:rsidRDefault="006613E6" w:rsidP="00E21DDD">
            <w:pPr>
              <w:tabs>
                <w:tab w:val="left" w:pos="2410"/>
              </w:tabs>
              <w:jc w:val="both"/>
            </w:pPr>
            <w:r w:rsidRPr="00805FA3">
              <w:rPr>
                <w:rFonts w:ascii="Arial Narrow" w:hAnsi="Arial Narrow" w:cs="Arial Narrow"/>
                <w:b/>
                <w:sz w:val="22"/>
                <w:szCs w:val="22"/>
              </w:rPr>
              <w:t>______________/_________________/</w:t>
            </w:r>
          </w:p>
        </w:tc>
        <w:tc>
          <w:tcPr>
            <w:tcW w:w="5040" w:type="dxa"/>
            <w:shd w:val="clear" w:color="auto" w:fill="auto"/>
          </w:tcPr>
          <w:p w14:paraId="3639C359" w14:textId="77777777" w:rsidR="006613E6" w:rsidRPr="00805FA3" w:rsidRDefault="006613E6" w:rsidP="00E21DDD">
            <w:pPr>
              <w:tabs>
                <w:tab w:val="left" w:pos="2410"/>
              </w:tabs>
              <w:jc w:val="both"/>
            </w:pPr>
            <w:r>
              <w:rPr>
                <w:rFonts w:ascii="Arial Narrow" w:hAnsi="Arial Narrow" w:cs="Arial Narrow"/>
                <w:b/>
                <w:sz w:val="22"/>
                <w:szCs w:val="22"/>
              </w:rPr>
              <w:t>П</w:t>
            </w:r>
            <w:r w:rsidRPr="00805FA3">
              <w:rPr>
                <w:rFonts w:ascii="Arial Narrow" w:hAnsi="Arial Narrow" w:cs="Arial Narrow"/>
                <w:b/>
                <w:sz w:val="22"/>
                <w:szCs w:val="22"/>
              </w:rPr>
              <w:t>АО «Вкусвилл»</w:t>
            </w:r>
          </w:p>
          <w:p w14:paraId="6107F0B1" w14:textId="77777777" w:rsidR="006613E6" w:rsidRPr="00805FA3" w:rsidRDefault="006613E6" w:rsidP="00E21DDD">
            <w:pPr>
              <w:tabs>
                <w:tab w:val="left" w:pos="2410"/>
              </w:tabs>
              <w:jc w:val="both"/>
              <w:rPr>
                <w:rFonts w:ascii="Arial Narrow" w:hAnsi="Arial Narrow" w:cs="Arial Narrow"/>
                <w:b/>
                <w:sz w:val="22"/>
                <w:szCs w:val="22"/>
              </w:rPr>
            </w:pPr>
          </w:p>
          <w:p w14:paraId="08A99B75" w14:textId="77777777" w:rsidR="006613E6" w:rsidRPr="00805FA3" w:rsidRDefault="006613E6" w:rsidP="00E21DDD">
            <w:pPr>
              <w:tabs>
                <w:tab w:val="left" w:pos="2410"/>
              </w:tabs>
              <w:jc w:val="both"/>
            </w:pPr>
            <w:r w:rsidRPr="00805FA3">
              <w:rPr>
                <w:rFonts w:ascii="Arial Narrow" w:hAnsi="Arial Narrow" w:cs="Arial Narrow"/>
                <w:b/>
                <w:sz w:val="22"/>
                <w:szCs w:val="22"/>
              </w:rPr>
              <w:t>______________/Курвяков Е.Б./</w:t>
            </w:r>
          </w:p>
        </w:tc>
      </w:tr>
      <w:tr w:rsidR="006613E6" w:rsidRPr="00805FA3" w14:paraId="4B2080CE" w14:textId="77777777" w:rsidTr="00E21DDD">
        <w:tc>
          <w:tcPr>
            <w:tcW w:w="5148" w:type="dxa"/>
            <w:shd w:val="clear" w:color="auto" w:fill="auto"/>
          </w:tcPr>
          <w:p w14:paraId="1CC5C2A2" w14:textId="77777777" w:rsidR="006613E6" w:rsidRPr="00805FA3" w:rsidRDefault="006613E6" w:rsidP="00E21DDD">
            <w:pPr>
              <w:tabs>
                <w:tab w:val="left" w:pos="2410"/>
              </w:tabs>
              <w:jc w:val="both"/>
            </w:pPr>
            <w:r w:rsidRPr="00805FA3">
              <w:rPr>
                <w:rFonts w:ascii="Arial Narrow" w:hAnsi="Arial Narrow" w:cs="Arial Narrow"/>
                <w:b/>
                <w:bCs/>
                <w:sz w:val="22"/>
                <w:szCs w:val="22"/>
              </w:rPr>
              <w:t>м.п.</w:t>
            </w:r>
          </w:p>
        </w:tc>
        <w:tc>
          <w:tcPr>
            <w:tcW w:w="5040" w:type="dxa"/>
            <w:shd w:val="clear" w:color="auto" w:fill="auto"/>
          </w:tcPr>
          <w:p w14:paraId="69C87AEB" w14:textId="77777777" w:rsidR="006613E6" w:rsidRPr="00805FA3" w:rsidRDefault="006613E6" w:rsidP="00E21DDD">
            <w:pPr>
              <w:ind w:right="29"/>
            </w:pPr>
            <w:r w:rsidRPr="00805FA3">
              <w:rPr>
                <w:rFonts w:eastAsia="SimSun"/>
              </w:rPr>
              <w:t>(</w:t>
            </w:r>
            <w:r w:rsidRPr="00DE7BFE">
              <w:rPr>
                <w:rFonts w:ascii="Arial Narrow" w:eastAsia="SimSun" w:hAnsi="Arial Narrow" w:cs="Arial Narrow"/>
              </w:rPr>
              <w:t xml:space="preserve">доверенность </w:t>
            </w:r>
            <w:r>
              <w:rPr>
                <w:rFonts w:ascii="Arial Narrow" w:eastAsia="SimSun" w:hAnsi="Arial Narrow" w:cs="Arial Narrow"/>
              </w:rPr>
              <w:t xml:space="preserve">серия </w:t>
            </w:r>
            <w:r w:rsidRPr="001D4AF0">
              <w:rPr>
                <w:rFonts w:ascii="Arial Narrow" w:eastAsia="SimSun" w:hAnsi="Arial Narrow" w:cs="Arial Narrow"/>
              </w:rPr>
              <w:t>77 АГ номер 7986401 от 13 октября 2021 года</w:t>
            </w:r>
            <w:r w:rsidRPr="00805FA3">
              <w:rPr>
                <w:rFonts w:ascii="Arial Narrow" w:eastAsia="SimSun" w:hAnsi="Arial Narrow" w:cs="Arial Narrow"/>
              </w:rPr>
              <w:t>)</w:t>
            </w:r>
          </w:p>
        </w:tc>
      </w:tr>
      <w:tr w:rsidR="006613E6" w14:paraId="7F931BBE" w14:textId="77777777" w:rsidTr="00E21DDD">
        <w:tc>
          <w:tcPr>
            <w:tcW w:w="5148" w:type="dxa"/>
            <w:shd w:val="clear" w:color="auto" w:fill="auto"/>
          </w:tcPr>
          <w:p w14:paraId="38FA4D35" w14:textId="77777777" w:rsidR="006613E6" w:rsidRPr="00805FA3" w:rsidRDefault="006613E6" w:rsidP="00E21DDD">
            <w:pPr>
              <w:tabs>
                <w:tab w:val="left" w:pos="2410"/>
              </w:tabs>
              <w:snapToGrid w:val="0"/>
              <w:jc w:val="both"/>
              <w:rPr>
                <w:rFonts w:ascii="Arial Narrow" w:hAnsi="Arial Narrow" w:cs="Arial Narrow"/>
                <w:b/>
                <w:bCs/>
                <w:sz w:val="22"/>
                <w:szCs w:val="22"/>
              </w:rPr>
            </w:pPr>
          </w:p>
        </w:tc>
        <w:tc>
          <w:tcPr>
            <w:tcW w:w="5040" w:type="dxa"/>
            <w:shd w:val="clear" w:color="auto" w:fill="auto"/>
          </w:tcPr>
          <w:p w14:paraId="7570B315" w14:textId="77777777" w:rsidR="006613E6" w:rsidRDefault="006613E6" w:rsidP="00E21DDD">
            <w:pPr>
              <w:ind w:right="29"/>
            </w:pPr>
            <w:r w:rsidRPr="00805FA3">
              <w:rPr>
                <w:rFonts w:ascii="Arial Narrow" w:eastAsia="Times New Roman" w:hAnsi="Arial Narrow" w:cs="Arial Narrow"/>
                <w:b/>
                <w:sz w:val="22"/>
                <w:szCs w:val="22"/>
              </w:rPr>
              <w:t xml:space="preserve">   </w:t>
            </w:r>
            <w:r w:rsidRPr="00805FA3">
              <w:rPr>
                <w:rFonts w:ascii="Arial Narrow" w:eastAsia="SimSun" w:hAnsi="Arial Narrow" w:cs="Arial Narrow"/>
                <w:b/>
                <w:sz w:val="22"/>
                <w:szCs w:val="22"/>
              </w:rPr>
              <w:t>м.п.</w:t>
            </w:r>
          </w:p>
        </w:tc>
      </w:tr>
    </w:tbl>
    <w:p w14:paraId="631C8C45" w14:textId="77777777" w:rsidR="006613E6" w:rsidRPr="006613E6" w:rsidRDefault="006613E6" w:rsidP="006613E6">
      <w:pPr>
        <w:pStyle w:val="ConsNonformat0"/>
        <w:jc w:val="center"/>
        <w:rPr>
          <w:rFonts w:ascii="Arial Narrow" w:hAnsi="Arial Narrow"/>
          <w:b/>
          <w:sz w:val="22"/>
          <w:szCs w:val="22"/>
        </w:rPr>
      </w:pPr>
    </w:p>
    <w:p w14:paraId="08F14CF7" w14:textId="5435AE28" w:rsidR="004C1010" w:rsidRPr="006613E6" w:rsidRDefault="004C1010" w:rsidP="006613E6">
      <w:pPr>
        <w:jc w:val="center"/>
        <w:rPr>
          <w:rFonts w:ascii="Arial Narrow" w:hAnsi="Arial Narrow"/>
          <w:sz w:val="22"/>
          <w:szCs w:val="22"/>
        </w:rPr>
      </w:pPr>
    </w:p>
    <w:sectPr w:rsidR="004C1010" w:rsidRPr="006613E6" w:rsidSect="00F70E9E">
      <w:headerReference w:type="default" r:id="rId10"/>
      <w:footerReference w:type="even" r:id="rId11"/>
      <w:footerReference w:type="default" r:id="rId12"/>
      <w:headerReference w:type="first" r:id="rId13"/>
      <w:footerReference w:type="first" r:id="rId14"/>
      <w:pgSz w:w="11906" w:h="16838"/>
      <w:pgMar w:top="426" w:right="707" w:bottom="284" w:left="1134" w:header="284" w:footer="47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F6D9A5" w14:textId="77777777" w:rsidR="00473042" w:rsidRDefault="00473042" w:rsidP="00F70E9E">
      <w:r>
        <w:separator/>
      </w:r>
    </w:p>
  </w:endnote>
  <w:endnote w:type="continuationSeparator" w:id="0">
    <w:p w14:paraId="0F44225E" w14:textId="77777777" w:rsidR="00473042" w:rsidRDefault="00473042" w:rsidP="00F70E9E">
      <w:r>
        <w:continuationSeparator/>
      </w:r>
    </w:p>
  </w:endnote>
  <w:endnote w:type="continuationNotice" w:id="1">
    <w:p w14:paraId="1714AE5E" w14:textId="77777777" w:rsidR="00473042" w:rsidRDefault="0047304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CC"/>
    <w:family w:val="swiss"/>
    <w:pitch w:val="variable"/>
    <w:sig w:usb0="00000287" w:usb1="00000800" w:usb2="00000000" w:usb3="00000000" w:csb0="0000009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74929437"/>
      <w:docPartObj>
        <w:docPartGallery w:val="Page Numbers (Bottom of Page)"/>
        <w:docPartUnique/>
      </w:docPartObj>
    </w:sdtPr>
    <w:sdtContent>
      <w:p w14:paraId="09713C0C" w14:textId="5E2D675E" w:rsidR="000F7456" w:rsidRDefault="000F7456">
        <w:pPr>
          <w:pStyle w:val="af4"/>
          <w:jc w:val="right"/>
        </w:pPr>
        <w:r>
          <w:fldChar w:fldCharType="begin"/>
        </w:r>
        <w:r>
          <w:instrText>PAGE   \* MERGEFORMAT</w:instrText>
        </w:r>
        <w:r>
          <w:fldChar w:fldCharType="separate"/>
        </w:r>
        <w:r w:rsidR="00B65713">
          <w:rPr>
            <w:noProof/>
          </w:rPr>
          <w:t>3</w:t>
        </w:r>
        <w:r>
          <w:fldChar w:fldCharType="end"/>
        </w:r>
      </w:p>
    </w:sdtContent>
  </w:sdt>
  <w:p w14:paraId="5819532D" w14:textId="77777777" w:rsidR="000F7456" w:rsidRDefault="000F7456">
    <w:pPr>
      <w:pStyle w:val="af4"/>
      <w:jc w:val="righ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D0C492" w14:textId="77777777" w:rsidR="000F7456" w:rsidRDefault="000F7456"/>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6602688"/>
      <w:docPartObj>
        <w:docPartGallery w:val="Page Numbers (Bottom of Page)"/>
        <w:docPartUnique/>
      </w:docPartObj>
    </w:sdtPr>
    <w:sdtContent>
      <w:p w14:paraId="6008DF47" w14:textId="2FFF44D2" w:rsidR="000F7456" w:rsidRDefault="000F7456">
        <w:pPr>
          <w:pStyle w:val="af4"/>
          <w:jc w:val="right"/>
        </w:pPr>
        <w:r>
          <w:fldChar w:fldCharType="begin"/>
        </w:r>
        <w:r>
          <w:instrText>PAGE   \* MERGEFORMAT</w:instrText>
        </w:r>
        <w:r>
          <w:fldChar w:fldCharType="separate"/>
        </w:r>
        <w:r w:rsidR="00B65713">
          <w:rPr>
            <w:noProof/>
          </w:rPr>
          <w:t>20</w:t>
        </w:r>
        <w:r>
          <w:fldChar w:fldCharType="end"/>
        </w:r>
      </w:p>
    </w:sdtContent>
  </w:sdt>
  <w:p w14:paraId="4F6AA26D" w14:textId="77777777" w:rsidR="000F7456" w:rsidRPr="009B12BB" w:rsidRDefault="000F7456" w:rsidP="00647C42">
    <w:pPr>
      <w:pStyle w:val="af4"/>
      <w:rPr>
        <w:b/>
        <w:i/>
        <w:color w:val="808080"/>
        <w:sz w:val="18"/>
      </w:rP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78573541"/>
      <w:docPartObj>
        <w:docPartGallery w:val="Page Numbers (Bottom of Page)"/>
        <w:docPartUnique/>
      </w:docPartObj>
    </w:sdtPr>
    <w:sdtContent>
      <w:p w14:paraId="12A3EC60" w14:textId="724CC342" w:rsidR="000F7456" w:rsidRDefault="000F7456">
        <w:pPr>
          <w:pStyle w:val="af4"/>
          <w:jc w:val="right"/>
        </w:pPr>
        <w:r>
          <w:fldChar w:fldCharType="begin"/>
        </w:r>
        <w:r>
          <w:instrText>PAGE   \* MERGEFORMAT</w:instrText>
        </w:r>
        <w:r>
          <w:fldChar w:fldCharType="separate"/>
        </w:r>
        <w:r w:rsidR="00B65713">
          <w:rPr>
            <w:noProof/>
          </w:rPr>
          <w:t>13</w:t>
        </w:r>
        <w:r>
          <w:fldChar w:fldCharType="end"/>
        </w:r>
      </w:p>
    </w:sdtContent>
  </w:sdt>
  <w:p w14:paraId="35AFE1C9" w14:textId="77777777" w:rsidR="000F7456" w:rsidRPr="009B12BB" w:rsidRDefault="000F7456">
    <w:pPr>
      <w:pStyle w:val="af4"/>
      <w:rPr>
        <w:b/>
        <w:i/>
        <w:color w:val="808080"/>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7868D5" w14:textId="77777777" w:rsidR="00473042" w:rsidRDefault="00473042" w:rsidP="00F70E9E">
      <w:r>
        <w:separator/>
      </w:r>
    </w:p>
  </w:footnote>
  <w:footnote w:type="continuationSeparator" w:id="0">
    <w:p w14:paraId="28880F7F" w14:textId="77777777" w:rsidR="00473042" w:rsidRDefault="00473042" w:rsidP="00F70E9E">
      <w:r>
        <w:continuationSeparator/>
      </w:r>
    </w:p>
  </w:footnote>
  <w:footnote w:type="continuationNotice" w:id="1">
    <w:p w14:paraId="230C066F" w14:textId="77777777" w:rsidR="00473042" w:rsidRDefault="00473042"/>
  </w:footnote>
  <w:footnote w:id="2">
    <w:p w14:paraId="4511A120" w14:textId="77777777" w:rsidR="000F7456" w:rsidRDefault="000F7456" w:rsidP="00F70E9E">
      <w:pPr>
        <w:pStyle w:val="afb"/>
        <w:tabs>
          <w:tab w:val="left" w:pos="142"/>
        </w:tabs>
        <w:jc w:val="both"/>
      </w:pPr>
      <w:r>
        <w:rPr>
          <w:rStyle w:val="ab"/>
          <w:rFonts w:ascii="Arial Narrow" w:hAnsi="Arial Narrow"/>
        </w:rPr>
        <w:footnoteRef/>
      </w:r>
      <w:r>
        <w:tab/>
        <w:t xml:space="preserve"> </w:t>
      </w:r>
      <w:r w:rsidRPr="00AE66FB">
        <w:t xml:space="preserve">Заполняется с использованием оценки (хорошее, удовлетворительное, неудовлетворительное), за исключением п. 4 раздела </w:t>
      </w:r>
      <w:r w:rsidRPr="00AE66FB">
        <w:rPr>
          <w:lang w:val="en-US"/>
        </w:rPr>
        <w:t>II</w:t>
      </w:r>
      <w:r w:rsidRPr="00AE66FB">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4B3D2D" w14:textId="77777777" w:rsidR="000F7456" w:rsidRDefault="000F7456">
    <w:pPr>
      <w:pStyle w:val="af3"/>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4C9F2F" w14:textId="13F85986" w:rsidR="000F7456" w:rsidRDefault="000F7456">
    <w:pPr>
      <w:pStyle w:val="af3"/>
      <w:widowControl/>
      <w:ind w:right="360"/>
      <w:jc w:val="right"/>
    </w:pPr>
    <w:r>
      <w:rPr>
        <w:noProof/>
        <w:lang w:eastAsia="ru-RU"/>
      </w:rPr>
      <mc:AlternateContent>
        <mc:Choice Requires="wps">
          <w:drawing>
            <wp:anchor distT="0" distB="0" distL="0" distR="0" simplePos="0" relativeHeight="251659776" behindDoc="0" locked="0" layoutInCell="1" allowOverlap="1" wp14:anchorId="7E893120" wp14:editId="3673CFD1">
              <wp:simplePos x="0" y="0"/>
              <wp:positionH relativeFrom="page">
                <wp:posOffset>7176770</wp:posOffset>
              </wp:positionH>
              <wp:positionV relativeFrom="paragraph">
                <wp:posOffset>11430</wp:posOffset>
              </wp:positionV>
              <wp:extent cx="906780" cy="146050"/>
              <wp:effectExtent l="0" t="0" r="0" b="0"/>
              <wp:wrapSquare wrapText="largest"/>
              <wp:docPr id="2" name="Надпись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6780" cy="146050"/>
                      </a:xfrm>
                      <a:prstGeom prst="rect">
                        <a:avLst/>
                      </a:prstGeom>
                      <a:solidFill>
                        <a:srgbClr val="FFFFFF">
                          <a:alpha val="0"/>
                        </a:srgbClr>
                      </a:solidFill>
                      <a:ln>
                        <a:noFill/>
                      </a:ln>
                    </wps:spPr>
                    <wps:txbx>
                      <w:txbxContent>
                        <w:p w14:paraId="6F2CA4B5" w14:textId="77777777" w:rsidR="000F7456" w:rsidRDefault="000F7456">
                          <w:pPr>
                            <w:pStyle w:val="af3"/>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type w14:anchorId="7E893120" id="_x0000_t202" coordsize="21600,21600" o:spt="202" path="m,l,21600r21600,l21600,xe">
              <v:stroke joinstyle="miter"/>
              <v:path gradientshapeok="t" o:connecttype="rect"/>
            </v:shapetype>
            <v:shape id="Надпись 1" o:spid="_x0000_s1026" type="#_x0000_t202" style="position:absolute;left:0;text-align:left;margin-left:565.1pt;margin-top:.9pt;width:71.4pt;height:11.5pt;z-index:2516597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" stroked="f">
              <v:fill opacity="0"/>
              <v:textbox inset="0,0,0,0">
                <w:txbxContent>
                  <w:p w14:paraId="6F2CA4B5" w14:textId="77777777" w:rsidR="00B03DB8" w:rsidRDefault="00B03DB8">
                    <w:pPr>
                      <w:pStyle w:val="af3"/>
                    </w:pPr>
                  </w:p>
                </w:txbxContent>
              </v:textbox>
              <w10:wrap type="square" side="largest" anchorx="page"/>
            </v:shape>
          </w:pict>
        </mc:Fallback>
      </mc:AlternateContent>
    </w:r>
    <w:r>
      <w:rPr>
        <w:noProof/>
        <w:lang w:eastAsia="ru-RU"/>
      </w:rPr>
      <mc:AlternateContent>
        <mc:Choice Requires="wps">
          <w:drawing>
            <wp:anchor distT="0" distB="0" distL="0" distR="0" simplePos="0" relativeHeight="251657728" behindDoc="0" locked="0" layoutInCell="1" allowOverlap="1" wp14:anchorId="702E8E2F" wp14:editId="62F560E4">
              <wp:simplePos x="0" y="0"/>
              <wp:positionH relativeFrom="page">
                <wp:posOffset>7176770</wp:posOffset>
              </wp:positionH>
              <wp:positionV relativeFrom="paragraph">
                <wp:posOffset>11430</wp:posOffset>
              </wp:positionV>
              <wp:extent cx="906780" cy="146050"/>
              <wp:effectExtent l="0" t="0" r="0" b="0"/>
              <wp:wrapSquare wrapText="largest"/>
              <wp:docPr id="1" name="Надпись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6780" cy="146050"/>
                      </a:xfrm>
                      <a:prstGeom prst="rect">
                        <a:avLst/>
                      </a:prstGeom>
                      <a:solidFill>
                        <a:srgbClr val="FFFFFF">
                          <a:alpha val="0"/>
                        </a:srgbClr>
                      </a:solidFill>
                      <a:ln>
                        <a:noFill/>
                      </a:ln>
                    </wps:spPr>
                    <wps:txbx>
                      <w:txbxContent>
                        <w:p w14:paraId="06072C35" w14:textId="77777777" w:rsidR="000F7456" w:rsidRDefault="000F7456">
                          <w:pPr>
                            <w:pStyle w:val="af3"/>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702E8E2F" id="_x0000_s1027" type="#_x0000_t202" style="position:absolute;left:0;text-align:left;margin-left:565.1pt;margin-top:.9pt;width:71.4pt;height:11.5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" stroked="f">
              <v:fill opacity="0"/>
              <v:textbox inset="0,0,0,0">
                <w:txbxContent>
                  <w:p w14:paraId="06072C35" w14:textId="77777777" w:rsidR="00B03DB8" w:rsidRDefault="00B03DB8">
                    <w:pPr>
                      <w:pStyle w:val="af3"/>
                    </w:pPr>
                  </w:p>
                </w:txbxContent>
              </v:textbox>
              <w10:wrap type="square" side="largest" anchorx="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55B2C2" w14:textId="77777777" w:rsidR="000F7456" w:rsidRDefault="000F7456">
    <w:pPr>
      <w:pStyle w:val="af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1"/>
      <w:suff w:val="nothing"/>
      <w:lvlText w:val=""/>
      <w:lvlJc w:val="left"/>
      <w:pPr>
        <w:tabs>
          <w:tab w:val="num" w:pos="0"/>
        </w:tabs>
      </w:pPr>
      <w:rPr>
        <w:rFonts w:cs="Times New Roman"/>
      </w:rPr>
    </w:lvl>
    <w:lvl w:ilvl="1">
      <w:start w:val="1"/>
      <w:numFmt w:val="none"/>
      <w:pStyle w:val="2"/>
      <w:suff w:val="nothing"/>
      <w:lvlText w:val=""/>
      <w:lvlJc w:val="left"/>
      <w:pPr>
        <w:tabs>
          <w:tab w:val="num" w:pos="0"/>
        </w:tabs>
      </w:pPr>
      <w:rPr>
        <w:rFonts w:cs="Times New Roman"/>
      </w:rPr>
    </w:lvl>
    <w:lvl w:ilvl="2">
      <w:start w:val="1"/>
      <w:numFmt w:val="none"/>
      <w:pStyle w:val="3"/>
      <w:suff w:val="nothing"/>
      <w:lvlText w:val=""/>
      <w:lvlJc w:val="left"/>
      <w:pPr>
        <w:tabs>
          <w:tab w:val="num" w:pos="0"/>
        </w:tabs>
      </w:pPr>
      <w:rPr>
        <w:rFonts w:cs="Times New Roman"/>
      </w:rPr>
    </w:lvl>
    <w:lvl w:ilvl="3">
      <w:start w:val="1"/>
      <w:numFmt w:val="none"/>
      <w:pStyle w:val="4"/>
      <w:suff w:val="nothing"/>
      <w:lvlText w:val=""/>
      <w:lvlJc w:val="left"/>
      <w:pPr>
        <w:tabs>
          <w:tab w:val="num" w:pos="0"/>
        </w:tabs>
      </w:pPr>
      <w:rPr>
        <w:rFonts w:cs="Times New Roman"/>
      </w:rPr>
    </w:lvl>
    <w:lvl w:ilvl="4">
      <w:start w:val="1"/>
      <w:numFmt w:val="none"/>
      <w:suff w:val="nothing"/>
      <w:lvlText w:val=""/>
      <w:lvlJc w:val="left"/>
      <w:pPr>
        <w:tabs>
          <w:tab w:val="num" w:pos="0"/>
        </w:tabs>
      </w:pPr>
      <w:rPr>
        <w:rFonts w:cs="Times New Roman"/>
      </w:rPr>
    </w:lvl>
    <w:lvl w:ilvl="5">
      <w:start w:val="1"/>
      <w:numFmt w:val="none"/>
      <w:suff w:val="nothing"/>
      <w:lvlText w:val=""/>
      <w:lvlJc w:val="left"/>
      <w:pPr>
        <w:tabs>
          <w:tab w:val="num" w:pos="0"/>
        </w:tabs>
      </w:pPr>
      <w:rPr>
        <w:rFonts w:cs="Times New Roman"/>
      </w:rPr>
    </w:lvl>
    <w:lvl w:ilvl="6">
      <w:start w:val="1"/>
      <w:numFmt w:val="none"/>
      <w:suff w:val="nothing"/>
      <w:lvlText w:val=""/>
      <w:lvlJc w:val="left"/>
      <w:pPr>
        <w:tabs>
          <w:tab w:val="num" w:pos="0"/>
        </w:tabs>
      </w:pPr>
      <w:rPr>
        <w:rFonts w:cs="Times New Roman"/>
      </w:rPr>
    </w:lvl>
    <w:lvl w:ilvl="7">
      <w:start w:val="1"/>
      <w:numFmt w:val="none"/>
      <w:suff w:val="nothing"/>
      <w:lvlText w:val=""/>
      <w:lvlJc w:val="left"/>
      <w:pPr>
        <w:tabs>
          <w:tab w:val="num" w:pos="0"/>
        </w:tabs>
      </w:pPr>
      <w:rPr>
        <w:rFonts w:cs="Times New Roman"/>
      </w:rPr>
    </w:lvl>
    <w:lvl w:ilvl="8">
      <w:start w:val="1"/>
      <w:numFmt w:val="none"/>
      <w:suff w:val="nothing"/>
      <w:lvlText w:val=""/>
      <w:lvlJc w:val="left"/>
      <w:pPr>
        <w:tabs>
          <w:tab w:val="num" w:pos="0"/>
        </w:tabs>
      </w:pPr>
      <w:rPr>
        <w:rFonts w:cs="Times New Roman"/>
      </w:rPr>
    </w:lvl>
  </w:abstractNum>
  <w:abstractNum w:abstractNumId="1" w15:restartNumberingAfterBreak="0">
    <w:nsid w:val="00000002"/>
    <w:multiLevelType w:val="singleLevel"/>
    <w:tmpl w:val="00000002"/>
    <w:name w:val="WW8Num11"/>
    <w:lvl w:ilvl="0">
      <w:start w:val="1"/>
      <w:numFmt w:val="bullet"/>
      <w:lvlText w:val=""/>
      <w:lvlJc w:val="left"/>
      <w:pPr>
        <w:tabs>
          <w:tab w:val="num" w:pos="0"/>
        </w:tabs>
        <w:ind w:left="360" w:hanging="360"/>
      </w:pPr>
      <w:rPr>
        <w:rFonts w:ascii="Symbol" w:hAnsi="Symbol" w:hint="default"/>
        <w:sz w:val="22"/>
      </w:rPr>
    </w:lvl>
  </w:abstractNum>
  <w:abstractNum w:abstractNumId="2" w15:restartNumberingAfterBreak="0">
    <w:nsid w:val="00000003"/>
    <w:multiLevelType w:val="multilevel"/>
    <w:tmpl w:val="36B41640"/>
    <w:name w:val="WW8Num15"/>
    <w:lvl w:ilvl="0">
      <w:start w:val="1"/>
      <w:numFmt w:val="decimal"/>
      <w:lvlText w:val="%1."/>
      <w:lvlJc w:val="left"/>
      <w:pPr>
        <w:tabs>
          <w:tab w:val="num" w:pos="360"/>
        </w:tabs>
        <w:ind w:left="360" w:hanging="360"/>
      </w:pPr>
      <w:rPr>
        <w:rFonts w:cs="Times New Roman" w:hint="default"/>
        <w:i/>
        <w:iCs w:val="0"/>
        <w:color w:val="auto"/>
      </w:rPr>
    </w:lvl>
    <w:lvl w:ilvl="1">
      <w:start w:val="1"/>
      <w:numFmt w:val="decimal"/>
      <w:lvlText w:val="%1.%2."/>
      <w:lvlJc w:val="left"/>
      <w:pPr>
        <w:tabs>
          <w:tab w:val="num" w:pos="6031"/>
        </w:tabs>
        <w:ind w:left="6031" w:hanging="360"/>
      </w:pPr>
      <w:rPr>
        <w:rFonts w:ascii="Arial Narrow" w:hAnsi="Arial Narrow" w:cs="Times New Roman" w:hint="default"/>
        <w:sz w:val="22"/>
        <w:szCs w:val="22"/>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080"/>
        </w:tabs>
        <w:ind w:left="1080" w:hanging="108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440"/>
        </w:tabs>
        <w:ind w:left="1440" w:hanging="1440"/>
      </w:pPr>
      <w:rPr>
        <w:rFonts w:cs="Times New Roman" w:hint="default"/>
      </w:rPr>
    </w:lvl>
  </w:abstractNum>
  <w:abstractNum w:abstractNumId="3" w15:restartNumberingAfterBreak="0">
    <w:nsid w:val="00000004"/>
    <w:multiLevelType w:val="singleLevel"/>
    <w:tmpl w:val="00000004"/>
    <w:name w:val="WW8Num16"/>
    <w:lvl w:ilvl="0">
      <w:start w:val="1"/>
      <w:numFmt w:val="decimal"/>
      <w:lvlText w:val="%1."/>
      <w:lvlJc w:val="left"/>
      <w:pPr>
        <w:tabs>
          <w:tab w:val="num" w:pos="720"/>
        </w:tabs>
        <w:ind w:left="720" w:hanging="360"/>
      </w:pPr>
      <w:rPr>
        <w:rFonts w:ascii="Arial Narrow" w:hAnsi="Arial Narrow" w:cs="Arial Narrow" w:hint="default"/>
        <w:sz w:val="22"/>
        <w:szCs w:val="22"/>
      </w:rPr>
    </w:lvl>
  </w:abstractNum>
  <w:abstractNum w:abstractNumId="4" w15:restartNumberingAfterBreak="0">
    <w:nsid w:val="00000005"/>
    <w:multiLevelType w:val="multilevel"/>
    <w:tmpl w:val="C7E665E4"/>
    <w:name w:val="WW8Num19"/>
    <w:lvl w:ilvl="0">
      <w:start w:val="4"/>
      <w:numFmt w:val="decimal"/>
      <w:lvlText w:val="%1."/>
      <w:lvlJc w:val="left"/>
      <w:pPr>
        <w:tabs>
          <w:tab w:val="num" w:pos="0"/>
        </w:tabs>
        <w:ind w:left="360" w:hanging="360"/>
      </w:pPr>
      <w:rPr>
        <w:rFonts w:cs="Times New Roman" w:hint="default"/>
      </w:rPr>
    </w:lvl>
    <w:lvl w:ilvl="1">
      <w:start w:val="3"/>
      <w:numFmt w:val="decimal"/>
      <w:lvlText w:val="%1.%2."/>
      <w:lvlJc w:val="left"/>
      <w:pPr>
        <w:tabs>
          <w:tab w:val="num" w:pos="0"/>
        </w:tabs>
        <w:ind w:left="360" w:hanging="360"/>
      </w:pPr>
      <w:rPr>
        <w:rFonts w:ascii="Arial Narrow" w:hAnsi="Arial Narrow" w:cs="Times New Roman" w:hint="default"/>
        <w:sz w:val="22"/>
        <w:szCs w:val="22"/>
      </w:rPr>
    </w:lvl>
    <w:lvl w:ilvl="2">
      <w:start w:val="1"/>
      <w:numFmt w:val="decimal"/>
      <w:lvlText w:val="%1.%2.%3."/>
      <w:lvlJc w:val="left"/>
      <w:pPr>
        <w:tabs>
          <w:tab w:val="num" w:pos="0"/>
        </w:tabs>
        <w:ind w:left="720" w:hanging="720"/>
      </w:pPr>
      <w:rPr>
        <w:rFonts w:ascii="Arial Narrow" w:hAnsi="Arial Narrow" w:cs="Times New Roman" w:hint="default"/>
        <w:sz w:val="22"/>
        <w:szCs w:val="22"/>
      </w:rPr>
    </w:lvl>
    <w:lvl w:ilvl="3">
      <w:start w:val="1"/>
      <w:numFmt w:val="decimal"/>
      <w:lvlText w:val="%1.%2.%3.%4."/>
      <w:lvlJc w:val="left"/>
      <w:pPr>
        <w:tabs>
          <w:tab w:val="num" w:pos="0"/>
        </w:tabs>
        <w:ind w:left="720" w:hanging="720"/>
      </w:pPr>
      <w:rPr>
        <w:rFonts w:cs="Times New Roman" w:hint="default"/>
      </w:rPr>
    </w:lvl>
    <w:lvl w:ilvl="4">
      <w:start w:val="1"/>
      <w:numFmt w:val="decimal"/>
      <w:lvlText w:val="%1.%2.%3.%4.%5."/>
      <w:lvlJc w:val="left"/>
      <w:pPr>
        <w:tabs>
          <w:tab w:val="num" w:pos="0"/>
        </w:tabs>
        <w:ind w:left="1080" w:hanging="1080"/>
      </w:pPr>
      <w:rPr>
        <w:rFonts w:cs="Times New Roman" w:hint="default"/>
      </w:rPr>
    </w:lvl>
    <w:lvl w:ilvl="5">
      <w:start w:val="1"/>
      <w:numFmt w:val="decimal"/>
      <w:lvlText w:val="%1.%2.%3.%4.%5.%6."/>
      <w:lvlJc w:val="left"/>
      <w:pPr>
        <w:tabs>
          <w:tab w:val="num" w:pos="0"/>
        </w:tabs>
        <w:ind w:left="1080" w:hanging="1080"/>
      </w:pPr>
      <w:rPr>
        <w:rFonts w:cs="Times New Roman" w:hint="default"/>
      </w:rPr>
    </w:lvl>
    <w:lvl w:ilvl="6">
      <w:start w:val="1"/>
      <w:numFmt w:val="decimal"/>
      <w:lvlText w:val="%1.%2.%3.%4.%5.%6.%7."/>
      <w:lvlJc w:val="left"/>
      <w:pPr>
        <w:tabs>
          <w:tab w:val="num" w:pos="0"/>
        </w:tabs>
        <w:ind w:left="1080" w:hanging="1080"/>
      </w:pPr>
      <w:rPr>
        <w:rFonts w:cs="Times New Roman" w:hint="default"/>
      </w:rPr>
    </w:lvl>
    <w:lvl w:ilvl="7">
      <w:start w:val="1"/>
      <w:numFmt w:val="decimal"/>
      <w:lvlText w:val="%1.%2.%3.%4.%5.%6.%7.%8."/>
      <w:lvlJc w:val="left"/>
      <w:pPr>
        <w:tabs>
          <w:tab w:val="num" w:pos="0"/>
        </w:tabs>
        <w:ind w:left="1440" w:hanging="1440"/>
      </w:pPr>
      <w:rPr>
        <w:rFonts w:cs="Times New Roman" w:hint="default"/>
      </w:rPr>
    </w:lvl>
    <w:lvl w:ilvl="8">
      <w:start w:val="1"/>
      <w:numFmt w:val="decimal"/>
      <w:lvlText w:val="%1.%2.%3.%4.%5.%6.%7.%8.%9."/>
      <w:lvlJc w:val="left"/>
      <w:pPr>
        <w:tabs>
          <w:tab w:val="num" w:pos="0"/>
        </w:tabs>
        <w:ind w:left="1440" w:hanging="1440"/>
      </w:pPr>
      <w:rPr>
        <w:rFonts w:cs="Times New Roman" w:hint="default"/>
      </w:rPr>
    </w:lvl>
  </w:abstractNum>
  <w:abstractNum w:abstractNumId="5" w15:restartNumberingAfterBreak="0">
    <w:nsid w:val="00000006"/>
    <w:multiLevelType w:val="singleLevel"/>
    <w:tmpl w:val="00000006"/>
    <w:name w:val="WW8Num22"/>
    <w:lvl w:ilvl="0">
      <w:start w:val="1"/>
      <w:numFmt w:val="decimal"/>
      <w:lvlText w:val="%1."/>
      <w:lvlJc w:val="left"/>
      <w:pPr>
        <w:tabs>
          <w:tab w:val="num" w:pos="720"/>
        </w:tabs>
        <w:ind w:left="720" w:hanging="360"/>
      </w:pPr>
      <w:rPr>
        <w:rFonts w:ascii="Arial Narrow" w:hAnsi="Arial Narrow" w:cs="Arial Narrow" w:hint="default"/>
        <w:b/>
        <w:i/>
        <w:sz w:val="22"/>
      </w:rPr>
    </w:lvl>
  </w:abstractNum>
  <w:abstractNum w:abstractNumId="6" w15:restartNumberingAfterBreak="0">
    <w:nsid w:val="2AEB382F"/>
    <w:multiLevelType w:val="hybridMultilevel"/>
    <w:tmpl w:val="DE24C67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7" w15:restartNumberingAfterBreak="0">
    <w:nsid w:val="2F0B75BA"/>
    <w:multiLevelType w:val="hybridMultilevel"/>
    <w:tmpl w:val="5B789CDE"/>
    <w:lvl w:ilvl="0" w:tplc="0419000F">
      <w:start w:val="1"/>
      <w:numFmt w:val="decimal"/>
      <w:lvlText w:val="%1."/>
      <w:lvlJc w:val="left"/>
      <w:pPr>
        <w:tabs>
          <w:tab w:val="num" w:pos="720"/>
        </w:tabs>
        <w:ind w:left="720" w:hanging="360"/>
      </w:pPr>
      <w:rPr>
        <w:rFonts w:cs="Times New Roman"/>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8" w15:restartNumberingAfterBreak="0">
    <w:nsid w:val="3A00642E"/>
    <w:multiLevelType w:val="hybridMultilevel"/>
    <w:tmpl w:val="7EC84B74"/>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9" w15:restartNumberingAfterBreak="0">
    <w:nsid w:val="3C5E2EBE"/>
    <w:multiLevelType w:val="hybridMultilevel"/>
    <w:tmpl w:val="7F461F04"/>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0" w15:restartNumberingAfterBreak="0">
    <w:nsid w:val="47D33657"/>
    <w:multiLevelType w:val="multilevel"/>
    <w:tmpl w:val="CD1EB62A"/>
    <w:lvl w:ilvl="0">
      <w:start w:val="2"/>
      <w:numFmt w:val="decimal"/>
      <w:lvlText w:val="%1."/>
      <w:lvlJc w:val="left"/>
      <w:pPr>
        <w:ind w:left="720" w:hanging="360"/>
      </w:pPr>
    </w:lvl>
    <w:lvl w:ilvl="1">
      <w:start w:val="2"/>
      <w:numFmt w:val="decimal"/>
      <w:lvlText w:val="%1.%2."/>
      <w:lvlJc w:val="left"/>
      <w:pPr>
        <w:ind w:left="1080" w:hanging="360"/>
      </w:pPr>
    </w:lvl>
    <w:lvl w:ilvl="2">
      <w:start w:val="13"/>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11" w15:restartNumberingAfterBreak="0">
    <w:nsid w:val="4ADF7EB7"/>
    <w:multiLevelType w:val="hybridMultilevel"/>
    <w:tmpl w:val="402C23E4"/>
    <w:lvl w:ilvl="0" w:tplc="0419000F">
      <w:start w:val="7"/>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56850073"/>
    <w:multiLevelType w:val="hybridMultilevel"/>
    <w:tmpl w:val="E2B4D57C"/>
    <w:lvl w:ilvl="0" w:tplc="08D6758C">
      <w:start w:val="1"/>
      <w:numFmt w:val="decimal"/>
      <w:lvlText w:val="%1."/>
      <w:lvlJc w:val="left"/>
      <w:pPr>
        <w:tabs>
          <w:tab w:val="num" w:pos="720"/>
        </w:tabs>
        <w:ind w:left="720" w:hanging="360"/>
      </w:pPr>
      <w:rPr>
        <w:rFonts w:hint="default"/>
      </w:r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3" w15:restartNumberingAfterBreak="0">
    <w:nsid w:val="640447D0"/>
    <w:multiLevelType w:val="multilevel"/>
    <w:tmpl w:val="5238A59E"/>
    <w:lvl w:ilvl="0">
      <w:start w:val="5"/>
      <w:numFmt w:val="decimal"/>
      <w:lvlText w:val="%1."/>
      <w:lvlJc w:val="left"/>
      <w:pPr>
        <w:ind w:left="360" w:hanging="360"/>
      </w:pPr>
      <w:rPr>
        <w:rFonts w:ascii="Arial Narrow" w:hAnsi="Arial Narrow" w:cs="Arial Narrow" w:hint="default"/>
        <w:sz w:val="22"/>
      </w:rPr>
    </w:lvl>
    <w:lvl w:ilvl="1">
      <w:start w:val="4"/>
      <w:numFmt w:val="decimal"/>
      <w:lvlText w:val="%1.%2."/>
      <w:lvlJc w:val="left"/>
      <w:pPr>
        <w:ind w:left="360" w:hanging="360"/>
      </w:pPr>
      <w:rPr>
        <w:rFonts w:ascii="Arial Narrow" w:hAnsi="Arial Narrow" w:cs="Arial Narrow" w:hint="default"/>
        <w:sz w:val="22"/>
      </w:rPr>
    </w:lvl>
    <w:lvl w:ilvl="2">
      <w:start w:val="1"/>
      <w:numFmt w:val="decimal"/>
      <w:lvlText w:val="%1.%2.%3."/>
      <w:lvlJc w:val="left"/>
      <w:pPr>
        <w:ind w:left="720" w:hanging="720"/>
      </w:pPr>
      <w:rPr>
        <w:rFonts w:ascii="Arial Narrow" w:hAnsi="Arial Narrow" w:cs="Arial Narrow" w:hint="default"/>
        <w:sz w:val="22"/>
      </w:rPr>
    </w:lvl>
    <w:lvl w:ilvl="3">
      <w:start w:val="1"/>
      <w:numFmt w:val="decimal"/>
      <w:lvlText w:val="%1.%2.%3.%4."/>
      <w:lvlJc w:val="left"/>
      <w:pPr>
        <w:ind w:left="720" w:hanging="720"/>
      </w:pPr>
      <w:rPr>
        <w:rFonts w:ascii="Arial Narrow" w:hAnsi="Arial Narrow" w:cs="Arial Narrow" w:hint="default"/>
        <w:sz w:val="22"/>
      </w:rPr>
    </w:lvl>
    <w:lvl w:ilvl="4">
      <w:start w:val="1"/>
      <w:numFmt w:val="decimal"/>
      <w:lvlText w:val="%1.%2.%3.%4.%5."/>
      <w:lvlJc w:val="left"/>
      <w:pPr>
        <w:ind w:left="1080" w:hanging="1080"/>
      </w:pPr>
      <w:rPr>
        <w:rFonts w:ascii="Arial Narrow" w:hAnsi="Arial Narrow" w:cs="Arial Narrow" w:hint="default"/>
        <w:sz w:val="22"/>
      </w:rPr>
    </w:lvl>
    <w:lvl w:ilvl="5">
      <w:start w:val="1"/>
      <w:numFmt w:val="decimal"/>
      <w:lvlText w:val="%1.%2.%3.%4.%5.%6."/>
      <w:lvlJc w:val="left"/>
      <w:pPr>
        <w:ind w:left="1080" w:hanging="1080"/>
      </w:pPr>
      <w:rPr>
        <w:rFonts w:ascii="Arial Narrow" w:hAnsi="Arial Narrow" w:cs="Arial Narrow" w:hint="default"/>
        <w:sz w:val="22"/>
      </w:rPr>
    </w:lvl>
    <w:lvl w:ilvl="6">
      <w:start w:val="1"/>
      <w:numFmt w:val="decimal"/>
      <w:lvlText w:val="%1.%2.%3.%4.%5.%6.%7."/>
      <w:lvlJc w:val="left"/>
      <w:pPr>
        <w:ind w:left="1440" w:hanging="1440"/>
      </w:pPr>
      <w:rPr>
        <w:rFonts w:ascii="Arial Narrow" w:hAnsi="Arial Narrow" w:cs="Arial Narrow" w:hint="default"/>
        <w:sz w:val="22"/>
      </w:rPr>
    </w:lvl>
    <w:lvl w:ilvl="7">
      <w:start w:val="1"/>
      <w:numFmt w:val="decimal"/>
      <w:lvlText w:val="%1.%2.%3.%4.%5.%6.%7.%8."/>
      <w:lvlJc w:val="left"/>
      <w:pPr>
        <w:ind w:left="1440" w:hanging="1440"/>
      </w:pPr>
      <w:rPr>
        <w:rFonts w:ascii="Arial Narrow" w:hAnsi="Arial Narrow" w:cs="Arial Narrow" w:hint="default"/>
        <w:sz w:val="22"/>
      </w:rPr>
    </w:lvl>
    <w:lvl w:ilvl="8">
      <w:start w:val="1"/>
      <w:numFmt w:val="decimal"/>
      <w:lvlText w:val="%1.%2.%3.%4.%5.%6.%7.%8.%9."/>
      <w:lvlJc w:val="left"/>
      <w:pPr>
        <w:ind w:left="1800" w:hanging="1800"/>
      </w:pPr>
      <w:rPr>
        <w:rFonts w:ascii="Arial Narrow" w:hAnsi="Arial Narrow" w:cs="Arial Narrow" w:hint="default"/>
        <w:sz w:val="22"/>
      </w:rPr>
    </w:lvl>
  </w:abstractNum>
  <w:abstractNum w:abstractNumId="14" w15:restartNumberingAfterBreak="0">
    <w:nsid w:val="7DFE3DCB"/>
    <w:multiLevelType w:val="hybridMultilevel"/>
    <w:tmpl w:val="A76ED654"/>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7"/>
  </w:num>
  <w:num w:numId="8">
    <w:abstractNumId w:val="8"/>
  </w:num>
  <w:num w:numId="9">
    <w:abstractNumId w:val="9"/>
  </w:num>
  <w:num w:numId="10">
    <w:abstractNumId w:val="6"/>
  </w:num>
  <w:num w:numId="11">
    <w:abstractNumId w:val="14"/>
  </w:num>
  <w:num w:numId="12">
    <w:abstractNumId w:val="10"/>
  </w:num>
  <w:num w:numId="13">
    <w:abstractNumId w:val="11"/>
  </w:num>
  <w:num w:numId="14">
    <w:abstractNumId w:val="13"/>
  </w:num>
  <w:num w:numId="15">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user">
    <w15:presenceInfo w15:providerId="Windows Live" w15:userId="fff1ba777b01a3e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trackRevisions/>
  <w:defaultTabStop w:val="709"/>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0E9E"/>
    <w:rsid w:val="0000434C"/>
    <w:rsid w:val="00006EF3"/>
    <w:rsid w:val="000108F2"/>
    <w:rsid w:val="00011DD2"/>
    <w:rsid w:val="00012989"/>
    <w:rsid w:val="000268D1"/>
    <w:rsid w:val="00030574"/>
    <w:rsid w:val="000366FE"/>
    <w:rsid w:val="00036E61"/>
    <w:rsid w:val="000427BC"/>
    <w:rsid w:val="00044F8F"/>
    <w:rsid w:val="00062DFD"/>
    <w:rsid w:val="00064FD3"/>
    <w:rsid w:val="000665AE"/>
    <w:rsid w:val="00073842"/>
    <w:rsid w:val="00075464"/>
    <w:rsid w:val="00086E62"/>
    <w:rsid w:val="0009193E"/>
    <w:rsid w:val="000939F9"/>
    <w:rsid w:val="00094025"/>
    <w:rsid w:val="000A3E5C"/>
    <w:rsid w:val="000B1FAB"/>
    <w:rsid w:val="000B43C6"/>
    <w:rsid w:val="000B5F80"/>
    <w:rsid w:val="000C3BEF"/>
    <w:rsid w:val="000C3BF3"/>
    <w:rsid w:val="000C7C26"/>
    <w:rsid w:val="000D0100"/>
    <w:rsid w:val="000D16F9"/>
    <w:rsid w:val="000D5945"/>
    <w:rsid w:val="000F001B"/>
    <w:rsid w:val="000F7456"/>
    <w:rsid w:val="000F7A62"/>
    <w:rsid w:val="00101899"/>
    <w:rsid w:val="00102627"/>
    <w:rsid w:val="00105779"/>
    <w:rsid w:val="00105C7B"/>
    <w:rsid w:val="00112064"/>
    <w:rsid w:val="00112D1E"/>
    <w:rsid w:val="00127AF3"/>
    <w:rsid w:val="00127C2F"/>
    <w:rsid w:val="00133E60"/>
    <w:rsid w:val="00142F53"/>
    <w:rsid w:val="00143285"/>
    <w:rsid w:val="00147DD8"/>
    <w:rsid w:val="00151F2E"/>
    <w:rsid w:val="00152075"/>
    <w:rsid w:val="001532D9"/>
    <w:rsid w:val="00161974"/>
    <w:rsid w:val="00173367"/>
    <w:rsid w:val="00181557"/>
    <w:rsid w:val="001827F1"/>
    <w:rsid w:val="00184D12"/>
    <w:rsid w:val="00191E22"/>
    <w:rsid w:val="001A36E5"/>
    <w:rsid w:val="001A64E6"/>
    <w:rsid w:val="001B1C4A"/>
    <w:rsid w:val="001B2EC0"/>
    <w:rsid w:val="001B428F"/>
    <w:rsid w:val="001C0FCF"/>
    <w:rsid w:val="001D19C9"/>
    <w:rsid w:val="001D597D"/>
    <w:rsid w:val="001E53D6"/>
    <w:rsid w:val="001E6AFA"/>
    <w:rsid w:val="001F119E"/>
    <w:rsid w:val="001F7B82"/>
    <w:rsid w:val="0020394F"/>
    <w:rsid w:val="0021025B"/>
    <w:rsid w:val="002222D9"/>
    <w:rsid w:val="0022363D"/>
    <w:rsid w:val="0022454A"/>
    <w:rsid w:val="002245CD"/>
    <w:rsid w:val="00231815"/>
    <w:rsid w:val="00242A8C"/>
    <w:rsid w:val="002438A7"/>
    <w:rsid w:val="00256585"/>
    <w:rsid w:val="00262A4E"/>
    <w:rsid w:val="00271ABB"/>
    <w:rsid w:val="00286CD3"/>
    <w:rsid w:val="00287DF8"/>
    <w:rsid w:val="00292D6F"/>
    <w:rsid w:val="00296AE1"/>
    <w:rsid w:val="002979D2"/>
    <w:rsid w:val="00297AEE"/>
    <w:rsid w:val="002A016E"/>
    <w:rsid w:val="002A6A7B"/>
    <w:rsid w:val="002B3F0C"/>
    <w:rsid w:val="002C0334"/>
    <w:rsid w:val="002C0503"/>
    <w:rsid w:val="002C4AFD"/>
    <w:rsid w:val="002C6E9D"/>
    <w:rsid w:val="002C7986"/>
    <w:rsid w:val="002D1B09"/>
    <w:rsid w:val="002D4232"/>
    <w:rsid w:val="002F12B1"/>
    <w:rsid w:val="00307381"/>
    <w:rsid w:val="003140D5"/>
    <w:rsid w:val="00323B17"/>
    <w:rsid w:val="00323B2E"/>
    <w:rsid w:val="00334E19"/>
    <w:rsid w:val="0033542B"/>
    <w:rsid w:val="00340C62"/>
    <w:rsid w:val="00345C2A"/>
    <w:rsid w:val="00350665"/>
    <w:rsid w:val="0035661F"/>
    <w:rsid w:val="003672C4"/>
    <w:rsid w:val="00375814"/>
    <w:rsid w:val="003767C3"/>
    <w:rsid w:val="00382F67"/>
    <w:rsid w:val="003831A6"/>
    <w:rsid w:val="003965DB"/>
    <w:rsid w:val="003A6244"/>
    <w:rsid w:val="003B1802"/>
    <w:rsid w:val="003B4CC8"/>
    <w:rsid w:val="003C08E8"/>
    <w:rsid w:val="003C37C8"/>
    <w:rsid w:val="003D7504"/>
    <w:rsid w:val="003E3812"/>
    <w:rsid w:val="003E7E10"/>
    <w:rsid w:val="003F2D6C"/>
    <w:rsid w:val="003F419F"/>
    <w:rsid w:val="00401662"/>
    <w:rsid w:val="00404775"/>
    <w:rsid w:val="0041228A"/>
    <w:rsid w:val="00423059"/>
    <w:rsid w:val="004268EC"/>
    <w:rsid w:val="0044085F"/>
    <w:rsid w:val="00444BAE"/>
    <w:rsid w:val="00455FD5"/>
    <w:rsid w:val="00471196"/>
    <w:rsid w:val="00473042"/>
    <w:rsid w:val="00484FD1"/>
    <w:rsid w:val="0049140D"/>
    <w:rsid w:val="0049248A"/>
    <w:rsid w:val="004A48BD"/>
    <w:rsid w:val="004B0DFB"/>
    <w:rsid w:val="004B0ECA"/>
    <w:rsid w:val="004B60C5"/>
    <w:rsid w:val="004B7AF6"/>
    <w:rsid w:val="004C1010"/>
    <w:rsid w:val="004D510D"/>
    <w:rsid w:val="004F198D"/>
    <w:rsid w:val="005010F1"/>
    <w:rsid w:val="00506E7F"/>
    <w:rsid w:val="00510E82"/>
    <w:rsid w:val="00512C21"/>
    <w:rsid w:val="00513FC7"/>
    <w:rsid w:val="0051554F"/>
    <w:rsid w:val="00544285"/>
    <w:rsid w:val="005459DC"/>
    <w:rsid w:val="005531FF"/>
    <w:rsid w:val="00564D62"/>
    <w:rsid w:val="00596364"/>
    <w:rsid w:val="005A3363"/>
    <w:rsid w:val="005B4FF9"/>
    <w:rsid w:val="005C009D"/>
    <w:rsid w:val="005C14AF"/>
    <w:rsid w:val="005C2004"/>
    <w:rsid w:val="005C2E31"/>
    <w:rsid w:val="005D0C1B"/>
    <w:rsid w:val="005E2AF8"/>
    <w:rsid w:val="005F02A4"/>
    <w:rsid w:val="005F32FC"/>
    <w:rsid w:val="00615485"/>
    <w:rsid w:val="00620420"/>
    <w:rsid w:val="006229EF"/>
    <w:rsid w:val="00644085"/>
    <w:rsid w:val="00646409"/>
    <w:rsid w:val="00647C42"/>
    <w:rsid w:val="00657AC5"/>
    <w:rsid w:val="006607F7"/>
    <w:rsid w:val="006613E6"/>
    <w:rsid w:val="00663663"/>
    <w:rsid w:val="00692364"/>
    <w:rsid w:val="006B31D4"/>
    <w:rsid w:val="006C1B23"/>
    <w:rsid w:val="006C410F"/>
    <w:rsid w:val="006D1B1D"/>
    <w:rsid w:val="006D2DCF"/>
    <w:rsid w:val="006D3755"/>
    <w:rsid w:val="006E0D54"/>
    <w:rsid w:val="006E2E11"/>
    <w:rsid w:val="006F1BB0"/>
    <w:rsid w:val="006F38C8"/>
    <w:rsid w:val="00703D10"/>
    <w:rsid w:val="00705BC7"/>
    <w:rsid w:val="00712D09"/>
    <w:rsid w:val="00721603"/>
    <w:rsid w:val="007248A1"/>
    <w:rsid w:val="00731B27"/>
    <w:rsid w:val="007330AC"/>
    <w:rsid w:val="00734275"/>
    <w:rsid w:val="0074283A"/>
    <w:rsid w:val="007630F3"/>
    <w:rsid w:val="0076630E"/>
    <w:rsid w:val="00767AB9"/>
    <w:rsid w:val="007734A7"/>
    <w:rsid w:val="00776B7B"/>
    <w:rsid w:val="00780B51"/>
    <w:rsid w:val="007824B9"/>
    <w:rsid w:val="00795180"/>
    <w:rsid w:val="007B1638"/>
    <w:rsid w:val="007C0999"/>
    <w:rsid w:val="007C18A6"/>
    <w:rsid w:val="007C3694"/>
    <w:rsid w:val="007D512F"/>
    <w:rsid w:val="007D55AB"/>
    <w:rsid w:val="007D7485"/>
    <w:rsid w:val="007E522F"/>
    <w:rsid w:val="007E5695"/>
    <w:rsid w:val="007E733C"/>
    <w:rsid w:val="007F17A5"/>
    <w:rsid w:val="007F6A0B"/>
    <w:rsid w:val="007F7078"/>
    <w:rsid w:val="008014CA"/>
    <w:rsid w:val="00804836"/>
    <w:rsid w:val="00805FA3"/>
    <w:rsid w:val="008142E3"/>
    <w:rsid w:val="0082298C"/>
    <w:rsid w:val="008370F4"/>
    <w:rsid w:val="008373CD"/>
    <w:rsid w:val="00852FA4"/>
    <w:rsid w:val="00856130"/>
    <w:rsid w:val="008669D5"/>
    <w:rsid w:val="00874B8C"/>
    <w:rsid w:val="0087600E"/>
    <w:rsid w:val="008765E3"/>
    <w:rsid w:val="00877920"/>
    <w:rsid w:val="008803FF"/>
    <w:rsid w:val="008940B6"/>
    <w:rsid w:val="008C5146"/>
    <w:rsid w:val="008D0114"/>
    <w:rsid w:val="008D07A1"/>
    <w:rsid w:val="008D46D2"/>
    <w:rsid w:val="008E50E9"/>
    <w:rsid w:val="008E598B"/>
    <w:rsid w:val="008F03CD"/>
    <w:rsid w:val="008F2A87"/>
    <w:rsid w:val="008F533F"/>
    <w:rsid w:val="008F5EDA"/>
    <w:rsid w:val="00902F01"/>
    <w:rsid w:val="0090398D"/>
    <w:rsid w:val="009125CF"/>
    <w:rsid w:val="00913CCA"/>
    <w:rsid w:val="00916949"/>
    <w:rsid w:val="0092262A"/>
    <w:rsid w:val="00925F48"/>
    <w:rsid w:val="00927BA5"/>
    <w:rsid w:val="00943C47"/>
    <w:rsid w:val="0095109B"/>
    <w:rsid w:val="00951261"/>
    <w:rsid w:val="00953DF1"/>
    <w:rsid w:val="009551A2"/>
    <w:rsid w:val="00957321"/>
    <w:rsid w:val="009716C4"/>
    <w:rsid w:val="0097304C"/>
    <w:rsid w:val="00983D72"/>
    <w:rsid w:val="009906EB"/>
    <w:rsid w:val="009916D8"/>
    <w:rsid w:val="0099464D"/>
    <w:rsid w:val="00995987"/>
    <w:rsid w:val="00995C80"/>
    <w:rsid w:val="009978FB"/>
    <w:rsid w:val="009A1C7B"/>
    <w:rsid w:val="009A24CC"/>
    <w:rsid w:val="009A706F"/>
    <w:rsid w:val="009B065D"/>
    <w:rsid w:val="009B12BB"/>
    <w:rsid w:val="009B757E"/>
    <w:rsid w:val="009C008D"/>
    <w:rsid w:val="009C306E"/>
    <w:rsid w:val="009C47F4"/>
    <w:rsid w:val="009C4FE6"/>
    <w:rsid w:val="009D4828"/>
    <w:rsid w:val="009D73D6"/>
    <w:rsid w:val="009E6546"/>
    <w:rsid w:val="009F0BCD"/>
    <w:rsid w:val="009F2216"/>
    <w:rsid w:val="009F3132"/>
    <w:rsid w:val="009F34D6"/>
    <w:rsid w:val="00A0502A"/>
    <w:rsid w:val="00A124D1"/>
    <w:rsid w:val="00A16FF5"/>
    <w:rsid w:val="00A17755"/>
    <w:rsid w:val="00A1787F"/>
    <w:rsid w:val="00A20FD0"/>
    <w:rsid w:val="00A313FD"/>
    <w:rsid w:val="00A3553F"/>
    <w:rsid w:val="00A41F99"/>
    <w:rsid w:val="00A469A7"/>
    <w:rsid w:val="00A46DD2"/>
    <w:rsid w:val="00A479E0"/>
    <w:rsid w:val="00A47D4A"/>
    <w:rsid w:val="00A51005"/>
    <w:rsid w:val="00A52373"/>
    <w:rsid w:val="00A6108A"/>
    <w:rsid w:val="00A63B07"/>
    <w:rsid w:val="00A6535A"/>
    <w:rsid w:val="00A750B5"/>
    <w:rsid w:val="00A771B7"/>
    <w:rsid w:val="00A81DF2"/>
    <w:rsid w:val="00A83208"/>
    <w:rsid w:val="00A84BAD"/>
    <w:rsid w:val="00A85BB9"/>
    <w:rsid w:val="00A87768"/>
    <w:rsid w:val="00A878C2"/>
    <w:rsid w:val="00A87B8C"/>
    <w:rsid w:val="00A92169"/>
    <w:rsid w:val="00AA6619"/>
    <w:rsid w:val="00AB0F2B"/>
    <w:rsid w:val="00AB2504"/>
    <w:rsid w:val="00AB3A59"/>
    <w:rsid w:val="00AC09EB"/>
    <w:rsid w:val="00AC0B70"/>
    <w:rsid w:val="00AC1AA7"/>
    <w:rsid w:val="00AC5E7A"/>
    <w:rsid w:val="00AD10F4"/>
    <w:rsid w:val="00AD455F"/>
    <w:rsid w:val="00AD6497"/>
    <w:rsid w:val="00AE66FB"/>
    <w:rsid w:val="00AF0382"/>
    <w:rsid w:val="00B03DB8"/>
    <w:rsid w:val="00B0717C"/>
    <w:rsid w:val="00B10E45"/>
    <w:rsid w:val="00B20D98"/>
    <w:rsid w:val="00B2164B"/>
    <w:rsid w:val="00B21FEB"/>
    <w:rsid w:val="00B2742A"/>
    <w:rsid w:val="00B274A4"/>
    <w:rsid w:val="00B56785"/>
    <w:rsid w:val="00B574D9"/>
    <w:rsid w:val="00B61B43"/>
    <w:rsid w:val="00B65713"/>
    <w:rsid w:val="00B66571"/>
    <w:rsid w:val="00B75851"/>
    <w:rsid w:val="00B84B99"/>
    <w:rsid w:val="00B86CA8"/>
    <w:rsid w:val="00B91DEC"/>
    <w:rsid w:val="00BA1B5B"/>
    <w:rsid w:val="00BA3293"/>
    <w:rsid w:val="00BA61CC"/>
    <w:rsid w:val="00BC235A"/>
    <w:rsid w:val="00BD6B74"/>
    <w:rsid w:val="00BE2543"/>
    <w:rsid w:val="00BE426F"/>
    <w:rsid w:val="00BE48AF"/>
    <w:rsid w:val="00BF2152"/>
    <w:rsid w:val="00BF3B40"/>
    <w:rsid w:val="00BF528B"/>
    <w:rsid w:val="00BF724E"/>
    <w:rsid w:val="00C01E18"/>
    <w:rsid w:val="00C13B82"/>
    <w:rsid w:val="00C21C8A"/>
    <w:rsid w:val="00C3259D"/>
    <w:rsid w:val="00C43C0B"/>
    <w:rsid w:val="00C458E9"/>
    <w:rsid w:val="00C468A6"/>
    <w:rsid w:val="00C478A1"/>
    <w:rsid w:val="00C511ED"/>
    <w:rsid w:val="00C5172E"/>
    <w:rsid w:val="00C540AE"/>
    <w:rsid w:val="00C5621C"/>
    <w:rsid w:val="00C56E9E"/>
    <w:rsid w:val="00C607FD"/>
    <w:rsid w:val="00C657B7"/>
    <w:rsid w:val="00C7706F"/>
    <w:rsid w:val="00C81062"/>
    <w:rsid w:val="00C8271B"/>
    <w:rsid w:val="00C82F2A"/>
    <w:rsid w:val="00C86759"/>
    <w:rsid w:val="00C92A7E"/>
    <w:rsid w:val="00C94631"/>
    <w:rsid w:val="00C95F1F"/>
    <w:rsid w:val="00CA1F88"/>
    <w:rsid w:val="00CA3BB5"/>
    <w:rsid w:val="00CA50C3"/>
    <w:rsid w:val="00CA77BC"/>
    <w:rsid w:val="00CB1397"/>
    <w:rsid w:val="00CB365B"/>
    <w:rsid w:val="00CB58B3"/>
    <w:rsid w:val="00CB73C7"/>
    <w:rsid w:val="00CB7C34"/>
    <w:rsid w:val="00CC444D"/>
    <w:rsid w:val="00CC5A02"/>
    <w:rsid w:val="00CF18AE"/>
    <w:rsid w:val="00CF5499"/>
    <w:rsid w:val="00D02AE0"/>
    <w:rsid w:val="00D06B05"/>
    <w:rsid w:val="00D3382E"/>
    <w:rsid w:val="00D3790D"/>
    <w:rsid w:val="00D44768"/>
    <w:rsid w:val="00D46E67"/>
    <w:rsid w:val="00D54D84"/>
    <w:rsid w:val="00D575B1"/>
    <w:rsid w:val="00D638D6"/>
    <w:rsid w:val="00D6445C"/>
    <w:rsid w:val="00D64B71"/>
    <w:rsid w:val="00D70C18"/>
    <w:rsid w:val="00D72A02"/>
    <w:rsid w:val="00D72B71"/>
    <w:rsid w:val="00D7739E"/>
    <w:rsid w:val="00D81968"/>
    <w:rsid w:val="00D846B5"/>
    <w:rsid w:val="00D85328"/>
    <w:rsid w:val="00D860DC"/>
    <w:rsid w:val="00D9061C"/>
    <w:rsid w:val="00D9532D"/>
    <w:rsid w:val="00DA17A2"/>
    <w:rsid w:val="00DC08D5"/>
    <w:rsid w:val="00DC5458"/>
    <w:rsid w:val="00DC752E"/>
    <w:rsid w:val="00DD5F53"/>
    <w:rsid w:val="00DD68D7"/>
    <w:rsid w:val="00DE0756"/>
    <w:rsid w:val="00DE08F5"/>
    <w:rsid w:val="00DE42B3"/>
    <w:rsid w:val="00DE773D"/>
    <w:rsid w:val="00DE7BFE"/>
    <w:rsid w:val="00DF7650"/>
    <w:rsid w:val="00E06183"/>
    <w:rsid w:val="00E17487"/>
    <w:rsid w:val="00E176B2"/>
    <w:rsid w:val="00E20FE3"/>
    <w:rsid w:val="00E21DDD"/>
    <w:rsid w:val="00E26A92"/>
    <w:rsid w:val="00E27BB0"/>
    <w:rsid w:val="00E30A1A"/>
    <w:rsid w:val="00E3271D"/>
    <w:rsid w:val="00E40D98"/>
    <w:rsid w:val="00E51784"/>
    <w:rsid w:val="00E751FF"/>
    <w:rsid w:val="00E82D2E"/>
    <w:rsid w:val="00E86170"/>
    <w:rsid w:val="00E93144"/>
    <w:rsid w:val="00E9558D"/>
    <w:rsid w:val="00EA3074"/>
    <w:rsid w:val="00EA6FE5"/>
    <w:rsid w:val="00EB4E3E"/>
    <w:rsid w:val="00EC3ACE"/>
    <w:rsid w:val="00EC40D1"/>
    <w:rsid w:val="00EC5C6F"/>
    <w:rsid w:val="00EC5CAD"/>
    <w:rsid w:val="00EC7A86"/>
    <w:rsid w:val="00ED55D8"/>
    <w:rsid w:val="00EE2692"/>
    <w:rsid w:val="00EF7B81"/>
    <w:rsid w:val="00F00AE9"/>
    <w:rsid w:val="00F03DF7"/>
    <w:rsid w:val="00F05965"/>
    <w:rsid w:val="00F06991"/>
    <w:rsid w:val="00F07D8C"/>
    <w:rsid w:val="00F1232E"/>
    <w:rsid w:val="00F14B3F"/>
    <w:rsid w:val="00F221AD"/>
    <w:rsid w:val="00F2335C"/>
    <w:rsid w:val="00F3272E"/>
    <w:rsid w:val="00F37A7F"/>
    <w:rsid w:val="00F615B1"/>
    <w:rsid w:val="00F701A0"/>
    <w:rsid w:val="00F70E9E"/>
    <w:rsid w:val="00F9110C"/>
    <w:rsid w:val="00F94DD3"/>
    <w:rsid w:val="00F951B1"/>
    <w:rsid w:val="00FA3CAE"/>
    <w:rsid w:val="00FA6318"/>
    <w:rsid w:val="00FB00F9"/>
    <w:rsid w:val="00FB0D3D"/>
    <w:rsid w:val="00FB1246"/>
    <w:rsid w:val="00FB5DD8"/>
    <w:rsid w:val="00FC1184"/>
    <w:rsid w:val="00FC6917"/>
    <w:rsid w:val="00FD154F"/>
    <w:rsid w:val="00FD7BE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49"/>
    <o:shapelayout v:ext="edit">
      <o:idmap v:ext="edit" data="1"/>
    </o:shapelayout>
  </w:shapeDefaults>
  <w:decimalSymbol w:val=","/>
  <w:listSeparator w:val=";"/>
  <w14:docId w14:val="09DAD2C7"/>
  <w15:docId w15:val="{EF10E6F4-DAB6-4470-9159-5E5E956AF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ru-RU" w:eastAsia="ru-RU"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locked="1" w:semiHidden="1" w:unhideWhenUsed="1"/>
    <w:lsdException w:name="annotation text" w:semiHidden="1" w:uiPriority="99" w:unhideWhenUsed="1"/>
    <w:lsdException w:name="header" w:locked="1" w:semiHidden="1" w:unhideWhenUsed="1"/>
    <w:lsdException w:name="footer"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locked="1" w:semiHidden="1" w:unhideWhenUsed="1"/>
    <w:lsdException w:name="annotation reference" w:semiHidden="1" w:uiPriority="99" w:unhideWhenUsed="1"/>
    <w:lsdException w:name="line number" w:semiHidden="1" w:unhideWhenUsed="1"/>
    <w:lsdException w:name="page number" w:locked="1" w:semiHidden="1" w:unhideWhenUsed="1"/>
    <w:lsdException w:name="endnote reference" w:locked="1" w:semiHidden="1" w:unhideWhenUsed="1"/>
    <w:lsdException w:name="endnote text" w:semiHidden="1" w:unhideWhenUsed="1"/>
    <w:lsdException w:name="macro" w:semiHidden="1" w:unhideWhenUsed="1"/>
    <w:lsdException w:name="toa heading" w:semiHidden="1" w:unhideWhenUsed="1"/>
    <w:lsdException w:name="List" w:lock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semiHidden="1" w:unhideWhenUsed="1"/>
    <w:lsdException w:name="Message Header"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99" w:unhideWhenUsed="1"/>
    <w:lsdException w:name="Body Text Indent 2" w:semiHidden="1" w:unhideWhenUsed="1"/>
    <w:lsdException w:name="Body Text Indent 3" w:semiHidden="1" w:unhideWhenUsed="1"/>
    <w:lsdException w:name="Block Text" w:semiHidden="1" w:unhideWhenUsed="1"/>
    <w:lsdException w:name="Hyperlink" w:locked="1" w:semiHidden="1" w:unhideWhenUsed="1"/>
    <w:lsdException w:name="FollowedHyperlink" w:semiHidden="1" w:unhideWhenUsed="1"/>
    <w:lsdException w:name="Strong" w:locked="1"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semiHidden="1" w:unhideWhenUsed="1"/>
    <w:lsdException w:name="annotation subject" w:locked="1"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F2D6C"/>
    <w:pPr>
      <w:widowControl w:val="0"/>
      <w:suppressAutoHyphens/>
      <w:overflowPunct w:val="0"/>
      <w:autoSpaceDE w:val="0"/>
      <w:textAlignment w:val="baseline"/>
    </w:pPr>
    <w:rPr>
      <w:rFonts w:ascii="Times New Roman" w:hAnsi="Times New Roman"/>
      <w:lang w:eastAsia="zh-CN"/>
    </w:rPr>
  </w:style>
  <w:style w:type="paragraph" w:styleId="1">
    <w:name w:val="heading 1"/>
    <w:basedOn w:val="a"/>
    <w:next w:val="a"/>
    <w:link w:val="10"/>
    <w:qFormat/>
    <w:rsid w:val="00F05965"/>
    <w:pPr>
      <w:keepNext/>
      <w:numPr>
        <w:numId w:val="1"/>
      </w:numPr>
      <w:ind w:left="360" w:right="-1327"/>
      <w:jc w:val="center"/>
      <w:outlineLvl w:val="0"/>
    </w:pPr>
    <w:rPr>
      <w:rFonts w:ascii="Arial" w:hAnsi="Arial" w:cs="Arial"/>
      <w:b/>
      <w:sz w:val="22"/>
    </w:rPr>
  </w:style>
  <w:style w:type="paragraph" w:styleId="2">
    <w:name w:val="heading 2"/>
    <w:basedOn w:val="a"/>
    <w:next w:val="a"/>
    <w:link w:val="20"/>
    <w:qFormat/>
    <w:rsid w:val="00F05965"/>
    <w:pPr>
      <w:keepNext/>
      <w:numPr>
        <w:ilvl w:val="1"/>
        <w:numId w:val="1"/>
      </w:numPr>
      <w:ind w:right="-1327"/>
      <w:jc w:val="center"/>
      <w:outlineLvl w:val="1"/>
    </w:pPr>
    <w:rPr>
      <w:rFonts w:ascii="Arial" w:hAnsi="Arial" w:cs="Arial"/>
      <w:b/>
    </w:rPr>
  </w:style>
  <w:style w:type="paragraph" w:styleId="3">
    <w:name w:val="heading 3"/>
    <w:basedOn w:val="a"/>
    <w:next w:val="a"/>
    <w:link w:val="30"/>
    <w:qFormat/>
    <w:rsid w:val="00F05965"/>
    <w:pPr>
      <w:keepNext/>
      <w:numPr>
        <w:ilvl w:val="2"/>
        <w:numId w:val="1"/>
      </w:numPr>
      <w:ind w:right="-1327"/>
      <w:outlineLvl w:val="2"/>
    </w:pPr>
    <w:rPr>
      <w:rFonts w:ascii="Arial" w:hAnsi="Arial" w:cs="Arial"/>
      <w:b/>
    </w:rPr>
  </w:style>
  <w:style w:type="paragraph" w:styleId="4">
    <w:name w:val="heading 4"/>
    <w:basedOn w:val="a"/>
    <w:next w:val="a"/>
    <w:link w:val="40"/>
    <w:qFormat/>
    <w:rsid w:val="00F05965"/>
    <w:pPr>
      <w:keepNext/>
      <w:numPr>
        <w:ilvl w:val="3"/>
        <w:numId w:val="1"/>
      </w:numPr>
      <w:ind w:right="-1327"/>
      <w:outlineLvl w:val="3"/>
    </w:pPr>
    <w:rPr>
      <w:rFonts w:ascii="Arial" w:hAnsi="Arial" w:cs="Arial"/>
      <w:b/>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locked/>
    <w:rsid w:val="00F70E9E"/>
    <w:rPr>
      <w:rFonts w:ascii="Arial" w:hAnsi="Arial" w:cs="Arial"/>
      <w:b/>
      <w:sz w:val="22"/>
      <w:lang w:eastAsia="zh-CN"/>
    </w:rPr>
  </w:style>
  <w:style w:type="character" w:customStyle="1" w:styleId="20">
    <w:name w:val="Заголовок 2 Знак"/>
    <w:link w:val="2"/>
    <w:locked/>
    <w:rsid w:val="00F70E9E"/>
    <w:rPr>
      <w:rFonts w:ascii="Arial" w:hAnsi="Arial" w:cs="Arial"/>
      <w:b/>
      <w:lang w:eastAsia="zh-CN"/>
    </w:rPr>
  </w:style>
  <w:style w:type="character" w:customStyle="1" w:styleId="30">
    <w:name w:val="Заголовок 3 Знак"/>
    <w:link w:val="3"/>
    <w:locked/>
    <w:rsid w:val="00F70E9E"/>
    <w:rPr>
      <w:rFonts w:ascii="Arial" w:hAnsi="Arial" w:cs="Arial"/>
      <w:b/>
      <w:lang w:eastAsia="zh-CN"/>
    </w:rPr>
  </w:style>
  <w:style w:type="character" w:customStyle="1" w:styleId="40">
    <w:name w:val="Заголовок 4 Знак"/>
    <w:link w:val="4"/>
    <w:locked/>
    <w:rsid w:val="00F70E9E"/>
    <w:rPr>
      <w:rFonts w:ascii="Arial" w:hAnsi="Arial" w:cs="Arial"/>
      <w:b/>
      <w:i/>
      <w:lang w:eastAsia="zh-CN"/>
    </w:rPr>
  </w:style>
  <w:style w:type="character" w:customStyle="1" w:styleId="WW8Num1z0">
    <w:name w:val="WW8Num1z0"/>
    <w:rsid w:val="00F70E9E"/>
    <w:rPr>
      <w:rFonts w:ascii="Symbol" w:hAnsi="Symbol"/>
    </w:rPr>
  </w:style>
  <w:style w:type="character" w:customStyle="1" w:styleId="WW8Num1z1">
    <w:name w:val="WW8Num1z1"/>
    <w:rsid w:val="00F70E9E"/>
    <w:rPr>
      <w:rFonts w:ascii="Courier New" w:hAnsi="Courier New"/>
    </w:rPr>
  </w:style>
  <w:style w:type="character" w:customStyle="1" w:styleId="WW8Num1z2">
    <w:name w:val="WW8Num1z2"/>
    <w:rsid w:val="00F70E9E"/>
    <w:rPr>
      <w:rFonts w:ascii="Wingdings" w:hAnsi="Wingdings"/>
    </w:rPr>
  </w:style>
  <w:style w:type="character" w:customStyle="1" w:styleId="WW8Num2z0">
    <w:name w:val="WW8Num2z0"/>
    <w:rsid w:val="00F70E9E"/>
  </w:style>
  <w:style w:type="character" w:customStyle="1" w:styleId="WW8Num2z1">
    <w:name w:val="WW8Num2z1"/>
    <w:rsid w:val="00F70E9E"/>
    <w:rPr>
      <w:rFonts w:ascii="Symbol" w:hAnsi="Symbol"/>
    </w:rPr>
  </w:style>
  <w:style w:type="character" w:customStyle="1" w:styleId="WW8Num2z2">
    <w:name w:val="WW8Num2z2"/>
    <w:rsid w:val="00F70E9E"/>
  </w:style>
  <w:style w:type="character" w:customStyle="1" w:styleId="WW8Num2z3">
    <w:name w:val="WW8Num2z3"/>
    <w:rsid w:val="00F70E9E"/>
  </w:style>
  <w:style w:type="character" w:customStyle="1" w:styleId="WW8Num2z4">
    <w:name w:val="WW8Num2z4"/>
    <w:rsid w:val="00F70E9E"/>
  </w:style>
  <w:style w:type="character" w:customStyle="1" w:styleId="WW8Num2z5">
    <w:name w:val="WW8Num2z5"/>
    <w:rsid w:val="00F70E9E"/>
  </w:style>
  <w:style w:type="character" w:customStyle="1" w:styleId="WW8Num2z6">
    <w:name w:val="WW8Num2z6"/>
    <w:rsid w:val="00F70E9E"/>
  </w:style>
  <w:style w:type="character" w:customStyle="1" w:styleId="WW8Num2z7">
    <w:name w:val="WW8Num2z7"/>
    <w:rsid w:val="00F70E9E"/>
  </w:style>
  <w:style w:type="character" w:customStyle="1" w:styleId="WW8Num2z8">
    <w:name w:val="WW8Num2z8"/>
    <w:rsid w:val="00F70E9E"/>
  </w:style>
  <w:style w:type="character" w:customStyle="1" w:styleId="WW8Num3z0">
    <w:name w:val="WW8Num3z0"/>
    <w:rsid w:val="00F70E9E"/>
  </w:style>
  <w:style w:type="character" w:customStyle="1" w:styleId="WW8Num3z1">
    <w:name w:val="WW8Num3z1"/>
    <w:rsid w:val="00F70E9E"/>
  </w:style>
  <w:style w:type="character" w:customStyle="1" w:styleId="WW8Num3z2">
    <w:name w:val="WW8Num3z2"/>
    <w:rsid w:val="00F70E9E"/>
  </w:style>
  <w:style w:type="character" w:customStyle="1" w:styleId="WW8Num3z3">
    <w:name w:val="WW8Num3z3"/>
    <w:rsid w:val="00F70E9E"/>
  </w:style>
  <w:style w:type="character" w:customStyle="1" w:styleId="WW8Num3z4">
    <w:name w:val="WW8Num3z4"/>
    <w:rsid w:val="00F70E9E"/>
  </w:style>
  <w:style w:type="character" w:customStyle="1" w:styleId="WW8Num3z5">
    <w:name w:val="WW8Num3z5"/>
    <w:rsid w:val="00F70E9E"/>
  </w:style>
  <w:style w:type="character" w:customStyle="1" w:styleId="WW8Num3z6">
    <w:name w:val="WW8Num3z6"/>
    <w:rsid w:val="00F70E9E"/>
  </w:style>
  <w:style w:type="character" w:customStyle="1" w:styleId="WW8Num3z7">
    <w:name w:val="WW8Num3z7"/>
    <w:rsid w:val="00F70E9E"/>
  </w:style>
  <w:style w:type="character" w:customStyle="1" w:styleId="WW8Num3z8">
    <w:name w:val="WW8Num3z8"/>
    <w:rsid w:val="00F70E9E"/>
  </w:style>
  <w:style w:type="character" w:customStyle="1" w:styleId="WW8Num4z0">
    <w:name w:val="WW8Num4z0"/>
    <w:rsid w:val="00F70E9E"/>
  </w:style>
  <w:style w:type="character" w:customStyle="1" w:styleId="WW8Num4z1">
    <w:name w:val="WW8Num4z1"/>
    <w:rsid w:val="00F70E9E"/>
  </w:style>
  <w:style w:type="character" w:customStyle="1" w:styleId="WW8Num4z2">
    <w:name w:val="WW8Num4z2"/>
    <w:rsid w:val="00F70E9E"/>
  </w:style>
  <w:style w:type="character" w:customStyle="1" w:styleId="WW8Num4z3">
    <w:name w:val="WW8Num4z3"/>
    <w:rsid w:val="00F70E9E"/>
  </w:style>
  <w:style w:type="character" w:customStyle="1" w:styleId="WW8Num4z4">
    <w:name w:val="WW8Num4z4"/>
    <w:rsid w:val="00F70E9E"/>
  </w:style>
  <w:style w:type="character" w:customStyle="1" w:styleId="WW8Num4z5">
    <w:name w:val="WW8Num4z5"/>
    <w:rsid w:val="00F70E9E"/>
  </w:style>
  <w:style w:type="character" w:customStyle="1" w:styleId="WW8Num4z6">
    <w:name w:val="WW8Num4z6"/>
    <w:rsid w:val="00F70E9E"/>
  </w:style>
  <w:style w:type="character" w:customStyle="1" w:styleId="WW8Num4z7">
    <w:name w:val="WW8Num4z7"/>
    <w:rsid w:val="00F70E9E"/>
  </w:style>
  <w:style w:type="character" w:customStyle="1" w:styleId="WW8Num4z8">
    <w:name w:val="WW8Num4z8"/>
    <w:rsid w:val="00F70E9E"/>
  </w:style>
  <w:style w:type="character" w:customStyle="1" w:styleId="WW8Num5z0">
    <w:name w:val="WW8Num5z0"/>
    <w:rsid w:val="00F70E9E"/>
  </w:style>
  <w:style w:type="character" w:customStyle="1" w:styleId="WW8Num5z1">
    <w:name w:val="WW8Num5z1"/>
    <w:rsid w:val="00F70E9E"/>
  </w:style>
  <w:style w:type="character" w:customStyle="1" w:styleId="WW8Num5z2">
    <w:name w:val="WW8Num5z2"/>
    <w:rsid w:val="00F70E9E"/>
  </w:style>
  <w:style w:type="character" w:customStyle="1" w:styleId="WW8Num5z3">
    <w:name w:val="WW8Num5z3"/>
    <w:rsid w:val="00F70E9E"/>
  </w:style>
  <w:style w:type="character" w:customStyle="1" w:styleId="WW8Num5z4">
    <w:name w:val="WW8Num5z4"/>
    <w:rsid w:val="00F70E9E"/>
  </w:style>
  <w:style w:type="character" w:customStyle="1" w:styleId="WW8Num5z5">
    <w:name w:val="WW8Num5z5"/>
    <w:rsid w:val="00F70E9E"/>
  </w:style>
  <w:style w:type="character" w:customStyle="1" w:styleId="WW8Num5z6">
    <w:name w:val="WW8Num5z6"/>
    <w:rsid w:val="00F70E9E"/>
  </w:style>
  <w:style w:type="character" w:customStyle="1" w:styleId="WW8Num5z7">
    <w:name w:val="WW8Num5z7"/>
    <w:rsid w:val="00F70E9E"/>
  </w:style>
  <w:style w:type="character" w:customStyle="1" w:styleId="WW8Num5z8">
    <w:name w:val="WW8Num5z8"/>
    <w:rsid w:val="00F70E9E"/>
  </w:style>
  <w:style w:type="character" w:customStyle="1" w:styleId="WW8Num6z0">
    <w:name w:val="WW8Num6z0"/>
    <w:rsid w:val="00F70E9E"/>
  </w:style>
  <w:style w:type="character" w:customStyle="1" w:styleId="WW8Num6z1">
    <w:name w:val="WW8Num6z1"/>
    <w:rsid w:val="00F70E9E"/>
  </w:style>
  <w:style w:type="character" w:customStyle="1" w:styleId="WW8Num6z2">
    <w:name w:val="WW8Num6z2"/>
    <w:rsid w:val="00F70E9E"/>
  </w:style>
  <w:style w:type="character" w:customStyle="1" w:styleId="WW8Num6z3">
    <w:name w:val="WW8Num6z3"/>
    <w:rsid w:val="00F70E9E"/>
  </w:style>
  <w:style w:type="character" w:customStyle="1" w:styleId="WW8Num6z4">
    <w:name w:val="WW8Num6z4"/>
    <w:rsid w:val="00F70E9E"/>
  </w:style>
  <w:style w:type="character" w:customStyle="1" w:styleId="WW8Num6z5">
    <w:name w:val="WW8Num6z5"/>
    <w:rsid w:val="00F70E9E"/>
  </w:style>
  <w:style w:type="character" w:customStyle="1" w:styleId="WW8Num6z6">
    <w:name w:val="WW8Num6z6"/>
    <w:rsid w:val="00F70E9E"/>
  </w:style>
  <w:style w:type="character" w:customStyle="1" w:styleId="WW8Num6z7">
    <w:name w:val="WW8Num6z7"/>
    <w:rsid w:val="00F70E9E"/>
  </w:style>
  <w:style w:type="character" w:customStyle="1" w:styleId="WW8Num6z8">
    <w:name w:val="WW8Num6z8"/>
    <w:rsid w:val="00F70E9E"/>
  </w:style>
  <w:style w:type="character" w:customStyle="1" w:styleId="WW8Num7z0">
    <w:name w:val="WW8Num7z0"/>
    <w:rsid w:val="00F70E9E"/>
  </w:style>
  <w:style w:type="character" w:customStyle="1" w:styleId="WW8Num7z1">
    <w:name w:val="WW8Num7z1"/>
    <w:rsid w:val="00F70E9E"/>
  </w:style>
  <w:style w:type="character" w:customStyle="1" w:styleId="WW8Num7z2">
    <w:name w:val="WW8Num7z2"/>
    <w:rsid w:val="00F70E9E"/>
  </w:style>
  <w:style w:type="character" w:customStyle="1" w:styleId="WW8Num7z3">
    <w:name w:val="WW8Num7z3"/>
    <w:rsid w:val="00F70E9E"/>
  </w:style>
  <w:style w:type="character" w:customStyle="1" w:styleId="WW8Num7z4">
    <w:name w:val="WW8Num7z4"/>
    <w:rsid w:val="00F70E9E"/>
  </w:style>
  <w:style w:type="character" w:customStyle="1" w:styleId="WW8Num7z5">
    <w:name w:val="WW8Num7z5"/>
    <w:rsid w:val="00F70E9E"/>
  </w:style>
  <w:style w:type="character" w:customStyle="1" w:styleId="WW8Num7z6">
    <w:name w:val="WW8Num7z6"/>
    <w:rsid w:val="00F70E9E"/>
  </w:style>
  <w:style w:type="character" w:customStyle="1" w:styleId="WW8Num7z7">
    <w:name w:val="WW8Num7z7"/>
    <w:rsid w:val="00F70E9E"/>
  </w:style>
  <w:style w:type="character" w:customStyle="1" w:styleId="WW8Num7z8">
    <w:name w:val="WW8Num7z8"/>
    <w:rsid w:val="00F70E9E"/>
  </w:style>
  <w:style w:type="character" w:customStyle="1" w:styleId="WW8Num8z0">
    <w:name w:val="WW8Num8z0"/>
    <w:rsid w:val="00F70E9E"/>
  </w:style>
  <w:style w:type="character" w:customStyle="1" w:styleId="WW8Num8z1">
    <w:name w:val="WW8Num8z1"/>
    <w:rsid w:val="00F70E9E"/>
  </w:style>
  <w:style w:type="character" w:customStyle="1" w:styleId="WW8Num8z2">
    <w:name w:val="WW8Num8z2"/>
    <w:rsid w:val="00F70E9E"/>
  </w:style>
  <w:style w:type="character" w:customStyle="1" w:styleId="WW8Num8z3">
    <w:name w:val="WW8Num8z3"/>
    <w:rsid w:val="00F70E9E"/>
  </w:style>
  <w:style w:type="character" w:customStyle="1" w:styleId="WW8Num8z4">
    <w:name w:val="WW8Num8z4"/>
    <w:rsid w:val="00F70E9E"/>
  </w:style>
  <w:style w:type="character" w:customStyle="1" w:styleId="WW8Num8z5">
    <w:name w:val="WW8Num8z5"/>
    <w:rsid w:val="00F70E9E"/>
  </w:style>
  <w:style w:type="character" w:customStyle="1" w:styleId="WW8Num8z6">
    <w:name w:val="WW8Num8z6"/>
    <w:rsid w:val="00F70E9E"/>
  </w:style>
  <w:style w:type="character" w:customStyle="1" w:styleId="WW8Num8z7">
    <w:name w:val="WW8Num8z7"/>
    <w:rsid w:val="00F70E9E"/>
  </w:style>
  <w:style w:type="character" w:customStyle="1" w:styleId="WW8Num8z8">
    <w:name w:val="WW8Num8z8"/>
    <w:rsid w:val="00F70E9E"/>
  </w:style>
  <w:style w:type="character" w:customStyle="1" w:styleId="WW8Num9z0">
    <w:name w:val="WW8Num9z0"/>
    <w:rsid w:val="00F70E9E"/>
  </w:style>
  <w:style w:type="character" w:customStyle="1" w:styleId="WW8Num9z1">
    <w:name w:val="WW8Num9z1"/>
    <w:rsid w:val="00F70E9E"/>
  </w:style>
  <w:style w:type="character" w:customStyle="1" w:styleId="WW8Num9z2">
    <w:name w:val="WW8Num9z2"/>
    <w:rsid w:val="00F70E9E"/>
  </w:style>
  <w:style w:type="character" w:customStyle="1" w:styleId="WW8Num9z3">
    <w:name w:val="WW8Num9z3"/>
    <w:rsid w:val="00F70E9E"/>
  </w:style>
  <w:style w:type="character" w:customStyle="1" w:styleId="WW8Num9z4">
    <w:name w:val="WW8Num9z4"/>
    <w:rsid w:val="00F70E9E"/>
  </w:style>
  <w:style w:type="character" w:customStyle="1" w:styleId="WW8Num9z5">
    <w:name w:val="WW8Num9z5"/>
    <w:rsid w:val="00F70E9E"/>
  </w:style>
  <w:style w:type="character" w:customStyle="1" w:styleId="WW8Num9z6">
    <w:name w:val="WW8Num9z6"/>
    <w:rsid w:val="00F70E9E"/>
  </w:style>
  <w:style w:type="character" w:customStyle="1" w:styleId="WW8Num9z7">
    <w:name w:val="WW8Num9z7"/>
    <w:rsid w:val="00F70E9E"/>
  </w:style>
  <w:style w:type="character" w:customStyle="1" w:styleId="WW8Num9z8">
    <w:name w:val="WW8Num9z8"/>
    <w:rsid w:val="00F70E9E"/>
  </w:style>
  <w:style w:type="character" w:customStyle="1" w:styleId="WW8Num10z0">
    <w:name w:val="WW8Num10z0"/>
    <w:rsid w:val="00F70E9E"/>
  </w:style>
  <w:style w:type="character" w:customStyle="1" w:styleId="WW8Num11z0">
    <w:name w:val="WW8Num11z0"/>
    <w:rsid w:val="00F05965"/>
    <w:rPr>
      <w:rFonts w:ascii="Symbol" w:hAnsi="Symbol"/>
      <w:sz w:val="22"/>
    </w:rPr>
  </w:style>
  <w:style w:type="character" w:customStyle="1" w:styleId="WW8Num11z1">
    <w:name w:val="WW8Num11z1"/>
    <w:rsid w:val="00F70E9E"/>
    <w:rPr>
      <w:rFonts w:ascii="Courier New" w:hAnsi="Courier New"/>
    </w:rPr>
  </w:style>
  <w:style w:type="character" w:customStyle="1" w:styleId="WW8Num11z2">
    <w:name w:val="WW8Num11z2"/>
    <w:rsid w:val="00F70E9E"/>
    <w:rPr>
      <w:rFonts w:ascii="Wingdings" w:hAnsi="Wingdings"/>
    </w:rPr>
  </w:style>
  <w:style w:type="character" w:customStyle="1" w:styleId="WW8Num12z0">
    <w:name w:val="WW8Num12z0"/>
    <w:rsid w:val="00F70E9E"/>
    <w:rPr>
      <w:rFonts w:ascii="Arial" w:hAnsi="Arial"/>
      <w:sz w:val="20"/>
    </w:rPr>
  </w:style>
  <w:style w:type="character" w:customStyle="1" w:styleId="WW8Num12z1">
    <w:name w:val="WW8Num12z1"/>
    <w:rsid w:val="00F70E9E"/>
  </w:style>
  <w:style w:type="character" w:customStyle="1" w:styleId="WW8Num12z2">
    <w:name w:val="WW8Num12z2"/>
    <w:rsid w:val="00F70E9E"/>
  </w:style>
  <w:style w:type="character" w:customStyle="1" w:styleId="WW8Num12z3">
    <w:name w:val="WW8Num12z3"/>
    <w:rsid w:val="00F70E9E"/>
  </w:style>
  <w:style w:type="character" w:customStyle="1" w:styleId="WW8Num12z4">
    <w:name w:val="WW8Num12z4"/>
    <w:rsid w:val="00F70E9E"/>
  </w:style>
  <w:style w:type="character" w:customStyle="1" w:styleId="WW8Num12z5">
    <w:name w:val="WW8Num12z5"/>
    <w:rsid w:val="00F70E9E"/>
  </w:style>
  <w:style w:type="character" w:customStyle="1" w:styleId="WW8Num12z6">
    <w:name w:val="WW8Num12z6"/>
    <w:rsid w:val="00F70E9E"/>
  </w:style>
  <w:style w:type="character" w:customStyle="1" w:styleId="WW8Num12z7">
    <w:name w:val="WW8Num12z7"/>
    <w:rsid w:val="00F70E9E"/>
  </w:style>
  <w:style w:type="character" w:customStyle="1" w:styleId="WW8Num12z8">
    <w:name w:val="WW8Num12z8"/>
    <w:rsid w:val="00F70E9E"/>
  </w:style>
  <w:style w:type="character" w:customStyle="1" w:styleId="WW8Num13z0">
    <w:name w:val="WW8Num13z0"/>
    <w:rsid w:val="00F70E9E"/>
  </w:style>
  <w:style w:type="character" w:customStyle="1" w:styleId="WW8Num13z1">
    <w:name w:val="WW8Num13z1"/>
    <w:rsid w:val="00F70E9E"/>
  </w:style>
  <w:style w:type="character" w:customStyle="1" w:styleId="WW8Num13z2">
    <w:name w:val="WW8Num13z2"/>
    <w:rsid w:val="00F70E9E"/>
  </w:style>
  <w:style w:type="character" w:customStyle="1" w:styleId="WW8Num13z3">
    <w:name w:val="WW8Num13z3"/>
    <w:rsid w:val="00F70E9E"/>
  </w:style>
  <w:style w:type="character" w:customStyle="1" w:styleId="WW8Num13z4">
    <w:name w:val="WW8Num13z4"/>
    <w:rsid w:val="00F70E9E"/>
  </w:style>
  <w:style w:type="character" w:customStyle="1" w:styleId="WW8Num13z5">
    <w:name w:val="WW8Num13z5"/>
    <w:rsid w:val="00F70E9E"/>
  </w:style>
  <w:style w:type="character" w:customStyle="1" w:styleId="WW8Num13z6">
    <w:name w:val="WW8Num13z6"/>
    <w:rsid w:val="00F70E9E"/>
  </w:style>
  <w:style w:type="character" w:customStyle="1" w:styleId="WW8Num13z7">
    <w:name w:val="WW8Num13z7"/>
    <w:rsid w:val="00F70E9E"/>
  </w:style>
  <w:style w:type="character" w:customStyle="1" w:styleId="WW8Num13z8">
    <w:name w:val="WW8Num13z8"/>
    <w:rsid w:val="00F70E9E"/>
  </w:style>
  <w:style w:type="character" w:customStyle="1" w:styleId="WW8Num14z0">
    <w:name w:val="WW8Num14z0"/>
    <w:rsid w:val="00F70E9E"/>
  </w:style>
  <w:style w:type="character" w:customStyle="1" w:styleId="WW8Num14z1">
    <w:name w:val="WW8Num14z1"/>
    <w:rsid w:val="00F70E9E"/>
  </w:style>
  <w:style w:type="character" w:customStyle="1" w:styleId="WW8Num14z2">
    <w:name w:val="WW8Num14z2"/>
    <w:rsid w:val="00F70E9E"/>
  </w:style>
  <w:style w:type="character" w:customStyle="1" w:styleId="WW8Num14z3">
    <w:name w:val="WW8Num14z3"/>
    <w:rsid w:val="00F70E9E"/>
  </w:style>
  <w:style w:type="character" w:customStyle="1" w:styleId="WW8Num14z4">
    <w:name w:val="WW8Num14z4"/>
    <w:rsid w:val="00F70E9E"/>
  </w:style>
  <w:style w:type="character" w:customStyle="1" w:styleId="WW8Num14z5">
    <w:name w:val="WW8Num14z5"/>
    <w:rsid w:val="00F70E9E"/>
  </w:style>
  <w:style w:type="character" w:customStyle="1" w:styleId="WW8Num14z6">
    <w:name w:val="WW8Num14z6"/>
    <w:rsid w:val="00F70E9E"/>
  </w:style>
  <w:style w:type="character" w:customStyle="1" w:styleId="WW8Num14z7">
    <w:name w:val="WW8Num14z7"/>
    <w:rsid w:val="00F70E9E"/>
  </w:style>
  <w:style w:type="character" w:customStyle="1" w:styleId="WW8Num14z8">
    <w:name w:val="WW8Num14z8"/>
    <w:rsid w:val="00F70E9E"/>
  </w:style>
  <w:style w:type="character" w:customStyle="1" w:styleId="WW8Num15z0">
    <w:name w:val="WW8Num15z0"/>
    <w:rsid w:val="00F70E9E"/>
  </w:style>
  <w:style w:type="character" w:customStyle="1" w:styleId="WW8Num16z0">
    <w:name w:val="WW8Num16z0"/>
    <w:rsid w:val="00F70E9E"/>
    <w:rPr>
      <w:rFonts w:ascii="Arial Narrow" w:hAnsi="Arial Narrow"/>
      <w:sz w:val="22"/>
    </w:rPr>
  </w:style>
  <w:style w:type="character" w:customStyle="1" w:styleId="WW8Num16z1">
    <w:name w:val="WW8Num16z1"/>
    <w:rsid w:val="00F70E9E"/>
  </w:style>
  <w:style w:type="character" w:customStyle="1" w:styleId="WW8Num16z2">
    <w:name w:val="WW8Num16z2"/>
    <w:rsid w:val="00F70E9E"/>
  </w:style>
  <w:style w:type="character" w:customStyle="1" w:styleId="WW8Num16z3">
    <w:name w:val="WW8Num16z3"/>
    <w:rsid w:val="00F70E9E"/>
  </w:style>
  <w:style w:type="character" w:customStyle="1" w:styleId="WW8Num16z4">
    <w:name w:val="WW8Num16z4"/>
    <w:rsid w:val="00F70E9E"/>
  </w:style>
  <w:style w:type="character" w:customStyle="1" w:styleId="WW8Num16z5">
    <w:name w:val="WW8Num16z5"/>
    <w:rsid w:val="00F70E9E"/>
  </w:style>
  <w:style w:type="character" w:customStyle="1" w:styleId="WW8Num16z6">
    <w:name w:val="WW8Num16z6"/>
    <w:rsid w:val="00F70E9E"/>
  </w:style>
  <w:style w:type="character" w:customStyle="1" w:styleId="WW8Num16z7">
    <w:name w:val="WW8Num16z7"/>
    <w:rsid w:val="00F70E9E"/>
  </w:style>
  <w:style w:type="character" w:customStyle="1" w:styleId="WW8Num16z8">
    <w:name w:val="WW8Num16z8"/>
    <w:rsid w:val="00F70E9E"/>
  </w:style>
  <w:style w:type="character" w:customStyle="1" w:styleId="WW8Num17z0">
    <w:name w:val="WW8Num17z0"/>
    <w:rsid w:val="00F70E9E"/>
  </w:style>
  <w:style w:type="character" w:customStyle="1" w:styleId="WW8Num18z0">
    <w:name w:val="WW8Num18z0"/>
    <w:rsid w:val="00F70E9E"/>
    <w:rPr>
      <w:b/>
    </w:rPr>
  </w:style>
  <w:style w:type="character" w:customStyle="1" w:styleId="WW8Num18z1">
    <w:name w:val="WW8Num18z1"/>
    <w:rsid w:val="00F70E9E"/>
  </w:style>
  <w:style w:type="character" w:customStyle="1" w:styleId="WW8Num19z0">
    <w:name w:val="WW8Num19z0"/>
    <w:rsid w:val="00F70E9E"/>
  </w:style>
  <w:style w:type="character" w:customStyle="1" w:styleId="WW8Num20z0">
    <w:name w:val="WW8Num20z0"/>
    <w:rsid w:val="00F70E9E"/>
  </w:style>
  <w:style w:type="character" w:customStyle="1" w:styleId="WW8Num20z1">
    <w:name w:val="WW8Num20z1"/>
    <w:rsid w:val="00F70E9E"/>
  </w:style>
  <w:style w:type="character" w:customStyle="1" w:styleId="WW8Num20z2">
    <w:name w:val="WW8Num20z2"/>
    <w:rsid w:val="00F70E9E"/>
  </w:style>
  <w:style w:type="character" w:customStyle="1" w:styleId="WW8Num20z3">
    <w:name w:val="WW8Num20z3"/>
    <w:rsid w:val="00F70E9E"/>
  </w:style>
  <w:style w:type="character" w:customStyle="1" w:styleId="WW8Num20z4">
    <w:name w:val="WW8Num20z4"/>
    <w:rsid w:val="00F70E9E"/>
  </w:style>
  <w:style w:type="character" w:customStyle="1" w:styleId="WW8Num20z5">
    <w:name w:val="WW8Num20z5"/>
    <w:rsid w:val="00F70E9E"/>
  </w:style>
  <w:style w:type="character" w:customStyle="1" w:styleId="WW8Num20z6">
    <w:name w:val="WW8Num20z6"/>
    <w:rsid w:val="00F70E9E"/>
  </w:style>
  <w:style w:type="character" w:customStyle="1" w:styleId="WW8Num20z7">
    <w:name w:val="WW8Num20z7"/>
    <w:rsid w:val="00F70E9E"/>
  </w:style>
  <w:style w:type="character" w:customStyle="1" w:styleId="WW8Num20z8">
    <w:name w:val="WW8Num20z8"/>
    <w:rsid w:val="00F70E9E"/>
  </w:style>
  <w:style w:type="character" w:customStyle="1" w:styleId="WW8Num21z0">
    <w:name w:val="WW8Num21z0"/>
    <w:rsid w:val="00F70E9E"/>
  </w:style>
  <w:style w:type="character" w:customStyle="1" w:styleId="WW8Num21z1">
    <w:name w:val="WW8Num21z1"/>
    <w:rsid w:val="00F70E9E"/>
  </w:style>
  <w:style w:type="character" w:customStyle="1" w:styleId="WW8Num21z2">
    <w:name w:val="WW8Num21z2"/>
    <w:rsid w:val="00F70E9E"/>
  </w:style>
  <w:style w:type="character" w:customStyle="1" w:styleId="WW8Num21z3">
    <w:name w:val="WW8Num21z3"/>
    <w:rsid w:val="00F70E9E"/>
  </w:style>
  <w:style w:type="character" w:customStyle="1" w:styleId="WW8Num21z4">
    <w:name w:val="WW8Num21z4"/>
    <w:rsid w:val="00F70E9E"/>
  </w:style>
  <w:style w:type="character" w:customStyle="1" w:styleId="WW8Num21z5">
    <w:name w:val="WW8Num21z5"/>
    <w:rsid w:val="00F70E9E"/>
  </w:style>
  <w:style w:type="character" w:customStyle="1" w:styleId="WW8Num21z6">
    <w:name w:val="WW8Num21z6"/>
    <w:rsid w:val="00F70E9E"/>
  </w:style>
  <w:style w:type="character" w:customStyle="1" w:styleId="WW8Num21z7">
    <w:name w:val="WW8Num21z7"/>
    <w:rsid w:val="00F70E9E"/>
  </w:style>
  <w:style w:type="character" w:customStyle="1" w:styleId="WW8Num21z8">
    <w:name w:val="WW8Num21z8"/>
    <w:rsid w:val="00F70E9E"/>
  </w:style>
  <w:style w:type="character" w:customStyle="1" w:styleId="WW8Num22z0">
    <w:name w:val="WW8Num22z0"/>
    <w:rsid w:val="00F70E9E"/>
    <w:rPr>
      <w:rFonts w:ascii="Arial Narrow" w:hAnsi="Arial Narrow"/>
      <w:b/>
      <w:i/>
      <w:sz w:val="22"/>
    </w:rPr>
  </w:style>
  <w:style w:type="character" w:customStyle="1" w:styleId="WW8Num22z1">
    <w:name w:val="WW8Num22z1"/>
    <w:rsid w:val="00F70E9E"/>
  </w:style>
  <w:style w:type="character" w:customStyle="1" w:styleId="WW8Num22z2">
    <w:name w:val="WW8Num22z2"/>
    <w:rsid w:val="00F70E9E"/>
  </w:style>
  <w:style w:type="character" w:customStyle="1" w:styleId="WW8Num22z3">
    <w:name w:val="WW8Num22z3"/>
    <w:rsid w:val="00F70E9E"/>
  </w:style>
  <w:style w:type="character" w:customStyle="1" w:styleId="WW8Num22z4">
    <w:name w:val="WW8Num22z4"/>
    <w:rsid w:val="00F70E9E"/>
  </w:style>
  <w:style w:type="character" w:customStyle="1" w:styleId="WW8Num22z5">
    <w:name w:val="WW8Num22z5"/>
    <w:rsid w:val="00F70E9E"/>
  </w:style>
  <w:style w:type="character" w:customStyle="1" w:styleId="WW8Num22z6">
    <w:name w:val="WW8Num22z6"/>
    <w:rsid w:val="00F70E9E"/>
  </w:style>
  <w:style w:type="character" w:customStyle="1" w:styleId="WW8Num22z7">
    <w:name w:val="WW8Num22z7"/>
    <w:rsid w:val="00F70E9E"/>
  </w:style>
  <w:style w:type="character" w:customStyle="1" w:styleId="WW8Num22z8">
    <w:name w:val="WW8Num22z8"/>
    <w:rsid w:val="00F70E9E"/>
  </w:style>
  <w:style w:type="character" w:customStyle="1" w:styleId="WW8Num23z0">
    <w:name w:val="WW8Num23z0"/>
    <w:rsid w:val="00F70E9E"/>
  </w:style>
  <w:style w:type="character" w:customStyle="1" w:styleId="WW8Num23z1">
    <w:name w:val="WW8Num23z1"/>
    <w:rsid w:val="00F70E9E"/>
  </w:style>
  <w:style w:type="character" w:customStyle="1" w:styleId="WW8Num23z2">
    <w:name w:val="WW8Num23z2"/>
    <w:rsid w:val="00F70E9E"/>
  </w:style>
  <w:style w:type="character" w:customStyle="1" w:styleId="WW8Num23z3">
    <w:name w:val="WW8Num23z3"/>
    <w:rsid w:val="00F70E9E"/>
  </w:style>
  <w:style w:type="character" w:customStyle="1" w:styleId="WW8Num23z4">
    <w:name w:val="WW8Num23z4"/>
    <w:rsid w:val="00F70E9E"/>
  </w:style>
  <w:style w:type="character" w:customStyle="1" w:styleId="WW8Num23z5">
    <w:name w:val="WW8Num23z5"/>
    <w:rsid w:val="00F70E9E"/>
  </w:style>
  <w:style w:type="character" w:customStyle="1" w:styleId="WW8Num23z6">
    <w:name w:val="WW8Num23z6"/>
    <w:rsid w:val="00F70E9E"/>
  </w:style>
  <w:style w:type="character" w:customStyle="1" w:styleId="WW8Num23z7">
    <w:name w:val="WW8Num23z7"/>
    <w:rsid w:val="00F70E9E"/>
  </w:style>
  <w:style w:type="character" w:customStyle="1" w:styleId="WW8Num23z8">
    <w:name w:val="WW8Num23z8"/>
    <w:rsid w:val="00F70E9E"/>
  </w:style>
  <w:style w:type="character" w:customStyle="1" w:styleId="WW8Num24z0">
    <w:name w:val="WW8Num24z0"/>
    <w:rsid w:val="00F70E9E"/>
  </w:style>
  <w:style w:type="character" w:customStyle="1" w:styleId="WW8Num24z1">
    <w:name w:val="WW8Num24z1"/>
    <w:rsid w:val="00F70E9E"/>
  </w:style>
  <w:style w:type="character" w:customStyle="1" w:styleId="WW8Num24z2">
    <w:name w:val="WW8Num24z2"/>
    <w:rsid w:val="00F70E9E"/>
  </w:style>
  <w:style w:type="character" w:customStyle="1" w:styleId="WW8Num24z3">
    <w:name w:val="WW8Num24z3"/>
    <w:rsid w:val="00F70E9E"/>
  </w:style>
  <w:style w:type="character" w:customStyle="1" w:styleId="WW8Num24z4">
    <w:name w:val="WW8Num24z4"/>
    <w:rsid w:val="00F70E9E"/>
  </w:style>
  <w:style w:type="character" w:customStyle="1" w:styleId="WW8Num24z5">
    <w:name w:val="WW8Num24z5"/>
    <w:rsid w:val="00F70E9E"/>
  </w:style>
  <w:style w:type="character" w:customStyle="1" w:styleId="WW8Num24z6">
    <w:name w:val="WW8Num24z6"/>
    <w:rsid w:val="00F70E9E"/>
  </w:style>
  <w:style w:type="character" w:customStyle="1" w:styleId="WW8Num24z7">
    <w:name w:val="WW8Num24z7"/>
    <w:rsid w:val="00F70E9E"/>
  </w:style>
  <w:style w:type="character" w:customStyle="1" w:styleId="WW8Num24z8">
    <w:name w:val="WW8Num24z8"/>
    <w:rsid w:val="00F70E9E"/>
  </w:style>
  <w:style w:type="character" w:customStyle="1" w:styleId="11">
    <w:name w:val="Основной шрифт абзаца1"/>
    <w:rsid w:val="00F70E9E"/>
  </w:style>
  <w:style w:type="character" w:styleId="a3">
    <w:name w:val="page number"/>
    <w:rsid w:val="00F70E9E"/>
    <w:rPr>
      <w:sz w:val="20"/>
    </w:rPr>
  </w:style>
  <w:style w:type="character" w:customStyle="1" w:styleId="a4">
    <w:name w:val="Верхний колонтитул Знак"/>
    <w:rsid w:val="00F70E9E"/>
  </w:style>
  <w:style w:type="character" w:styleId="a5">
    <w:name w:val="Hyperlink"/>
    <w:rsid w:val="00F70E9E"/>
    <w:rPr>
      <w:color w:val="0000FF"/>
      <w:u w:val="single"/>
    </w:rPr>
  </w:style>
  <w:style w:type="character" w:customStyle="1" w:styleId="a6">
    <w:name w:val="Текст Знак"/>
    <w:rsid w:val="00F70E9E"/>
    <w:rPr>
      <w:rFonts w:ascii="Courier New" w:hAnsi="Courier New"/>
    </w:rPr>
  </w:style>
  <w:style w:type="character" w:customStyle="1" w:styleId="12">
    <w:name w:val="Знак примечания1"/>
    <w:rsid w:val="00F70E9E"/>
    <w:rPr>
      <w:sz w:val="16"/>
    </w:rPr>
  </w:style>
  <w:style w:type="character" w:customStyle="1" w:styleId="a7">
    <w:name w:val="Текст примечания Знак"/>
    <w:rsid w:val="00F70E9E"/>
    <w:rPr>
      <w:rFonts w:cs="Times New Roman"/>
    </w:rPr>
  </w:style>
  <w:style w:type="character" w:customStyle="1" w:styleId="a8">
    <w:name w:val="Тема примечания Знак"/>
    <w:rsid w:val="00F70E9E"/>
    <w:rPr>
      <w:b/>
    </w:rPr>
  </w:style>
  <w:style w:type="character" w:customStyle="1" w:styleId="a9">
    <w:name w:val="Нижний колонтитул Знак"/>
    <w:uiPriority w:val="99"/>
    <w:rsid w:val="00F70E9E"/>
  </w:style>
  <w:style w:type="character" w:customStyle="1" w:styleId="ConsNonformat">
    <w:name w:val="ConsNonformat Знак"/>
    <w:rsid w:val="00F70E9E"/>
    <w:rPr>
      <w:rFonts w:ascii="Courier New" w:hAnsi="Courier New"/>
      <w:lang w:val="ru-RU"/>
    </w:rPr>
  </w:style>
  <w:style w:type="character" w:customStyle="1" w:styleId="aa">
    <w:name w:val="Текст сноски Знак"/>
    <w:rsid w:val="00F70E9E"/>
    <w:rPr>
      <w:rFonts w:cs="Times New Roman"/>
    </w:rPr>
  </w:style>
  <w:style w:type="character" w:customStyle="1" w:styleId="ab">
    <w:name w:val="Символ сноски"/>
    <w:rsid w:val="00F70E9E"/>
    <w:rPr>
      <w:vertAlign w:val="superscript"/>
    </w:rPr>
  </w:style>
  <w:style w:type="character" w:styleId="ac">
    <w:name w:val="footnote reference"/>
    <w:rsid w:val="00F70E9E"/>
    <w:rPr>
      <w:vertAlign w:val="superscript"/>
    </w:rPr>
  </w:style>
  <w:style w:type="character" w:styleId="ad">
    <w:name w:val="endnote reference"/>
    <w:rsid w:val="00F70E9E"/>
    <w:rPr>
      <w:vertAlign w:val="superscript"/>
    </w:rPr>
  </w:style>
  <w:style w:type="character" w:customStyle="1" w:styleId="ae">
    <w:name w:val="Символ концевой сноски"/>
    <w:rsid w:val="00F70E9E"/>
  </w:style>
  <w:style w:type="paragraph" w:customStyle="1" w:styleId="13">
    <w:name w:val="Заголовок1"/>
    <w:basedOn w:val="a"/>
    <w:next w:val="af"/>
    <w:rsid w:val="00F70E9E"/>
    <w:pPr>
      <w:ind w:left="-1797"/>
      <w:jc w:val="center"/>
    </w:pPr>
    <w:rPr>
      <w:b/>
    </w:rPr>
  </w:style>
  <w:style w:type="paragraph" w:styleId="af">
    <w:name w:val="Body Text"/>
    <w:basedOn w:val="a"/>
    <w:link w:val="af0"/>
    <w:rsid w:val="00F70E9E"/>
    <w:rPr>
      <w:sz w:val="24"/>
    </w:rPr>
  </w:style>
  <w:style w:type="character" w:customStyle="1" w:styleId="af0">
    <w:name w:val="Основной текст Знак"/>
    <w:link w:val="af"/>
    <w:locked/>
    <w:rsid w:val="00F70E9E"/>
    <w:rPr>
      <w:rFonts w:ascii="Times New Roman" w:hAnsi="Times New Roman" w:cs="Times New Roman"/>
      <w:sz w:val="20"/>
      <w:szCs w:val="20"/>
      <w:lang w:eastAsia="zh-CN"/>
    </w:rPr>
  </w:style>
  <w:style w:type="paragraph" w:styleId="af1">
    <w:name w:val="List"/>
    <w:basedOn w:val="af"/>
    <w:rsid w:val="00F70E9E"/>
    <w:rPr>
      <w:rFonts w:cs="Arial"/>
    </w:rPr>
  </w:style>
  <w:style w:type="paragraph" w:styleId="af2">
    <w:name w:val="caption"/>
    <w:basedOn w:val="a"/>
    <w:qFormat/>
    <w:rsid w:val="00F70E9E"/>
    <w:pPr>
      <w:suppressLineNumbers/>
      <w:spacing w:before="120" w:after="120"/>
    </w:pPr>
    <w:rPr>
      <w:rFonts w:cs="Arial"/>
      <w:i/>
      <w:iCs/>
      <w:sz w:val="24"/>
      <w:szCs w:val="24"/>
    </w:rPr>
  </w:style>
  <w:style w:type="paragraph" w:customStyle="1" w:styleId="14">
    <w:name w:val="Указатель1"/>
    <w:basedOn w:val="a"/>
    <w:rsid w:val="00F70E9E"/>
    <w:pPr>
      <w:suppressLineNumbers/>
    </w:pPr>
    <w:rPr>
      <w:rFonts w:cs="Arial"/>
    </w:rPr>
  </w:style>
  <w:style w:type="paragraph" w:customStyle="1" w:styleId="31">
    <w:name w:val="Основной текст 31"/>
    <w:basedOn w:val="a"/>
    <w:rsid w:val="00F70E9E"/>
    <w:pPr>
      <w:jc w:val="both"/>
    </w:pPr>
    <w:rPr>
      <w:color w:val="FF0000"/>
      <w:sz w:val="22"/>
    </w:rPr>
  </w:style>
  <w:style w:type="paragraph" w:customStyle="1" w:styleId="310">
    <w:name w:val="Основной текст с отступом 31"/>
    <w:basedOn w:val="a"/>
    <w:rsid w:val="00F70E9E"/>
    <w:pPr>
      <w:ind w:firstLine="709"/>
      <w:jc w:val="both"/>
    </w:pPr>
    <w:rPr>
      <w:sz w:val="22"/>
    </w:rPr>
  </w:style>
  <w:style w:type="paragraph" w:styleId="af3">
    <w:name w:val="header"/>
    <w:basedOn w:val="a"/>
    <w:link w:val="15"/>
    <w:rsid w:val="00F70E9E"/>
    <w:pPr>
      <w:tabs>
        <w:tab w:val="center" w:pos="4677"/>
        <w:tab w:val="right" w:pos="9355"/>
      </w:tabs>
    </w:pPr>
  </w:style>
  <w:style w:type="character" w:customStyle="1" w:styleId="15">
    <w:name w:val="Верхний колонтитул Знак1"/>
    <w:link w:val="af3"/>
    <w:locked/>
    <w:rsid w:val="00F70E9E"/>
    <w:rPr>
      <w:rFonts w:ascii="Times New Roman" w:hAnsi="Times New Roman" w:cs="Times New Roman"/>
      <w:sz w:val="20"/>
      <w:szCs w:val="20"/>
      <w:lang w:eastAsia="zh-CN"/>
    </w:rPr>
  </w:style>
  <w:style w:type="paragraph" w:customStyle="1" w:styleId="21">
    <w:name w:val="Основной текст 21"/>
    <w:basedOn w:val="a"/>
    <w:rsid w:val="00F70E9E"/>
    <w:pPr>
      <w:ind w:right="-52"/>
    </w:pPr>
  </w:style>
  <w:style w:type="paragraph" w:styleId="af4">
    <w:name w:val="footer"/>
    <w:basedOn w:val="a"/>
    <w:link w:val="16"/>
    <w:uiPriority w:val="99"/>
    <w:rsid w:val="00F70E9E"/>
    <w:pPr>
      <w:tabs>
        <w:tab w:val="center" w:pos="4677"/>
        <w:tab w:val="right" w:pos="9355"/>
      </w:tabs>
    </w:pPr>
  </w:style>
  <w:style w:type="character" w:customStyle="1" w:styleId="16">
    <w:name w:val="Нижний колонтитул Знак1"/>
    <w:link w:val="af4"/>
    <w:uiPriority w:val="99"/>
    <w:locked/>
    <w:rsid w:val="00F70E9E"/>
    <w:rPr>
      <w:rFonts w:ascii="Times New Roman" w:hAnsi="Times New Roman" w:cs="Times New Roman"/>
      <w:sz w:val="20"/>
      <w:szCs w:val="20"/>
      <w:lang w:eastAsia="zh-CN"/>
    </w:rPr>
  </w:style>
  <w:style w:type="paragraph" w:customStyle="1" w:styleId="BlockQuotation">
    <w:name w:val="Block Quotation"/>
    <w:basedOn w:val="a"/>
    <w:rsid w:val="00F70E9E"/>
    <w:pPr>
      <w:ind w:left="426" w:right="-1327" w:hanging="426"/>
      <w:jc w:val="both"/>
    </w:pPr>
    <w:rPr>
      <w:rFonts w:ascii="Arial" w:hAnsi="Arial" w:cs="Arial"/>
      <w:sz w:val="22"/>
    </w:rPr>
  </w:style>
  <w:style w:type="paragraph" w:customStyle="1" w:styleId="WW-2">
    <w:name w:val="WW-Основной текст 2"/>
    <w:basedOn w:val="a"/>
    <w:rsid w:val="00F70E9E"/>
    <w:pPr>
      <w:jc w:val="both"/>
    </w:pPr>
    <w:rPr>
      <w:rFonts w:ascii="Arial" w:hAnsi="Arial" w:cs="Arial"/>
    </w:rPr>
  </w:style>
  <w:style w:type="paragraph" w:customStyle="1" w:styleId="WW-3">
    <w:name w:val="WW-Основной текст 3"/>
    <w:basedOn w:val="a"/>
    <w:qFormat/>
    <w:rsid w:val="00F70E9E"/>
    <w:pPr>
      <w:widowControl/>
      <w:tabs>
        <w:tab w:val="left" w:pos="426"/>
        <w:tab w:val="left" w:pos="851"/>
      </w:tabs>
      <w:ind w:right="-1327"/>
      <w:jc w:val="both"/>
    </w:pPr>
    <w:rPr>
      <w:rFonts w:ascii="Arial" w:hAnsi="Arial" w:cs="Arial"/>
    </w:rPr>
  </w:style>
  <w:style w:type="paragraph" w:customStyle="1" w:styleId="ConsNormal">
    <w:name w:val="ConsNormal"/>
    <w:rsid w:val="00F05965"/>
    <w:pPr>
      <w:suppressAutoHyphens/>
      <w:overflowPunct w:val="0"/>
      <w:autoSpaceDE w:val="0"/>
      <w:ind w:firstLine="720"/>
      <w:textAlignment w:val="baseline"/>
    </w:pPr>
    <w:rPr>
      <w:rFonts w:ascii="Arial" w:hAnsi="Arial" w:cs="Arial"/>
      <w:lang w:eastAsia="zh-CN"/>
    </w:rPr>
  </w:style>
  <w:style w:type="paragraph" w:styleId="af5">
    <w:name w:val="Balloon Text"/>
    <w:basedOn w:val="a"/>
    <w:link w:val="af6"/>
    <w:rsid w:val="00F70E9E"/>
    <w:rPr>
      <w:rFonts w:ascii="Tahoma" w:hAnsi="Tahoma" w:cs="Tahoma"/>
      <w:sz w:val="16"/>
    </w:rPr>
  </w:style>
  <w:style w:type="character" w:customStyle="1" w:styleId="af6">
    <w:name w:val="Текст выноски Знак"/>
    <w:link w:val="af5"/>
    <w:locked/>
    <w:rsid w:val="00F70E9E"/>
    <w:rPr>
      <w:rFonts w:ascii="Tahoma" w:hAnsi="Tahoma" w:cs="Tahoma"/>
      <w:sz w:val="20"/>
      <w:szCs w:val="20"/>
      <w:lang w:eastAsia="zh-CN"/>
    </w:rPr>
  </w:style>
  <w:style w:type="paragraph" w:customStyle="1" w:styleId="ConsNonformat0">
    <w:name w:val="ConsNonformat"/>
    <w:rsid w:val="00F05965"/>
    <w:pPr>
      <w:widowControl w:val="0"/>
      <w:suppressAutoHyphens/>
      <w:overflowPunct w:val="0"/>
      <w:autoSpaceDE w:val="0"/>
      <w:textAlignment w:val="baseline"/>
    </w:pPr>
    <w:rPr>
      <w:rFonts w:ascii="Courier New" w:hAnsi="Courier New" w:cs="Courier New"/>
      <w:lang w:eastAsia="zh-CN"/>
    </w:rPr>
  </w:style>
  <w:style w:type="paragraph" w:customStyle="1" w:styleId="WW-31">
    <w:name w:val="WW-Основной текст 31"/>
    <w:basedOn w:val="a"/>
    <w:qFormat/>
    <w:rsid w:val="00F70E9E"/>
    <w:pPr>
      <w:jc w:val="both"/>
    </w:pPr>
    <w:rPr>
      <w:color w:val="FF0000"/>
      <w:sz w:val="22"/>
    </w:rPr>
  </w:style>
  <w:style w:type="paragraph" w:styleId="af7">
    <w:name w:val="Body Text Indent"/>
    <w:basedOn w:val="a"/>
    <w:link w:val="af8"/>
    <w:rsid w:val="00F70E9E"/>
    <w:pPr>
      <w:spacing w:after="120"/>
      <w:ind w:left="283"/>
    </w:pPr>
  </w:style>
  <w:style w:type="character" w:customStyle="1" w:styleId="af8">
    <w:name w:val="Основной текст с отступом Знак"/>
    <w:link w:val="af7"/>
    <w:locked/>
    <w:rsid w:val="00F70E9E"/>
    <w:rPr>
      <w:rFonts w:ascii="Times New Roman" w:hAnsi="Times New Roman" w:cs="Times New Roman"/>
      <w:sz w:val="20"/>
      <w:szCs w:val="20"/>
      <w:lang w:eastAsia="zh-CN"/>
    </w:rPr>
  </w:style>
  <w:style w:type="paragraph" w:customStyle="1" w:styleId="32">
    <w:name w:val="Основной текст 32"/>
    <w:basedOn w:val="a"/>
    <w:rsid w:val="00F70E9E"/>
    <w:pPr>
      <w:widowControl/>
      <w:tabs>
        <w:tab w:val="left" w:pos="426"/>
        <w:tab w:val="left" w:pos="851"/>
      </w:tabs>
      <w:ind w:right="-1327"/>
      <w:jc w:val="both"/>
    </w:pPr>
    <w:rPr>
      <w:rFonts w:ascii="Arial" w:hAnsi="Arial" w:cs="Arial"/>
    </w:rPr>
  </w:style>
  <w:style w:type="paragraph" w:customStyle="1" w:styleId="BodyText31">
    <w:name w:val="Body Text 31"/>
    <w:basedOn w:val="a"/>
    <w:rsid w:val="00F70E9E"/>
    <w:pPr>
      <w:widowControl/>
      <w:tabs>
        <w:tab w:val="left" w:pos="426"/>
        <w:tab w:val="left" w:pos="851"/>
      </w:tabs>
      <w:ind w:right="-1327"/>
      <w:jc w:val="both"/>
    </w:pPr>
    <w:rPr>
      <w:rFonts w:ascii="Arial" w:hAnsi="Arial" w:cs="Arial"/>
    </w:rPr>
  </w:style>
  <w:style w:type="paragraph" w:customStyle="1" w:styleId="17">
    <w:name w:val="Схема документа1"/>
    <w:basedOn w:val="a"/>
    <w:rsid w:val="00F70E9E"/>
    <w:pPr>
      <w:shd w:val="clear" w:color="auto" w:fill="000080"/>
    </w:pPr>
    <w:rPr>
      <w:rFonts w:ascii="Tahoma" w:hAnsi="Tahoma" w:cs="Tahoma"/>
    </w:rPr>
  </w:style>
  <w:style w:type="paragraph" w:customStyle="1" w:styleId="18">
    <w:name w:val="Текст примечания1"/>
    <w:basedOn w:val="a"/>
    <w:rsid w:val="00F70E9E"/>
  </w:style>
  <w:style w:type="paragraph" w:styleId="af9">
    <w:name w:val="annotation text"/>
    <w:basedOn w:val="a"/>
    <w:link w:val="19"/>
    <w:uiPriority w:val="99"/>
    <w:semiHidden/>
    <w:rsid w:val="00F05965"/>
  </w:style>
  <w:style w:type="character" w:customStyle="1" w:styleId="19">
    <w:name w:val="Текст примечания Знак1"/>
    <w:link w:val="af9"/>
    <w:uiPriority w:val="99"/>
    <w:semiHidden/>
    <w:locked/>
    <w:rsid w:val="00F70E9E"/>
    <w:rPr>
      <w:rFonts w:ascii="Times New Roman" w:hAnsi="Times New Roman"/>
      <w:lang w:eastAsia="zh-CN"/>
    </w:rPr>
  </w:style>
  <w:style w:type="paragraph" w:styleId="afa">
    <w:name w:val="annotation subject"/>
    <w:basedOn w:val="18"/>
    <w:next w:val="18"/>
    <w:link w:val="1a"/>
    <w:rsid w:val="00F70E9E"/>
    <w:rPr>
      <w:b/>
      <w:bCs/>
    </w:rPr>
  </w:style>
  <w:style w:type="character" w:customStyle="1" w:styleId="1a">
    <w:name w:val="Тема примечания Знак1"/>
    <w:link w:val="afa"/>
    <w:locked/>
    <w:rsid w:val="00F70E9E"/>
    <w:rPr>
      <w:rFonts w:ascii="Times New Roman" w:hAnsi="Times New Roman" w:cs="Times New Roman"/>
      <w:b/>
      <w:bCs/>
      <w:sz w:val="20"/>
      <w:szCs w:val="20"/>
      <w:lang w:eastAsia="zh-CN"/>
    </w:rPr>
  </w:style>
  <w:style w:type="paragraph" w:customStyle="1" w:styleId="p1">
    <w:name w:val="p1"/>
    <w:basedOn w:val="a"/>
    <w:rsid w:val="00F70E9E"/>
    <w:pPr>
      <w:widowControl/>
      <w:overflowPunct/>
      <w:autoSpaceDE/>
      <w:spacing w:before="100" w:after="100"/>
      <w:textAlignment w:val="auto"/>
    </w:pPr>
    <w:rPr>
      <w:sz w:val="24"/>
      <w:szCs w:val="24"/>
    </w:rPr>
  </w:style>
  <w:style w:type="paragraph" w:customStyle="1" w:styleId="p3">
    <w:name w:val="p3"/>
    <w:basedOn w:val="a"/>
    <w:rsid w:val="00F70E9E"/>
    <w:pPr>
      <w:widowControl/>
      <w:overflowPunct/>
      <w:autoSpaceDE/>
      <w:spacing w:before="100" w:after="100"/>
      <w:textAlignment w:val="auto"/>
    </w:pPr>
    <w:rPr>
      <w:sz w:val="24"/>
      <w:szCs w:val="24"/>
    </w:rPr>
  </w:style>
  <w:style w:type="paragraph" w:customStyle="1" w:styleId="Normaali">
    <w:name w:val="Normaali"/>
    <w:rsid w:val="00F05965"/>
    <w:pPr>
      <w:widowControl w:val="0"/>
      <w:suppressAutoHyphens/>
    </w:pPr>
    <w:rPr>
      <w:rFonts w:ascii="Times New Roman" w:eastAsia="Times New Roman" w:hAnsi="Times New Roman"/>
      <w:lang w:eastAsia="zh-CN"/>
    </w:rPr>
  </w:style>
  <w:style w:type="paragraph" w:styleId="afb">
    <w:name w:val="footnote text"/>
    <w:basedOn w:val="a"/>
    <w:link w:val="1b"/>
    <w:rsid w:val="00F70E9E"/>
  </w:style>
  <w:style w:type="character" w:customStyle="1" w:styleId="1b">
    <w:name w:val="Текст сноски Знак1"/>
    <w:link w:val="afb"/>
    <w:locked/>
    <w:rsid w:val="00F70E9E"/>
    <w:rPr>
      <w:rFonts w:ascii="Times New Roman" w:hAnsi="Times New Roman" w:cs="Times New Roman"/>
      <w:sz w:val="20"/>
      <w:szCs w:val="20"/>
      <w:lang w:eastAsia="zh-CN"/>
    </w:rPr>
  </w:style>
  <w:style w:type="paragraph" w:customStyle="1" w:styleId="afc">
    <w:name w:val="Содержимое таблицы"/>
    <w:basedOn w:val="a"/>
    <w:rsid w:val="00F70E9E"/>
    <w:pPr>
      <w:suppressLineNumbers/>
    </w:pPr>
  </w:style>
  <w:style w:type="paragraph" w:customStyle="1" w:styleId="afd">
    <w:name w:val="Заголовок таблицы"/>
    <w:basedOn w:val="afc"/>
    <w:rsid w:val="00F70E9E"/>
    <w:pPr>
      <w:jc w:val="center"/>
    </w:pPr>
    <w:rPr>
      <w:b/>
      <w:bCs/>
    </w:rPr>
  </w:style>
  <w:style w:type="paragraph" w:customStyle="1" w:styleId="afe">
    <w:name w:val="Содержимое врезки"/>
    <w:basedOn w:val="a"/>
    <w:rsid w:val="00F70E9E"/>
  </w:style>
  <w:style w:type="character" w:styleId="aff">
    <w:name w:val="annotation reference"/>
    <w:uiPriority w:val="99"/>
    <w:semiHidden/>
    <w:rsid w:val="00F05965"/>
    <w:rPr>
      <w:sz w:val="16"/>
    </w:rPr>
  </w:style>
  <w:style w:type="paragraph" w:styleId="33">
    <w:name w:val="Body Text 3"/>
    <w:basedOn w:val="a"/>
    <w:link w:val="34"/>
    <w:uiPriority w:val="99"/>
    <w:rsid w:val="00F05965"/>
    <w:pPr>
      <w:spacing w:after="120"/>
    </w:pPr>
    <w:rPr>
      <w:sz w:val="16"/>
      <w:szCs w:val="16"/>
    </w:rPr>
  </w:style>
  <w:style w:type="character" w:customStyle="1" w:styleId="34">
    <w:name w:val="Основной текст 3 Знак"/>
    <w:link w:val="33"/>
    <w:uiPriority w:val="99"/>
    <w:locked/>
    <w:rsid w:val="00F70E9E"/>
    <w:rPr>
      <w:rFonts w:ascii="Times New Roman" w:hAnsi="Times New Roman"/>
      <w:sz w:val="16"/>
      <w:szCs w:val="16"/>
      <w:lang w:eastAsia="zh-CN"/>
    </w:rPr>
  </w:style>
  <w:style w:type="character" w:customStyle="1" w:styleId="1c">
    <w:name w:val="Неразрешенное упоминание1"/>
    <w:semiHidden/>
    <w:rsid w:val="00F70E9E"/>
    <w:rPr>
      <w:color w:val="605E5C"/>
      <w:shd w:val="clear" w:color="auto" w:fill="E1DFDD"/>
    </w:rPr>
  </w:style>
  <w:style w:type="character" w:customStyle="1" w:styleId="1d">
    <w:name w:val="Неразрешенное упоминание1"/>
    <w:uiPriority w:val="99"/>
    <w:semiHidden/>
    <w:unhideWhenUsed/>
    <w:rsid w:val="00F05965"/>
    <w:rPr>
      <w:color w:val="605E5C"/>
      <w:shd w:val="clear" w:color="auto" w:fill="E1DFDD"/>
    </w:rPr>
  </w:style>
  <w:style w:type="paragraph" w:styleId="aff0">
    <w:name w:val="Revision"/>
    <w:hidden/>
    <w:uiPriority w:val="99"/>
    <w:semiHidden/>
    <w:rsid w:val="00F05965"/>
    <w:rPr>
      <w:rFonts w:ascii="Times New Roman" w:hAnsi="Times New Roman"/>
      <w:lang w:eastAsia="zh-CN"/>
    </w:rPr>
  </w:style>
  <w:style w:type="character" w:customStyle="1" w:styleId="aff1">
    <w:name w:val="_подср_ Знак Знак Знак Знак"/>
    <w:basedOn w:val="a0"/>
    <w:rsid w:val="00DE0756"/>
    <w:rPr>
      <w:color w:val="000000"/>
      <w:sz w:val="24"/>
      <w:szCs w:val="24"/>
      <w:lang w:val="ru-RU" w:bidi="ar-SA"/>
    </w:rPr>
  </w:style>
  <w:style w:type="character" w:styleId="aff2">
    <w:name w:val="Emphasis"/>
    <w:basedOn w:val="a0"/>
    <w:uiPriority w:val="20"/>
    <w:qFormat/>
    <w:locked/>
    <w:rsid w:val="002C0334"/>
    <w:rPr>
      <w:i/>
      <w:iCs/>
    </w:rPr>
  </w:style>
  <w:style w:type="paragraph" w:styleId="aff3">
    <w:name w:val="List Paragraph"/>
    <w:basedOn w:val="a"/>
    <w:uiPriority w:val="34"/>
    <w:qFormat/>
    <w:rsid w:val="006E2E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9119498">
      <w:bodyDiv w:val="1"/>
      <w:marLeft w:val="0"/>
      <w:marRight w:val="0"/>
      <w:marTop w:val="0"/>
      <w:marBottom w:val="0"/>
      <w:divBdr>
        <w:top w:val="none" w:sz="0" w:space="0" w:color="auto"/>
        <w:left w:val="none" w:sz="0" w:space="0" w:color="auto"/>
        <w:bottom w:val="none" w:sz="0" w:space="0" w:color="auto"/>
        <w:right w:val="none" w:sz="0" w:space="0" w:color="auto"/>
      </w:divBdr>
    </w:div>
    <w:div w:id="602613534">
      <w:bodyDiv w:val="1"/>
      <w:marLeft w:val="0"/>
      <w:marRight w:val="0"/>
      <w:marTop w:val="0"/>
      <w:marBottom w:val="0"/>
      <w:divBdr>
        <w:top w:val="none" w:sz="0" w:space="0" w:color="auto"/>
        <w:left w:val="none" w:sz="0" w:space="0" w:color="auto"/>
        <w:bottom w:val="none" w:sz="0" w:space="0" w:color="auto"/>
        <w:right w:val="none" w:sz="0" w:space="0" w:color="auto"/>
      </w:divBdr>
    </w:div>
    <w:div w:id="1200775846">
      <w:bodyDiv w:val="1"/>
      <w:marLeft w:val="0"/>
      <w:marRight w:val="0"/>
      <w:marTop w:val="0"/>
      <w:marBottom w:val="0"/>
      <w:divBdr>
        <w:top w:val="none" w:sz="0" w:space="0" w:color="auto"/>
        <w:left w:val="none" w:sz="0" w:space="0" w:color="auto"/>
        <w:bottom w:val="none" w:sz="0" w:space="0" w:color="auto"/>
        <w:right w:val="none" w:sz="0" w:space="0" w:color="auto"/>
      </w:divBdr>
      <w:divsChild>
        <w:div w:id="1662613600">
          <w:marLeft w:val="0"/>
          <w:marRight w:val="0"/>
          <w:marTop w:val="0"/>
          <w:marBottom w:val="0"/>
          <w:divBdr>
            <w:top w:val="none" w:sz="0" w:space="0" w:color="auto"/>
            <w:left w:val="none" w:sz="0" w:space="0" w:color="auto"/>
            <w:bottom w:val="none" w:sz="0" w:space="0" w:color="auto"/>
            <w:right w:val="none" w:sz="0" w:space="0" w:color="auto"/>
          </w:divBdr>
        </w:div>
        <w:div w:id="7341603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DE8659-BD42-4500-8C16-B206B8EB1F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10429</Words>
  <Characters>59450</Characters>
  <Application>Microsoft Office Word</Application>
  <DocSecurity>0</DocSecurity>
  <Lines>495</Lines>
  <Paragraphs>139</Paragraphs>
  <ScaleCrop>false</ScaleCrop>
  <HeadingPairs>
    <vt:vector size="2" baseType="variant">
      <vt:variant>
        <vt:lpstr>Название</vt:lpstr>
      </vt:variant>
      <vt:variant>
        <vt:i4>1</vt:i4>
      </vt:variant>
    </vt:vector>
  </HeadingPairs>
  <TitlesOfParts>
    <vt:vector size="1" baseType="lpstr">
      <vt:lpstr>ДОГОВОР № ____</vt:lpstr>
    </vt:vector>
  </TitlesOfParts>
  <Company/>
  <LinksUpToDate>false</LinksUpToDate>
  <CharactersWithSpaces>69740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ДОГОВОР № ____</dc:title>
  <dc:subject/>
  <dc:creator>Роман Хусаинов</dc:creator>
  <cp:keywords/>
  <dc:description/>
  <cp:lastModifiedBy>user</cp:lastModifiedBy>
  <cp:revision>2</cp:revision>
  <dcterms:created xsi:type="dcterms:W3CDTF">2021-12-16T12:17:00Z</dcterms:created>
  <dcterms:modified xsi:type="dcterms:W3CDTF">2021-12-16T12:17:00Z</dcterms:modified>
</cp:coreProperties>
</file>